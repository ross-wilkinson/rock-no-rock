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3D760" w14:textId="67649A81" w:rsidR="00414BE1" w:rsidRDefault="00414BE1" w:rsidP="00ED058A">
      <w:pPr>
        <w:spacing w:after="0" w:line="240" w:lineRule="auto"/>
        <w:ind w:right="441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RE: Cyclists Needed for Biomechanics Study</w:t>
      </w:r>
    </w:p>
    <w:p w14:paraId="19883370" w14:textId="77777777" w:rsidR="00414BE1" w:rsidRDefault="00414BE1" w:rsidP="00ED058A">
      <w:pPr>
        <w:spacing w:after="0" w:line="240" w:lineRule="auto"/>
        <w:ind w:right="4410" w:firstLine="0"/>
        <w:jc w:val="both"/>
        <w:rPr>
          <w:rFonts w:ascii="Arial" w:hAnsi="Arial" w:cs="Arial"/>
          <w:sz w:val="24"/>
          <w:szCs w:val="24"/>
        </w:rPr>
      </w:pPr>
    </w:p>
    <w:p w14:paraId="0C742297" w14:textId="1F33800B" w:rsidR="00414BE1" w:rsidRDefault="00414BE1" w:rsidP="00ED058A">
      <w:pPr>
        <w:spacing w:after="0" w:line="240" w:lineRule="auto"/>
        <w:ind w:right="4410" w:firstLine="0"/>
        <w:jc w:val="both"/>
        <w:rPr>
          <w:rFonts w:ascii="Arial" w:hAnsi="Arial" w:cs="Arial"/>
          <w:sz w:val="24"/>
          <w:szCs w:val="24"/>
        </w:rPr>
      </w:pPr>
      <w:r w:rsidRPr="00414BE1">
        <w:rPr>
          <w:rFonts w:ascii="Arial" w:hAnsi="Arial" w:cs="Arial"/>
          <w:sz w:val="24"/>
          <w:szCs w:val="24"/>
        </w:rPr>
        <w:t>To Whom It May Concern:</w:t>
      </w:r>
    </w:p>
    <w:p w14:paraId="2A624794" w14:textId="77777777" w:rsidR="00414BE1" w:rsidRDefault="00414BE1" w:rsidP="00ED058A">
      <w:pPr>
        <w:spacing w:after="0" w:line="240" w:lineRule="auto"/>
        <w:ind w:right="4410" w:firstLine="0"/>
        <w:jc w:val="both"/>
        <w:rPr>
          <w:rFonts w:ascii="Arial" w:hAnsi="Arial" w:cs="Arial"/>
          <w:sz w:val="24"/>
          <w:szCs w:val="24"/>
        </w:rPr>
      </w:pPr>
    </w:p>
    <w:p w14:paraId="512F466F" w14:textId="3AD393C5" w:rsidR="00CD5181" w:rsidRPr="001677DE" w:rsidRDefault="001E5CC2" w:rsidP="00414BE1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>The Locomotion Lab of the Integrative Physiology Department at CU</w:t>
      </w:r>
      <w:r w:rsidR="00ED058A" w:rsidRPr="001677DE">
        <w:rPr>
          <w:rFonts w:ascii="Arial" w:hAnsi="Arial" w:cs="Arial"/>
          <w:sz w:val="24"/>
          <w:szCs w:val="24"/>
        </w:rPr>
        <w:t xml:space="preserve"> </w:t>
      </w:r>
      <w:r w:rsidRPr="001677DE">
        <w:rPr>
          <w:rFonts w:ascii="Arial" w:hAnsi="Arial" w:cs="Arial"/>
          <w:sz w:val="24"/>
          <w:szCs w:val="24"/>
        </w:rPr>
        <w:t xml:space="preserve">Boulder is studying the effect of </w:t>
      </w:r>
      <w:r w:rsidR="004C016C">
        <w:rPr>
          <w:rFonts w:ascii="Arial" w:hAnsi="Arial" w:cs="Arial"/>
          <w:sz w:val="24"/>
          <w:szCs w:val="24"/>
        </w:rPr>
        <w:t>bicycle saddle tilt on sprint performance</w:t>
      </w:r>
      <w:r w:rsidRPr="001677DE">
        <w:rPr>
          <w:rFonts w:ascii="Arial" w:hAnsi="Arial" w:cs="Arial"/>
          <w:sz w:val="24"/>
          <w:szCs w:val="24"/>
        </w:rPr>
        <w:t xml:space="preserve">. </w:t>
      </w:r>
      <w:r w:rsidR="00ED058A" w:rsidRPr="001677DE">
        <w:rPr>
          <w:rFonts w:ascii="Arial" w:hAnsi="Arial" w:cs="Arial"/>
          <w:sz w:val="24"/>
          <w:szCs w:val="24"/>
        </w:rPr>
        <w:t xml:space="preserve">This experiment will </w:t>
      </w:r>
      <w:r w:rsidRPr="001677DE">
        <w:rPr>
          <w:rFonts w:ascii="Arial" w:hAnsi="Arial" w:cs="Arial"/>
          <w:sz w:val="24"/>
          <w:szCs w:val="24"/>
        </w:rPr>
        <w:t>involve a series of</w:t>
      </w:r>
      <w:r w:rsidR="00A0662C" w:rsidRPr="001677DE">
        <w:rPr>
          <w:rFonts w:ascii="Arial" w:hAnsi="Arial" w:cs="Arial"/>
          <w:sz w:val="24"/>
          <w:szCs w:val="24"/>
        </w:rPr>
        <w:t xml:space="preserve"> </w:t>
      </w:r>
      <w:del w:id="0" w:author="Mr Ross Wilkinson" w:date="2020-09-08T20:34:00Z">
        <w:r w:rsidR="004C016C" w:rsidDel="00831898">
          <w:rPr>
            <w:rFonts w:ascii="Arial" w:hAnsi="Arial" w:cs="Arial"/>
            <w:sz w:val="24"/>
            <w:szCs w:val="24"/>
          </w:rPr>
          <w:delText>50-meter uphill</w:delText>
        </w:r>
      </w:del>
      <w:ins w:id="1" w:author="Mr Ross Wilkinson" w:date="2020-09-08T20:34:00Z">
        <w:r w:rsidR="00831898">
          <w:rPr>
            <w:rFonts w:ascii="Arial" w:hAnsi="Arial" w:cs="Arial"/>
            <w:sz w:val="24"/>
            <w:szCs w:val="24"/>
          </w:rPr>
          <w:t>5-s maximal</w:t>
        </w:r>
      </w:ins>
      <w:r w:rsidR="004C016C">
        <w:rPr>
          <w:rFonts w:ascii="Arial" w:hAnsi="Arial" w:cs="Arial"/>
          <w:sz w:val="24"/>
          <w:szCs w:val="24"/>
        </w:rPr>
        <w:t xml:space="preserve"> </w:t>
      </w:r>
      <w:r w:rsidR="00E7226D" w:rsidRPr="001677DE">
        <w:rPr>
          <w:rFonts w:ascii="Arial" w:hAnsi="Arial" w:cs="Arial"/>
          <w:sz w:val="24"/>
          <w:szCs w:val="24"/>
        </w:rPr>
        <w:t>sprints.</w:t>
      </w:r>
      <w:del w:id="2" w:author="Mr Ross Wilkinson" w:date="2020-09-08T20:34:00Z">
        <w:r w:rsidR="00ED058A" w:rsidRPr="001677DE" w:rsidDel="00831898">
          <w:rPr>
            <w:rFonts w:ascii="Arial" w:hAnsi="Arial" w:cs="Arial"/>
            <w:sz w:val="24"/>
            <w:szCs w:val="24"/>
          </w:rPr>
          <w:delText xml:space="preserve"> Due to COVID-19, the study will take place outdoors.</w:delText>
        </w:r>
      </w:del>
    </w:p>
    <w:p w14:paraId="47BF85E6" w14:textId="16BE93B4" w:rsidR="00D10527" w:rsidRPr="001677DE" w:rsidRDefault="00D10527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121BBFBD" w14:textId="4FCD4632" w:rsidR="00D10527" w:rsidRPr="001677DE" w:rsidRDefault="001E5CC2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>To be eligible for this study, you must:</w:t>
      </w:r>
    </w:p>
    <w:p w14:paraId="5D2574C5" w14:textId="2CF985E1" w:rsidR="00D10527" w:rsidRPr="004C016C" w:rsidRDefault="001677DE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 </w:t>
      </w:r>
      <w:r w:rsidR="00B4607E">
        <w:rPr>
          <w:rFonts w:ascii="Arial" w:hAnsi="Arial" w:cs="Arial"/>
          <w:color w:val="000000"/>
          <w:sz w:val="24"/>
          <w:szCs w:val="24"/>
        </w:rPr>
        <w:t xml:space="preserve">between </w:t>
      </w:r>
      <w:r w:rsidR="001E5CC2" w:rsidRPr="001677DE">
        <w:rPr>
          <w:rFonts w:ascii="Arial" w:hAnsi="Arial" w:cs="Arial"/>
          <w:color w:val="000000"/>
          <w:sz w:val="24"/>
          <w:szCs w:val="24"/>
        </w:rPr>
        <w:t>18</w:t>
      </w:r>
      <w:r w:rsidR="00B4607E">
        <w:rPr>
          <w:rFonts w:ascii="Arial" w:hAnsi="Arial" w:cs="Arial"/>
          <w:color w:val="000000"/>
          <w:sz w:val="24"/>
          <w:szCs w:val="24"/>
        </w:rPr>
        <w:t>-49</w:t>
      </w:r>
      <w:r w:rsidR="001E5CC2" w:rsidRPr="001677DE">
        <w:rPr>
          <w:rFonts w:ascii="Arial" w:hAnsi="Arial" w:cs="Arial"/>
          <w:color w:val="000000"/>
          <w:sz w:val="24"/>
          <w:szCs w:val="24"/>
        </w:rPr>
        <w:t xml:space="preserve"> years old</w:t>
      </w:r>
    </w:p>
    <w:p w14:paraId="7B91DD67" w14:textId="679C3AC9" w:rsidR="004C016C" w:rsidRPr="001677DE" w:rsidRDefault="004C016C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 between 5’6”-6’2” tall</w:t>
      </w:r>
    </w:p>
    <w:p w14:paraId="4BC762FC" w14:textId="0588C89C" w:rsidR="00E7226D" w:rsidRPr="001677DE" w:rsidRDefault="001677DE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 i</w:t>
      </w:r>
      <w:r w:rsidR="001E5CC2" w:rsidRPr="001677DE">
        <w:rPr>
          <w:rFonts w:ascii="Arial" w:hAnsi="Arial" w:cs="Arial"/>
          <w:color w:val="000000"/>
          <w:sz w:val="24"/>
          <w:szCs w:val="24"/>
        </w:rPr>
        <w:t>n good health</w:t>
      </w:r>
      <w:r w:rsidR="00523255" w:rsidRPr="001677DE">
        <w:rPr>
          <w:rFonts w:ascii="Arial" w:hAnsi="Arial" w:cs="Arial"/>
          <w:color w:val="000000"/>
          <w:sz w:val="24"/>
          <w:szCs w:val="24"/>
        </w:rPr>
        <w:t xml:space="preserve"> (u</w:t>
      </w:r>
      <w:r w:rsidR="00E7226D" w:rsidRPr="001677DE">
        <w:rPr>
          <w:rFonts w:ascii="Arial" w:hAnsi="Arial" w:cs="Arial"/>
          <w:color w:val="000000"/>
          <w:sz w:val="24"/>
          <w:szCs w:val="24"/>
        </w:rPr>
        <w:t>nexposed</w:t>
      </w:r>
      <w:r w:rsidR="00ED058A" w:rsidRPr="001677DE">
        <w:rPr>
          <w:rFonts w:ascii="Arial" w:hAnsi="Arial" w:cs="Arial"/>
          <w:color w:val="000000"/>
          <w:sz w:val="24"/>
          <w:szCs w:val="24"/>
        </w:rPr>
        <w:t>/</w:t>
      </w:r>
      <w:r w:rsidR="00E7226D" w:rsidRPr="001677DE">
        <w:rPr>
          <w:rFonts w:ascii="Arial" w:hAnsi="Arial" w:cs="Arial"/>
          <w:color w:val="000000"/>
          <w:sz w:val="24"/>
          <w:szCs w:val="24"/>
        </w:rPr>
        <w:t>free from coronavirus</w:t>
      </w:r>
      <w:r w:rsidR="00523255" w:rsidRPr="001677DE">
        <w:rPr>
          <w:rFonts w:ascii="Arial" w:hAnsi="Arial" w:cs="Arial"/>
          <w:color w:val="000000"/>
          <w:sz w:val="24"/>
          <w:szCs w:val="24"/>
        </w:rPr>
        <w:t>)</w:t>
      </w:r>
    </w:p>
    <w:p w14:paraId="5DFE463D" w14:textId="6F88308B" w:rsidR="00A0662C" w:rsidRDefault="00D10527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>Cycle (outdoors or indoors) at least 4 hours per week</w:t>
      </w:r>
    </w:p>
    <w:p w14:paraId="56BB4A8B" w14:textId="6F141C36" w:rsidR="004C016C" w:rsidRPr="001677DE" w:rsidRDefault="004C016C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at least one year of road cycling experience</w:t>
      </w:r>
    </w:p>
    <w:p w14:paraId="3F9023F9" w14:textId="25A4F11E" w:rsidR="00996430" w:rsidRPr="001677DE" w:rsidRDefault="001677DE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your own</w:t>
      </w:r>
      <w:r w:rsidR="00996430" w:rsidRPr="001677DE">
        <w:rPr>
          <w:rFonts w:ascii="Arial" w:hAnsi="Arial" w:cs="Arial"/>
          <w:sz w:val="24"/>
          <w:szCs w:val="24"/>
        </w:rPr>
        <w:t xml:space="preserve"> clip-in pedals and shoes</w:t>
      </w:r>
    </w:p>
    <w:p w14:paraId="789A9A93" w14:textId="47EA0122" w:rsidR="00D10527" w:rsidRPr="001677DE" w:rsidRDefault="00D10527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29010851" w14:textId="10D0A398" w:rsidR="00CD5181" w:rsidRPr="001677DE" w:rsidRDefault="001E5CC2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 xml:space="preserve">The study consists of </w:t>
      </w:r>
      <w:r w:rsidR="00E7226D" w:rsidRPr="001677DE">
        <w:rPr>
          <w:rFonts w:ascii="Arial" w:hAnsi="Arial" w:cs="Arial"/>
          <w:sz w:val="24"/>
          <w:szCs w:val="24"/>
        </w:rPr>
        <w:t>one</w:t>
      </w:r>
      <w:r w:rsidR="00D10527" w:rsidRPr="001677DE">
        <w:rPr>
          <w:rFonts w:ascii="Arial" w:hAnsi="Arial" w:cs="Arial"/>
          <w:sz w:val="24"/>
          <w:szCs w:val="24"/>
        </w:rPr>
        <w:t xml:space="preserve">, </w:t>
      </w:r>
      <w:r w:rsidR="007E4B33" w:rsidRPr="001677DE">
        <w:rPr>
          <w:rFonts w:ascii="Arial" w:hAnsi="Arial" w:cs="Arial"/>
          <w:sz w:val="24"/>
          <w:szCs w:val="24"/>
        </w:rPr>
        <w:t>2-hour</w:t>
      </w:r>
      <w:r w:rsidR="00A0662C" w:rsidRPr="001677DE">
        <w:rPr>
          <w:rFonts w:ascii="Arial" w:hAnsi="Arial" w:cs="Arial"/>
          <w:sz w:val="24"/>
          <w:szCs w:val="24"/>
        </w:rPr>
        <w:t xml:space="preserve"> </w:t>
      </w:r>
      <w:r w:rsidR="00D10527" w:rsidRPr="001677DE">
        <w:rPr>
          <w:rFonts w:ascii="Arial" w:hAnsi="Arial" w:cs="Arial"/>
          <w:sz w:val="24"/>
          <w:szCs w:val="24"/>
        </w:rPr>
        <w:t>session</w:t>
      </w:r>
      <w:r w:rsidR="004C016C">
        <w:rPr>
          <w:rFonts w:ascii="Arial" w:hAnsi="Arial" w:cs="Arial"/>
          <w:sz w:val="24"/>
          <w:szCs w:val="24"/>
        </w:rPr>
        <w:t xml:space="preserve"> at the </w:t>
      </w:r>
      <w:del w:id="3" w:author="Mr Ross Wilkinson" w:date="2020-09-08T20:35:00Z">
        <w:r w:rsidR="004C016C" w:rsidDel="00831898">
          <w:rPr>
            <w:rFonts w:ascii="Arial" w:hAnsi="Arial" w:cs="Arial"/>
            <w:sz w:val="24"/>
            <w:szCs w:val="24"/>
          </w:rPr>
          <w:delText>intersection of Magnolia Rd and Boulder Canyon Dr</w:delText>
        </w:r>
      </w:del>
      <w:ins w:id="4" w:author="Mr Ross Wilkinson" w:date="2020-09-08T20:35:00Z">
        <w:r w:rsidR="00831898">
          <w:rPr>
            <w:rFonts w:ascii="Arial" w:hAnsi="Arial" w:cs="Arial"/>
            <w:sz w:val="24"/>
            <w:szCs w:val="24"/>
          </w:rPr>
          <w:t>Locomotion Laboratory located within the Clare Small Arts &amp; Sciences building on the CU Campus</w:t>
        </w:r>
      </w:ins>
      <w:r w:rsidR="00D10527" w:rsidRPr="001677DE">
        <w:rPr>
          <w:rFonts w:ascii="Arial" w:hAnsi="Arial" w:cs="Arial"/>
          <w:sz w:val="24"/>
          <w:szCs w:val="24"/>
        </w:rPr>
        <w:t>.</w:t>
      </w:r>
    </w:p>
    <w:p w14:paraId="626A3EBE" w14:textId="48508948" w:rsidR="00D10527" w:rsidRPr="001677DE" w:rsidRDefault="00D10527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bookmarkStart w:id="5" w:name="_heading=h.gjdgxs" w:colFirst="0" w:colLast="0"/>
      <w:bookmarkEnd w:id="5"/>
    </w:p>
    <w:p w14:paraId="45DDCD1C" w14:textId="77777777" w:rsidR="00D10527" w:rsidRPr="001677DE" w:rsidRDefault="001E5CC2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>This experiment is completely non-invasive</w:t>
      </w:r>
      <w:r w:rsidR="00A0662C" w:rsidRPr="001677DE">
        <w:rPr>
          <w:rFonts w:ascii="Arial" w:hAnsi="Arial" w:cs="Arial"/>
          <w:sz w:val="24"/>
          <w:szCs w:val="24"/>
        </w:rPr>
        <w:t>.</w:t>
      </w:r>
    </w:p>
    <w:p w14:paraId="752F44AE" w14:textId="77777777" w:rsidR="00D10527" w:rsidRPr="001677DE" w:rsidRDefault="00D10527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622AE2DD" w14:textId="229F6111" w:rsidR="00A0662C" w:rsidRPr="001677DE" w:rsidRDefault="00E7226D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 xml:space="preserve">You will receive </w:t>
      </w:r>
      <w:r w:rsidR="001677DE">
        <w:rPr>
          <w:rFonts w:ascii="Arial" w:hAnsi="Arial" w:cs="Arial"/>
          <w:sz w:val="24"/>
          <w:szCs w:val="24"/>
        </w:rPr>
        <w:t>a $25 Amazon Gift Card as</w:t>
      </w:r>
      <w:r w:rsidRPr="001677DE">
        <w:rPr>
          <w:rFonts w:ascii="Arial" w:hAnsi="Arial" w:cs="Arial"/>
          <w:sz w:val="24"/>
          <w:szCs w:val="24"/>
        </w:rPr>
        <w:t xml:space="preserve"> compensation for taking part in the study</w:t>
      </w:r>
      <w:r w:rsidR="001E5CC2" w:rsidRPr="001677DE">
        <w:rPr>
          <w:rFonts w:ascii="Arial" w:hAnsi="Arial" w:cs="Arial"/>
          <w:sz w:val="24"/>
          <w:szCs w:val="24"/>
        </w:rPr>
        <w:t>.</w:t>
      </w:r>
    </w:p>
    <w:p w14:paraId="5ED9262C" w14:textId="77777777" w:rsidR="00D10527" w:rsidRPr="001677DE" w:rsidRDefault="00D10527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36003FB3" w14:textId="6A9F5C2F" w:rsidR="00414BE1" w:rsidRDefault="001E5CC2" w:rsidP="00414BE1">
      <w:pPr>
        <w:pBdr>
          <w:bottom w:val="single" w:sz="12" w:space="1" w:color="auto"/>
        </w:pBdr>
        <w:spacing w:after="0" w:line="240" w:lineRule="auto"/>
        <w:ind w:firstLine="0"/>
        <w:jc w:val="both"/>
        <w:rPr>
          <w:rStyle w:val="Hyperlink"/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 xml:space="preserve">If you are interested in participating, please contact: </w:t>
      </w:r>
      <w:hyperlink r:id="rId6" w:history="1">
        <w:r w:rsidR="00CA40C8" w:rsidRPr="001677DE">
          <w:rPr>
            <w:rStyle w:val="Hyperlink"/>
            <w:rFonts w:ascii="Arial" w:hAnsi="Arial" w:cs="Arial"/>
            <w:sz w:val="24"/>
            <w:szCs w:val="24"/>
          </w:rPr>
          <w:t>culocomotionlab@gmail.com</w:t>
        </w:r>
      </w:hyperlink>
    </w:p>
    <w:p w14:paraId="47396B78" w14:textId="7EA07759" w:rsidR="00414BE1" w:rsidRDefault="00414BE1" w:rsidP="00414BE1">
      <w:pPr>
        <w:pBdr>
          <w:bottom w:val="single" w:sz="12" w:space="1" w:color="auto"/>
        </w:pBdr>
        <w:spacing w:after="0" w:line="240" w:lineRule="auto"/>
        <w:ind w:firstLine="0"/>
        <w:jc w:val="both"/>
        <w:rPr>
          <w:rStyle w:val="Hyperlink"/>
          <w:rFonts w:ascii="Arial" w:hAnsi="Arial" w:cs="Arial"/>
          <w:sz w:val="24"/>
          <w:szCs w:val="24"/>
        </w:rPr>
      </w:pPr>
    </w:p>
    <w:p w14:paraId="6D0F9055" w14:textId="29BAF194" w:rsidR="00414BE1" w:rsidRPr="00414BE1" w:rsidRDefault="00414BE1" w:rsidP="00414BE1">
      <w:pPr>
        <w:pBdr>
          <w:bottom w:val="single" w:sz="12" w:space="1" w:color="auto"/>
        </w:pBdr>
        <w:spacing w:after="0" w:line="240" w:lineRule="auto"/>
        <w:ind w:firstLine="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414BE1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Regards,</w:t>
      </w:r>
    </w:p>
    <w:p w14:paraId="03D27969" w14:textId="1C87745D" w:rsidR="00414BE1" w:rsidRPr="00414BE1" w:rsidRDefault="00414BE1" w:rsidP="00414BE1">
      <w:pPr>
        <w:pBdr>
          <w:bottom w:val="single" w:sz="12" w:space="1" w:color="auto"/>
        </w:pBdr>
        <w:spacing w:after="0" w:line="240" w:lineRule="auto"/>
        <w:ind w:firstLine="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CU Locomotion Lab Research Team</w:t>
      </w:r>
    </w:p>
    <w:p w14:paraId="301C5FD0" w14:textId="77777777" w:rsidR="00414BE1" w:rsidRPr="00414BE1" w:rsidRDefault="00414BE1" w:rsidP="00414BE1">
      <w:pPr>
        <w:pBdr>
          <w:bottom w:val="single" w:sz="12" w:space="1" w:color="auto"/>
        </w:pBdr>
        <w:spacing w:after="0" w:line="240" w:lineRule="auto"/>
        <w:ind w:firstLine="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sectPr w:rsidR="00414BE1" w:rsidRPr="00414BE1" w:rsidSect="0099643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F2CE3"/>
    <w:multiLevelType w:val="hybridMultilevel"/>
    <w:tmpl w:val="99EA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13CA6"/>
    <w:multiLevelType w:val="hybridMultilevel"/>
    <w:tmpl w:val="CCE0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53F7B"/>
    <w:multiLevelType w:val="multilevel"/>
    <w:tmpl w:val="017AE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D87801"/>
    <w:multiLevelType w:val="hybridMultilevel"/>
    <w:tmpl w:val="19B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r Ross Wilkinson">
    <w15:presenceInfo w15:providerId="AD" w15:userId="S::ross.wilkinson@uqconnect.edu.au::084a31b8-1cc3-499d-a3ef-1e5d0d3790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81"/>
    <w:rsid w:val="000F398B"/>
    <w:rsid w:val="001677DE"/>
    <w:rsid w:val="001E5CC2"/>
    <w:rsid w:val="001F6812"/>
    <w:rsid w:val="002648BF"/>
    <w:rsid w:val="002F15D7"/>
    <w:rsid w:val="00401EE0"/>
    <w:rsid w:val="00414BE1"/>
    <w:rsid w:val="004C016C"/>
    <w:rsid w:val="00523255"/>
    <w:rsid w:val="00603DF9"/>
    <w:rsid w:val="00750C0C"/>
    <w:rsid w:val="007E4B33"/>
    <w:rsid w:val="00831898"/>
    <w:rsid w:val="00902355"/>
    <w:rsid w:val="00996430"/>
    <w:rsid w:val="00A0662C"/>
    <w:rsid w:val="00A8367C"/>
    <w:rsid w:val="00B21AFB"/>
    <w:rsid w:val="00B332F6"/>
    <w:rsid w:val="00B4607E"/>
    <w:rsid w:val="00B82CCF"/>
    <w:rsid w:val="00CA40C8"/>
    <w:rsid w:val="00CD5181"/>
    <w:rsid w:val="00CF675A"/>
    <w:rsid w:val="00D10527"/>
    <w:rsid w:val="00E41F12"/>
    <w:rsid w:val="00E7226D"/>
    <w:rsid w:val="00ED058A"/>
    <w:rsid w:val="00F44B34"/>
    <w:rsid w:val="00F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0006D"/>
  <w15:docId w15:val="{BA0CDD7C-BEA7-B34D-809E-75981792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62C"/>
  </w:style>
  <w:style w:type="paragraph" w:styleId="Heading1">
    <w:name w:val="heading 1"/>
    <w:basedOn w:val="Normal"/>
    <w:next w:val="Normal"/>
    <w:link w:val="Heading1Char"/>
    <w:uiPriority w:val="9"/>
    <w:qFormat/>
    <w:rsid w:val="00A0662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2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62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62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662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662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2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2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2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62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styleId="Hyperlink">
    <w:name w:val="Hyperlink"/>
    <w:basedOn w:val="DefaultParagraphFont"/>
    <w:uiPriority w:val="99"/>
    <w:unhideWhenUsed/>
    <w:rsid w:val="00975D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B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84"/>
    <w:rPr>
      <w:rFonts w:ascii="Times New Roman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22F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22FF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2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662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2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62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0662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06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A06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2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2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2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662C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0662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A0662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0662C"/>
    <w:rPr>
      <w:b/>
      <w:bCs/>
      <w:spacing w:val="0"/>
    </w:rPr>
  </w:style>
  <w:style w:type="character" w:styleId="Emphasis">
    <w:name w:val="Emphasis"/>
    <w:uiPriority w:val="20"/>
    <w:qFormat/>
    <w:rsid w:val="00A0662C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A0662C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0662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0662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2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2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0662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0662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0662C"/>
    <w:rPr>
      <w:smallCaps/>
    </w:rPr>
  </w:style>
  <w:style w:type="character" w:styleId="IntenseReference">
    <w:name w:val="Intense Reference"/>
    <w:uiPriority w:val="32"/>
    <w:qFormat/>
    <w:rsid w:val="00A0662C"/>
    <w:rPr>
      <w:b/>
      <w:bCs/>
      <w:smallCaps/>
      <w:color w:val="auto"/>
    </w:rPr>
  </w:style>
  <w:style w:type="character" w:styleId="BookTitle">
    <w:name w:val="Book Title"/>
    <w:uiPriority w:val="33"/>
    <w:qFormat/>
    <w:rsid w:val="00A0662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62C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4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C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ulocomotionla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VX8klKFNQOhHV4P5j2kKJ1wWgA==">AMUW2mXwGROmocoZLu74AndKVdcSlCS1ycCahyGkanEeztpkk+BLmEOn/Dw4DEJSrZsPypzI14Hz2rBfpV9CO6UOfX7WFzdveLOyb/yx6cgDTOBHpTa+mMnCK/0gDzDuy0b+iUQE7rTv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Frank</dc:creator>
  <cp:lastModifiedBy>Mr Ross Wilkinson</cp:lastModifiedBy>
  <cp:revision>3</cp:revision>
  <dcterms:created xsi:type="dcterms:W3CDTF">2020-09-09T02:34:00Z</dcterms:created>
  <dcterms:modified xsi:type="dcterms:W3CDTF">2020-09-09T02:35:00Z</dcterms:modified>
</cp:coreProperties>
</file>