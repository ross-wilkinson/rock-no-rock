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73BD7" w14:textId="3E69E68A" w:rsidR="00455BD0" w:rsidRPr="008426F5" w:rsidRDefault="00455BD0" w:rsidP="0041591C">
      <w:pPr>
        <w:ind w:firstLine="0"/>
        <w:rPr>
          <w:rStyle w:val="Heading1Char"/>
          <w:rFonts w:ascii="Arial" w:hAnsi="Arial" w:cs="Arial"/>
          <w:color w:val="auto"/>
          <w:sz w:val="22"/>
          <w:szCs w:val="22"/>
        </w:rPr>
      </w:pPr>
      <w:r w:rsidRPr="008426F5">
        <w:rPr>
          <w:rFonts w:ascii="Arial" w:hAnsi="Arial" w:cs="Arial"/>
          <w:noProof/>
        </w:rPr>
        <w:drawing>
          <wp:anchor distT="0" distB="0" distL="114300" distR="114300" simplePos="0" relativeHeight="251658240" behindDoc="1" locked="0" layoutInCell="1" allowOverlap="1" wp14:anchorId="75CB102E" wp14:editId="53E49FB1">
            <wp:simplePos x="0" y="0"/>
            <wp:positionH relativeFrom="column">
              <wp:posOffset>-143730</wp:posOffset>
            </wp:positionH>
            <wp:positionV relativeFrom="paragraph">
              <wp:posOffset>-863517</wp:posOffset>
            </wp:positionV>
            <wp:extent cx="2863215" cy="14306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lder F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3215" cy="1430655"/>
                    </a:xfrm>
                    <a:prstGeom prst="rect">
                      <a:avLst/>
                    </a:prstGeom>
                  </pic:spPr>
                </pic:pic>
              </a:graphicData>
            </a:graphic>
            <wp14:sizeRelH relativeFrom="page">
              <wp14:pctWidth>0</wp14:pctWidth>
            </wp14:sizeRelH>
            <wp14:sizeRelV relativeFrom="page">
              <wp14:pctHeight>0</wp14:pctHeight>
            </wp14:sizeRelV>
          </wp:anchor>
        </w:drawing>
      </w:r>
    </w:p>
    <w:p w14:paraId="32CF8C7C" w14:textId="77777777" w:rsidR="00455BD0" w:rsidRPr="008426F5" w:rsidRDefault="00455BD0" w:rsidP="0041591C">
      <w:pPr>
        <w:ind w:firstLine="0"/>
        <w:rPr>
          <w:rStyle w:val="Heading1Char"/>
          <w:rFonts w:ascii="Arial" w:hAnsi="Arial" w:cs="Arial"/>
          <w:color w:val="auto"/>
          <w:sz w:val="22"/>
          <w:szCs w:val="22"/>
        </w:rPr>
      </w:pPr>
    </w:p>
    <w:p w14:paraId="5F4D41AB" w14:textId="77777777" w:rsidR="00455BD0" w:rsidRPr="008426F5" w:rsidRDefault="00455BD0" w:rsidP="0041591C">
      <w:pPr>
        <w:ind w:firstLine="0"/>
        <w:rPr>
          <w:rStyle w:val="Heading1Char"/>
          <w:rFonts w:ascii="Arial" w:hAnsi="Arial" w:cs="Arial"/>
          <w:color w:val="auto"/>
          <w:sz w:val="22"/>
          <w:szCs w:val="22"/>
        </w:rPr>
      </w:pPr>
    </w:p>
    <w:p w14:paraId="31DD280C" w14:textId="5BD02329" w:rsidR="00455BD0" w:rsidRPr="008426F5" w:rsidRDefault="00455BD0" w:rsidP="0041591C">
      <w:pPr>
        <w:ind w:firstLine="0"/>
        <w:rPr>
          <w:rStyle w:val="Heading1Char"/>
          <w:rFonts w:ascii="Arial" w:hAnsi="Arial" w:cs="Arial"/>
          <w:color w:val="auto"/>
          <w:sz w:val="22"/>
          <w:szCs w:val="22"/>
        </w:rPr>
      </w:pPr>
    </w:p>
    <w:p w14:paraId="1B10D7AB" w14:textId="30598A45" w:rsidR="00471C97" w:rsidRPr="008426F5" w:rsidRDefault="00B2069E" w:rsidP="0041591C">
      <w:pPr>
        <w:ind w:firstLine="0"/>
        <w:rPr>
          <w:rFonts w:ascii="Arial" w:hAnsi="Arial" w:cs="Arial"/>
          <w:b/>
        </w:rPr>
      </w:pPr>
      <w:r w:rsidRPr="008426F5">
        <w:rPr>
          <w:rStyle w:val="Heading1Char"/>
          <w:rFonts w:ascii="Arial" w:hAnsi="Arial" w:cs="Arial"/>
          <w:sz w:val="22"/>
          <w:szCs w:val="22"/>
        </w:rPr>
        <w:t>TITLE</w:t>
      </w:r>
      <w:r w:rsidRPr="008426F5">
        <w:rPr>
          <w:rFonts w:ascii="Arial" w:hAnsi="Arial" w:cs="Arial"/>
          <w:b/>
        </w:rPr>
        <w:t>:</w:t>
      </w:r>
      <w:r w:rsidR="00831DAC" w:rsidRPr="008426F5">
        <w:rPr>
          <w:rFonts w:ascii="Arial" w:hAnsi="Arial" w:cs="Arial"/>
          <w:b/>
        </w:rPr>
        <w:t xml:space="preserve"> </w:t>
      </w:r>
      <w:r w:rsidRPr="008426F5">
        <w:rPr>
          <w:rFonts w:ascii="Arial" w:hAnsi="Arial" w:cs="Arial"/>
          <w:b/>
        </w:rPr>
        <w:t xml:space="preserve"> </w:t>
      </w:r>
      <w:sdt>
        <w:sdtPr>
          <w:rPr>
            <w:rFonts w:ascii="Arial" w:hAnsi="Arial" w:cs="Arial"/>
            <w:b/>
          </w:rPr>
          <w:alias w:val="Title"/>
          <w:tag w:val="Title"/>
          <w:id w:val="-1330356731"/>
          <w:lock w:val="sdtLocked"/>
          <w:placeholder>
            <w:docPart w:val="DCEEB202B4F44871B7B3E59EB7BF7978"/>
          </w:placeholder>
        </w:sdtPr>
        <w:sdtEndPr/>
        <w:sdtContent>
          <w:r w:rsidR="00D259D3">
            <w:rPr>
              <w:rFonts w:ascii="Arial" w:hAnsi="Arial" w:cs="Arial"/>
              <w:b/>
            </w:rPr>
            <w:t xml:space="preserve">The </w:t>
          </w:r>
          <w:r w:rsidR="004A4307">
            <w:rPr>
              <w:rFonts w:ascii="Arial" w:hAnsi="Arial" w:cs="Arial"/>
              <w:b/>
            </w:rPr>
            <w:t>E</w:t>
          </w:r>
          <w:r w:rsidR="00D259D3">
            <w:rPr>
              <w:rFonts w:ascii="Arial" w:hAnsi="Arial" w:cs="Arial"/>
              <w:b/>
            </w:rPr>
            <w:t xml:space="preserve">ffect of </w:t>
          </w:r>
          <w:r w:rsidR="004A4307">
            <w:rPr>
              <w:rFonts w:ascii="Arial" w:hAnsi="Arial" w:cs="Arial"/>
              <w:b/>
            </w:rPr>
            <w:t>L</w:t>
          </w:r>
          <w:r w:rsidR="00D259D3">
            <w:rPr>
              <w:rFonts w:ascii="Arial" w:hAnsi="Arial" w:cs="Arial"/>
              <w:b/>
            </w:rPr>
            <w:t xml:space="preserve">ateral </w:t>
          </w:r>
          <w:r w:rsidR="004A4307">
            <w:rPr>
              <w:rFonts w:ascii="Arial" w:hAnsi="Arial" w:cs="Arial"/>
              <w:b/>
            </w:rPr>
            <w:t>B</w:t>
          </w:r>
          <w:r w:rsidR="00D259D3">
            <w:rPr>
              <w:rFonts w:ascii="Arial" w:hAnsi="Arial" w:cs="Arial"/>
              <w:b/>
            </w:rPr>
            <w:t xml:space="preserve">icycle </w:t>
          </w:r>
          <w:r w:rsidR="004A4307">
            <w:rPr>
              <w:rFonts w:ascii="Arial" w:hAnsi="Arial" w:cs="Arial"/>
              <w:b/>
            </w:rPr>
            <w:t>D</w:t>
          </w:r>
          <w:r w:rsidR="00D259D3">
            <w:rPr>
              <w:rFonts w:ascii="Arial" w:hAnsi="Arial" w:cs="Arial"/>
              <w:b/>
            </w:rPr>
            <w:t xml:space="preserve">ynamics on </w:t>
          </w:r>
          <w:r w:rsidR="004A4307">
            <w:rPr>
              <w:rFonts w:ascii="Arial" w:hAnsi="Arial" w:cs="Arial"/>
              <w:b/>
            </w:rPr>
            <w:t>M</w:t>
          </w:r>
          <w:r w:rsidR="00D259D3">
            <w:rPr>
              <w:rFonts w:ascii="Arial" w:hAnsi="Arial" w:cs="Arial"/>
              <w:b/>
            </w:rPr>
            <w:t xml:space="preserve">aximal </w:t>
          </w:r>
          <w:r w:rsidR="004A4307">
            <w:rPr>
              <w:rFonts w:ascii="Arial" w:hAnsi="Arial" w:cs="Arial"/>
              <w:b/>
            </w:rPr>
            <w:t>P</w:t>
          </w:r>
          <w:r w:rsidR="00D259D3">
            <w:rPr>
              <w:rFonts w:ascii="Arial" w:hAnsi="Arial" w:cs="Arial"/>
              <w:b/>
            </w:rPr>
            <w:t xml:space="preserve">ower </w:t>
          </w:r>
          <w:r w:rsidR="004A4307">
            <w:rPr>
              <w:rFonts w:ascii="Arial" w:hAnsi="Arial" w:cs="Arial"/>
              <w:b/>
            </w:rPr>
            <w:t>O</w:t>
          </w:r>
          <w:r w:rsidR="00D259D3">
            <w:rPr>
              <w:rFonts w:ascii="Arial" w:hAnsi="Arial" w:cs="Arial"/>
              <w:b/>
            </w:rPr>
            <w:t>utput</w:t>
          </w:r>
        </w:sdtContent>
      </w:sdt>
    </w:p>
    <w:p w14:paraId="1F45BC53" w14:textId="5BCDF9EC" w:rsidR="00F565C2" w:rsidRPr="008426F5" w:rsidRDefault="00F565C2" w:rsidP="00274AF3">
      <w:pPr>
        <w:ind w:firstLine="0"/>
        <w:jc w:val="both"/>
        <w:rPr>
          <w:rStyle w:val="Heading1Char"/>
          <w:rFonts w:ascii="Arial" w:hAnsi="Arial" w:cs="Arial"/>
          <w:sz w:val="22"/>
          <w:szCs w:val="22"/>
        </w:rPr>
      </w:pPr>
    </w:p>
    <w:p w14:paraId="415E295B" w14:textId="30F9541B" w:rsidR="00461351" w:rsidRPr="008426F5" w:rsidRDefault="009C40CC" w:rsidP="00274AF3">
      <w:pPr>
        <w:ind w:firstLine="0"/>
        <w:jc w:val="both"/>
        <w:rPr>
          <w:rFonts w:ascii="Arial" w:hAnsi="Arial" w:cs="Arial"/>
          <w:b/>
        </w:rPr>
      </w:pPr>
      <w:r w:rsidRPr="008426F5">
        <w:rPr>
          <w:rStyle w:val="Heading1Char"/>
          <w:rFonts w:ascii="Arial" w:hAnsi="Arial" w:cs="Arial"/>
          <w:sz w:val="22"/>
          <w:szCs w:val="22"/>
        </w:rPr>
        <w:t xml:space="preserve">PROTOCOL VERSION </w:t>
      </w:r>
      <w:r w:rsidR="00461351" w:rsidRPr="008426F5">
        <w:rPr>
          <w:rStyle w:val="Heading1Char"/>
          <w:rFonts w:ascii="Arial" w:hAnsi="Arial" w:cs="Arial"/>
          <w:sz w:val="22"/>
          <w:szCs w:val="22"/>
        </w:rPr>
        <w:t>DATE</w:t>
      </w:r>
      <w:r w:rsidR="00461351" w:rsidRPr="008426F5">
        <w:rPr>
          <w:rFonts w:ascii="Arial" w:hAnsi="Arial" w:cs="Arial"/>
          <w:b/>
        </w:rPr>
        <w:t xml:space="preserve">: </w:t>
      </w:r>
      <w:sdt>
        <w:sdtPr>
          <w:rPr>
            <w:rFonts w:ascii="Arial" w:hAnsi="Arial" w:cs="Arial"/>
          </w:rPr>
          <w:alias w:val="Version Date"/>
          <w:tag w:val="Version Date"/>
          <w:id w:val="-1554852625"/>
          <w:placeholder>
            <w:docPart w:val="56C38A8BEDB74143938A3D311658186C"/>
          </w:placeholder>
          <w:date w:fullDate="2020-09-08T00:00:00Z">
            <w:dateFormat w:val="MMMM d, yyyy"/>
            <w:lid w:val="en-US"/>
            <w:storeMappedDataAs w:val="dateTime"/>
            <w:calendar w:val="gregorian"/>
          </w:date>
        </w:sdtPr>
        <w:sdtEndPr/>
        <w:sdtContent>
          <w:del w:id="0" w:author="Mr Ross Wilkinson" w:date="2020-09-08T20:26:00Z">
            <w:r w:rsidR="005E4EA1" w:rsidRPr="0059419C" w:rsidDel="00DD56C4">
              <w:rPr>
                <w:rFonts w:ascii="Arial" w:hAnsi="Arial" w:cs="Arial"/>
              </w:rPr>
              <w:delText>June 15, 2020</w:delText>
            </w:r>
          </w:del>
          <w:ins w:id="1" w:author="Mr Ross Wilkinson" w:date="2020-09-08T20:26:00Z">
            <w:r w:rsidR="00DD56C4">
              <w:rPr>
                <w:rFonts w:ascii="Arial" w:hAnsi="Arial" w:cs="Arial"/>
              </w:rPr>
              <w:t>September 8, 2020</w:t>
            </w:r>
          </w:ins>
        </w:sdtContent>
      </w:sdt>
    </w:p>
    <w:p w14:paraId="54656618" w14:textId="2580D1CE" w:rsidR="00B2069E" w:rsidRDefault="00461351" w:rsidP="00461351">
      <w:pPr>
        <w:ind w:firstLine="0"/>
        <w:rPr>
          <w:rFonts w:ascii="Arial" w:hAnsi="Arial" w:cs="Arial"/>
        </w:rPr>
      </w:pPr>
      <w:r w:rsidRPr="008426F5">
        <w:rPr>
          <w:rStyle w:val="Heading1Char"/>
          <w:rFonts w:ascii="Arial" w:hAnsi="Arial" w:cs="Arial"/>
          <w:sz w:val="22"/>
          <w:szCs w:val="22"/>
        </w:rPr>
        <w:t>VERSION</w:t>
      </w:r>
      <w:r w:rsidR="001B33DA" w:rsidRPr="008426F5">
        <w:rPr>
          <w:rFonts w:ascii="Arial" w:hAnsi="Arial" w:cs="Arial"/>
          <w:b/>
        </w:rPr>
        <w:t>:</w:t>
      </w:r>
      <w:r w:rsidR="00831DAC" w:rsidRPr="008426F5">
        <w:rPr>
          <w:rFonts w:ascii="Arial" w:hAnsi="Arial" w:cs="Arial"/>
          <w:b/>
        </w:rPr>
        <w:t xml:space="preserve"> </w:t>
      </w:r>
      <w:sdt>
        <w:sdtPr>
          <w:rPr>
            <w:rFonts w:ascii="Arial" w:hAnsi="Arial" w:cs="Arial"/>
          </w:rPr>
          <w:alias w:val="Version Number"/>
          <w:tag w:val="Version Number"/>
          <w:id w:val="-2027248154"/>
          <w:placeholder>
            <w:docPart w:val="DefaultPlaceholder_1082065158"/>
          </w:placeholder>
        </w:sdtPr>
        <w:sdtEndPr/>
        <w:sdtContent>
          <w:r w:rsidR="00777B04">
            <w:rPr>
              <w:rFonts w:ascii="Arial" w:hAnsi="Arial" w:cs="Arial"/>
            </w:rPr>
            <w:t>1.</w:t>
          </w:r>
          <w:del w:id="2" w:author="Mr Ross Wilkinson" w:date="2020-09-08T20:26:00Z">
            <w:r w:rsidR="00777B04" w:rsidDel="00DD56C4">
              <w:rPr>
                <w:rFonts w:ascii="Arial" w:hAnsi="Arial" w:cs="Arial"/>
              </w:rPr>
              <w:delText>0</w:delText>
            </w:r>
          </w:del>
          <w:ins w:id="3" w:author="Mr Ross Wilkinson" w:date="2020-09-08T20:26:00Z">
            <w:r w:rsidR="00DD56C4">
              <w:rPr>
                <w:rFonts w:ascii="Arial" w:hAnsi="Arial" w:cs="Arial"/>
              </w:rPr>
              <w:t>1</w:t>
            </w:r>
          </w:ins>
        </w:sdtContent>
      </w:sdt>
    </w:p>
    <w:p w14:paraId="510A7EFC" w14:textId="74AAF1C2" w:rsidR="00B2069E" w:rsidRPr="008426F5" w:rsidRDefault="00B2069E" w:rsidP="000278AA">
      <w:pPr>
        <w:pStyle w:val="Heading1"/>
        <w:rPr>
          <w:rFonts w:ascii="Arial" w:hAnsi="Arial" w:cs="Arial"/>
          <w:sz w:val="22"/>
          <w:szCs w:val="22"/>
        </w:rPr>
      </w:pPr>
      <w:r w:rsidRPr="008426F5">
        <w:rPr>
          <w:rStyle w:val="Heading1Char"/>
          <w:rFonts w:ascii="Arial" w:hAnsi="Arial" w:cs="Arial"/>
          <w:b/>
          <w:bCs/>
          <w:sz w:val="22"/>
          <w:szCs w:val="22"/>
        </w:rPr>
        <w:t>PRINCIPAL</w:t>
      </w:r>
      <w:r w:rsidR="002E4B61" w:rsidRPr="008426F5">
        <w:rPr>
          <w:rStyle w:val="Heading1Char"/>
          <w:rFonts w:ascii="Arial" w:hAnsi="Arial" w:cs="Arial"/>
          <w:b/>
          <w:bCs/>
          <w:sz w:val="22"/>
          <w:szCs w:val="22"/>
        </w:rPr>
        <w:t xml:space="preserve"> </w:t>
      </w:r>
      <w:r w:rsidRPr="008426F5">
        <w:rPr>
          <w:rStyle w:val="Heading1Char"/>
          <w:rFonts w:ascii="Arial" w:hAnsi="Arial" w:cs="Arial"/>
          <w:b/>
          <w:bCs/>
          <w:sz w:val="22"/>
          <w:szCs w:val="22"/>
        </w:rPr>
        <w:t>INVESTIGATOR</w:t>
      </w:r>
      <w:r w:rsidR="00EB3F95" w:rsidRPr="008426F5">
        <w:rPr>
          <w:rStyle w:val="Heading1Char"/>
          <w:rFonts w:ascii="Arial" w:hAnsi="Arial" w:cs="Arial"/>
          <w:b/>
          <w:bCs/>
          <w:sz w:val="22"/>
          <w:szCs w:val="22"/>
        </w:rPr>
        <w:t xml:space="preserve"> (PI)</w:t>
      </w:r>
      <w:r w:rsidRPr="008426F5">
        <w:rPr>
          <w:rFonts w:ascii="Arial" w:hAnsi="Arial" w:cs="Arial"/>
          <w:sz w:val="22"/>
          <w:szCs w:val="22"/>
        </w:rPr>
        <w:t xml:space="preserve">: </w:t>
      </w:r>
    </w:p>
    <w:p w14:paraId="1AB66257" w14:textId="0D4AF114" w:rsidR="002E4B61" w:rsidRPr="008426F5" w:rsidRDefault="002E4B61" w:rsidP="0041591C">
      <w:pPr>
        <w:ind w:firstLine="0"/>
        <w:rPr>
          <w:rFonts w:ascii="Arial" w:hAnsi="Arial" w:cs="Arial"/>
        </w:rPr>
      </w:pPr>
      <w:r w:rsidRPr="008426F5">
        <w:rPr>
          <w:rFonts w:ascii="Arial" w:hAnsi="Arial" w:cs="Arial"/>
        </w:rPr>
        <w:t xml:space="preserve">Name: </w:t>
      </w:r>
      <w:sdt>
        <w:sdtPr>
          <w:rPr>
            <w:rFonts w:ascii="Arial" w:hAnsi="Arial" w:cs="Arial"/>
          </w:rPr>
          <w:alias w:val="PI Name"/>
          <w:tag w:val="PI Name"/>
          <w:id w:val="-1577430115"/>
          <w:placeholder>
            <w:docPart w:val="6C97888783BF473D98AD3B6F3E7D473F"/>
          </w:placeholder>
        </w:sdtPr>
        <w:sdtEndPr/>
        <w:sdtContent>
          <w:r w:rsidR="005C5677">
            <w:rPr>
              <w:rFonts w:ascii="Arial" w:hAnsi="Arial" w:cs="Arial"/>
            </w:rPr>
            <w:t>Ross Wilkinson</w:t>
          </w:r>
          <w:r w:rsidR="00777B04">
            <w:rPr>
              <w:rFonts w:ascii="Arial" w:hAnsi="Arial" w:cs="Arial"/>
            </w:rPr>
            <w:t xml:space="preserve">, </w:t>
          </w:r>
          <w:proofErr w:type="spellStart"/>
          <w:proofErr w:type="gramStart"/>
          <w:r w:rsidR="00777B04">
            <w:rPr>
              <w:rFonts w:ascii="Arial" w:hAnsi="Arial" w:cs="Arial"/>
            </w:rPr>
            <w:t>Ph.D</w:t>
          </w:r>
          <w:proofErr w:type="spellEnd"/>
          <w:proofErr w:type="gramEnd"/>
        </w:sdtContent>
      </w:sdt>
    </w:p>
    <w:p w14:paraId="61E76072" w14:textId="3A84190E" w:rsidR="002E4B61" w:rsidRPr="008426F5" w:rsidRDefault="002E4B61" w:rsidP="0041591C">
      <w:pPr>
        <w:ind w:firstLine="0"/>
        <w:rPr>
          <w:rFonts w:ascii="Arial" w:hAnsi="Arial" w:cs="Arial"/>
        </w:rPr>
      </w:pPr>
      <w:r w:rsidRPr="008426F5">
        <w:rPr>
          <w:rFonts w:ascii="Arial" w:hAnsi="Arial" w:cs="Arial"/>
        </w:rPr>
        <w:t xml:space="preserve">Address: </w:t>
      </w:r>
      <w:sdt>
        <w:sdtPr>
          <w:rPr>
            <w:rFonts w:ascii="Arial" w:hAnsi="Arial" w:cs="Arial"/>
          </w:rPr>
          <w:alias w:val="PI Address"/>
          <w:tag w:val="PI Address"/>
          <w:id w:val="1211701311"/>
          <w:placeholder>
            <w:docPart w:val="C163EE862EA74B57BC8B7CAFA16B82BD"/>
          </w:placeholder>
        </w:sdtPr>
        <w:sdtEndPr/>
        <w:sdtContent>
          <w:r w:rsidR="00777B04">
            <w:rPr>
              <w:rFonts w:ascii="Arial" w:eastAsia="Arial" w:hAnsi="Arial" w:cs="Arial"/>
            </w:rPr>
            <w:t xml:space="preserve">Integrative Physiology Dept, UCB 354, University of Colorado, Boulder CO 80309-0354 </w:t>
          </w:r>
        </w:sdtContent>
      </w:sdt>
    </w:p>
    <w:p w14:paraId="046BE224" w14:textId="1ED01403" w:rsidR="002E4B61" w:rsidRPr="008426F5" w:rsidRDefault="002E4B61" w:rsidP="0041591C">
      <w:pPr>
        <w:ind w:firstLine="0"/>
        <w:rPr>
          <w:rFonts w:ascii="Arial" w:hAnsi="Arial" w:cs="Arial"/>
        </w:rPr>
      </w:pPr>
      <w:r w:rsidRPr="008426F5">
        <w:rPr>
          <w:rFonts w:ascii="Arial" w:hAnsi="Arial" w:cs="Arial"/>
        </w:rPr>
        <w:t xml:space="preserve">Telephone: </w:t>
      </w:r>
      <w:sdt>
        <w:sdtPr>
          <w:rPr>
            <w:rFonts w:ascii="Arial" w:hAnsi="Arial" w:cs="Arial"/>
          </w:rPr>
          <w:alias w:val="PI Telephone"/>
          <w:tag w:val="PI Telephone"/>
          <w:id w:val="974880853"/>
          <w:placeholder>
            <w:docPart w:val="EF101005F0944CB3A9D47F7FE3A573D9"/>
          </w:placeholder>
        </w:sdtPr>
        <w:sdtEndPr/>
        <w:sdtContent>
          <w:r w:rsidR="00777B04">
            <w:rPr>
              <w:rFonts w:ascii="Arial" w:hAnsi="Arial" w:cs="Arial"/>
            </w:rPr>
            <w:t>303-492-7984</w:t>
          </w:r>
        </w:sdtContent>
      </w:sdt>
    </w:p>
    <w:p w14:paraId="39CF21B2" w14:textId="56805408" w:rsidR="002E4B61" w:rsidRPr="008426F5" w:rsidRDefault="002E4B61" w:rsidP="0041591C">
      <w:pPr>
        <w:ind w:firstLine="0"/>
        <w:rPr>
          <w:rFonts w:ascii="Arial" w:hAnsi="Arial" w:cs="Arial"/>
          <w:b/>
        </w:rPr>
      </w:pPr>
      <w:r w:rsidRPr="008426F5">
        <w:rPr>
          <w:rFonts w:ascii="Arial" w:hAnsi="Arial" w:cs="Arial"/>
        </w:rPr>
        <w:t>Email</w:t>
      </w:r>
      <w:r w:rsidRPr="008426F5">
        <w:rPr>
          <w:rFonts w:ascii="Arial" w:hAnsi="Arial" w:cs="Arial"/>
          <w:b/>
        </w:rPr>
        <w:t xml:space="preserve">: </w:t>
      </w:r>
      <w:sdt>
        <w:sdtPr>
          <w:rPr>
            <w:rFonts w:ascii="Arial" w:hAnsi="Arial" w:cs="Arial"/>
            <w:b/>
          </w:rPr>
          <w:alias w:val="PI Email"/>
          <w:tag w:val="PI Email"/>
          <w:id w:val="-69283772"/>
          <w:placeholder>
            <w:docPart w:val="9270F07D26D746E48CDA73213E9E3F67"/>
          </w:placeholder>
        </w:sdtPr>
        <w:sdtEndPr/>
        <w:sdtContent>
          <w:r w:rsidR="00777B04">
            <w:rPr>
              <w:rFonts w:ascii="Arial" w:hAnsi="Arial" w:cs="Arial"/>
              <w:b/>
            </w:rPr>
            <w:t>ro</w:t>
          </w:r>
          <w:r w:rsidR="005C5677">
            <w:rPr>
              <w:rFonts w:ascii="Arial" w:hAnsi="Arial" w:cs="Arial"/>
              <w:b/>
            </w:rPr>
            <w:t>ss</w:t>
          </w:r>
          <w:r w:rsidR="00777B04">
            <w:rPr>
              <w:rFonts w:ascii="Arial" w:hAnsi="Arial" w:cs="Arial"/>
              <w:b/>
            </w:rPr>
            <w:t>.</w:t>
          </w:r>
          <w:r w:rsidR="005C5677">
            <w:rPr>
              <w:rFonts w:ascii="Arial" w:hAnsi="Arial" w:cs="Arial"/>
              <w:b/>
            </w:rPr>
            <w:t>wilkinson</w:t>
          </w:r>
          <w:r w:rsidR="00777B04">
            <w:rPr>
              <w:rFonts w:ascii="Arial" w:hAnsi="Arial" w:cs="Arial"/>
              <w:b/>
            </w:rPr>
            <w:t>@colorado.edu</w:t>
          </w:r>
        </w:sdtContent>
      </w:sdt>
    </w:p>
    <w:p w14:paraId="5A4C805B" w14:textId="77777777" w:rsidR="00B2069E" w:rsidRPr="008426F5" w:rsidRDefault="00EB3F95" w:rsidP="000278AA">
      <w:pPr>
        <w:pStyle w:val="Heading1"/>
        <w:rPr>
          <w:rFonts w:ascii="Arial" w:hAnsi="Arial" w:cs="Arial"/>
          <w:sz w:val="22"/>
          <w:szCs w:val="22"/>
        </w:rPr>
      </w:pPr>
      <w:r w:rsidRPr="008426F5">
        <w:rPr>
          <w:rFonts w:ascii="Arial" w:hAnsi="Arial" w:cs="Arial"/>
          <w:sz w:val="22"/>
          <w:szCs w:val="22"/>
        </w:rPr>
        <w:t>KEY PERSONNEL</w:t>
      </w:r>
    </w:p>
    <w:p w14:paraId="43E502F8" w14:textId="14249A6A" w:rsidR="00B2069E" w:rsidRPr="008426F5" w:rsidRDefault="00B2069E" w:rsidP="0041591C">
      <w:pPr>
        <w:ind w:firstLine="0"/>
        <w:rPr>
          <w:rFonts w:ascii="Arial" w:hAnsi="Arial" w:cs="Arial"/>
        </w:rPr>
      </w:pPr>
      <w:r w:rsidRPr="008426F5">
        <w:rPr>
          <w:rFonts w:ascii="Arial" w:hAnsi="Arial" w:cs="Arial"/>
          <w:b/>
        </w:rPr>
        <w:t>Name</w:t>
      </w:r>
      <w:r w:rsidRPr="008426F5">
        <w:rPr>
          <w:rFonts w:ascii="Arial" w:hAnsi="Arial" w:cs="Arial"/>
        </w:rPr>
        <w:t>:</w:t>
      </w:r>
      <w:r w:rsidR="00274AF3" w:rsidRPr="008426F5">
        <w:rPr>
          <w:rFonts w:ascii="Arial" w:hAnsi="Arial" w:cs="Arial"/>
        </w:rPr>
        <w:t xml:space="preserve"> </w:t>
      </w:r>
      <w:sdt>
        <w:sdtPr>
          <w:rPr>
            <w:rFonts w:ascii="Arial" w:hAnsi="Arial" w:cs="Arial"/>
          </w:rPr>
          <w:alias w:val="Key Personnel"/>
          <w:tag w:val="Key Personnel"/>
          <w:id w:val="173538769"/>
          <w:placeholder>
            <w:docPart w:val="9E1DD8B45A4A46D386B63060E7A06068"/>
          </w:placeholder>
        </w:sdtPr>
        <w:sdtEndPr/>
        <w:sdtContent>
          <w:r w:rsidR="00777B04">
            <w:rPr>
              <w:rFonts w:ascii="Arial" w:hAnsi="Arial" w:cs="Arial"/>
            </w:rPr>
            <w:t>Ro</w:t>
          </w:r>
          <w:r w:rsidR="005C5677">
            <w:rPr>
              <w:rFonts w:ascii="Arial" w:hAnsi="Arial" w:cs="Arial"/>
            </w:rPr>
            <w:t xml:space="preserve">dger </w:t>
          </w:r>
          <w:proofErr w:type="spellStart"/>
          <w:r w:rsidR="005C5677">
            <w:rPr>
              <w:rFonts w:ascii="Arial" w:hAnsi="Arial" w:cs="Arial"/>
            </w:rPr>
            <w:t>Kram</w:t>
          </w:r>
          <w:proofErr w:type="spellEnd"/>
        </w:sdtContent>
      </w:sdt>
    </w:p>
    <w:p w14:paraId="7E801C2D" w14:textId="24857C43" w:rsidR="00BC7FC9" w:rsidRPr="008426F5" w:rsidRDefault="00B2069E" w:rsidP="00F07D9A">
      <w:pPr>
        <w:ind w:firstLine="0"/>
        <w:rPr>
          <w:rFonts w:ascii="Arial" w:hAnsi="Arial" w:cs="Arial"/>
        </w:rPr>
      </w:pPr>
      <w:r w:rsidRPr="008426F5">
        <w:rPr>
          <w:rFonts w:ascii="Arial" w:hAnsi="Arial" w:cs="Arial"/>
          <w:b/>
        </w:rPr>
        <w:t>Role in project</w:t>
      </w:r>
      <w:r w:rsidRPr="008426F5">
        <w:rPr>
          <w:rFonts w:ascii="Arial" w:hAnsi="Arial" w:cs="Arial"/>
        </w:rPr>
        <w:t xml:space="preserve">: </w:t>
      </w:r>
      <w:sdt>
        <w:sdtPr>
          <w:rPr>
            <w:rFonts w:ascii="Arial" w:hAnsi="Arial" w:cs="Arial"/>
          </w:rPr>
          <w:alias w:val="Role"/>
          <w:tag w:val="Role"/>
          <w:id w:val="719556253"/>
          <w:placeholder>
            <w:docPart w:val="28D0858B937D435EA845224DCB0DDCC0"/>
          </w:placeholder>
        </w:sdtPr>
        <w:sdtEndPr/>
        <w:sdtContent>
          <w:r w:rsidR="00777B04">
            <w:rPr>
              <w:rFonts w:ascii="Arial" w:hAnsi="Arial" w:cs="Arial"/>
            </w:rPr>
            <w:t>Co-investigator</w:t>
          </w:r>
        </w:sdtContent>
      </w:sdt>
    </w:p>
    <w:p w14:paraId="2848396F" w14:textId="4D9773B6" w:rsidR="006A28BF" w:rsidRPr="008426F5" w:rsidRDefault="006A28BF" w:rsidP="006A28BF">
      <w:pPr>
        <w:pStyle w:val="Heading1"/>
        <w:rPr>
          <w:rFonts w:ascii="Arial" w:hAnsi="Arial" w:cs="Arial"/>
          <w:sz w:val="22"/>
          <w:szCs w:val="22"/>
        </w:rPr>
      </w:pPr>
      <w:r>
        <w:rPr>
          <w:rFonts w:ascii="Arial" w:hAnsi="Arial" w:cs="Arial"/>
          <w:sz w:val="22"/>
          <w:szCs w:val="22"/>
        </w:rPr>
        <w:t>GENERAL RESEARCH STAFF</w:t>
      </w:r>
    </w:p>
    <w:p w14:paraId="77B96737" w14:textId="4D66860F" w:rsidR="00F55C61" w:rsidRPr="00777B04" w:rsidRDefault="005C5677" w:rsidP="00777B04">
      <w:pPr>
        <w:pStyle w:val="Normal1"/>
        <w:ind w:firstLine="0"/>
        <w:rPr>
          <w:rFonts w:ascii="Arial" w:eastAsia="Arial" w:hAnsi="Arial" w:cs="Arial"/>
        </w:rPr>
      </w:pPr>
      <w:r>
        <w:rPr>
          <w:rFonts w:ascii="Arial" w:eastAsia="Arial" w:hAnsi="Arial" w:cs="Arial"/>
        </w:rPr>
        <w:t xml:space="preserve">Two </w:t>
      </w:r>
      <w:r w:rsidR="00777B04">
        <w:rPr>
          <w:rFonts w:ascii="Arial" w:eastAsia="Arial" w:hAnsi="Arial" w:cs="Arial"/>
        </w:rPr>
        <w:t>undergraduate research assistant</w:t>
      </w:r>
      <w:r>
        <w:rPr>
          <w:rFonts w:ascii="Arial" w:eastAsia="Arial" w:hAnsi="Arial" w:cs="Arial"/>
        </w:rPr>
        <w:t>s</w:t>
      </w:r>
      <w:r w:rsidR="00777B04">
        <w:rPr>
          <w:rFonts w:ascii="Arial" w:eastAsia="Arial" w:hAnsi="Arial" w:cs="Arial"/>
        </w:rPr>
        <w:t xml:space="preserve"> will assist with this protocol. The PI will ensure that the appropriate CITI and protocol specific training are maintained.  General Research Staff responsibilities will include </w:t>
      </w:r>
      <w:r>
        <w:rPr>
          <w:rFonts w:ascii="Arial" w:eastAsia="Arial" w:hAnsi="Arial" w:cs="Arial"/>
        </w:rPr>
        <w:t xml:space="preserve">communicating and </w:t>
      </w:r>
      <w:r w:rsidR="00777B04">
        <w:rPr>
          <w:rFonts w:ascii="Arial" w:eastAsia="Arial" w:hAnsi="Arial" w:cs="Arial"/>
        </w:rPr>
        <w:t xml:space="preserve">recruiting </w:t>
      </w:r>
      <w:r>
        <w:rPr>
          <w:rFonts w:ascii="Arial" w:eastAsia="Arial" w:hAnsi="Arial" w:cs="Arial"/>
        </w:rPr>
        <w:t>subjects via email</w:t>
      </w:r>
      <w:r w:rsidR="00793E1A">
        <w:rPr>
          <w:rFonts w:ascii="Arial" w:eastAsia="Arial" w:hAnsi="Arial" w:cs="Arial"/>
        </w:rPr>
        <w:t>ing flyers</w:t>
      </w:r>
      <w:r>
        <w:rPr>
          <w:rFonts w:ascii="Arial" w:eastAsia="Arial" w:hAnsi="Arial" w:cs="Arial"/>
        </w:rPr>
        <w:t xml:space="preserve"> and</w:t>
      </w:r>
      <w:r w:rsidR="00777B04">
        <w:rPr>
          <w:rFonts w:ascii="Arial" w:eastAsia="Arial" w:hAnsi="Arial" w:cs="Arial"/>
        </w:rPr>
        <w:t xml:space="preserve"> assisting with laboratory-testing. They will only perform laboratory-testing of subjects with the accompaniment of the PI or Co-investigator.</w:t>
      </w:r>
      <w:r w:rsidR="00F55C61" w:rsidRPr="008426F5">
        <w:rPr>
          <w:rFonts w:ascii="Arial" w:hAnsi="Arial" w:cs="Arial"/>
        </w:rPr>
        <w:br w:type="page"/>
      </w:r>
    </w:p>
    <w:p w14:paraId="1EB99D0C" w14:textId="58B26065" w:rsidR="00B2069E" w:rsidRPr="008426F5" w:rsidRDefault="00B2069E" w:rsidP="000F6764">
      <w:pPr>
        <w:pStyle w:val="Heading1"/>
        <w:numPr>
          <w:ilvl w:val="0"/>
          <w:numId w:val="3"/>
        </w:numPr>
        <w:rPr>
          <w:rFonts w:ascii="Arial" w:hAnsi="Arial" w:cs="Arial"/>
          <w:sz w:val="22"/>
          <w:szCs w:val="22"/>
        </w:rPr>
      </w:pPr>
      <w:r w:rsidRPr="008426F5">
        <w:rPr>
          <w:rFonts w:ascii="Arial" w:hAnsi="Arial" w:cs="Arial"/>
          <w:sz w:val="22"/>
          <w:szCs w:val="22"/>
        </w:rPr>
        <w:lastRenderedPageBreak/>
        <w:t>OBJECTIVES</w:t>
      </w:r>
    </w:p>
    <w:p w14:paraId="20672018" w14:textId="46728478" w:rsidR="00926983" w:rsidRDefault="0030574F" w:rsidP="00777B04">
      <w:pPr>
        <w:pStyle w:val="Normal1"/>
        <w:ind w:firstLine="0"/>
        <w:rPr>
          <w:rFonts w:ascii="Arial" w:eastAsia="Arial" w:hAnsi="Arial" w:cs="Arial"/>
        </w:rPr>
      </w:pPr>
      <w:r>
        <w:rPr>
          <w:rFonts w:ascii="Arial" w:eastAsia="Arial" w:hAnsi="Arial" w:cs="Arial"/>
        </w:rPr>
        <w:t xml:space="preserve">The </w:t>
      </w:r>
      <w:r w:rsidR="005722CF">
        <w:rPr>
          <w:rFonts w:ascii="Arial" w:eastAsia="Arial" w:hAnsi="Arial" w:cs="Arial"/>
        </w:rPr>
        <w:t xml:space="preserve">primary </w:t>
      </w:r>
      <w:r w:rsidR="00A832CA" w:rsidRPr="00653DC8">
        <w:rPr>
          <w:rFonts w:ascii="Arial" w:eastAsia="Arial" w:hAnsi="Arial" w:cs="Arial"/>
          <w:b/>
          <w:bCs/>
        </w:rPr>
        <w:t>objective</w:t>
      </w:r>
      <w:r w:rsidR="00A832CA">
        <w:rPr>
          <w:rFonts w:ascii="Arial" w:eastAsia="Arial" w:hAnsi="Arial" w:cs="Arial"/>
        </w:rPr>
        <w:t xml:space="preserve"> </w:t>
      </w:r>
      <w:r>
        <w:rPr>
          <w:rFonts w:ascii="Arial" w:eastAsia="Arial" w:hAnsi="Arial" w:cs="Arial"/>
        </w:rPr>
        <w:t xml:space="preserve">of this project is </w:t>
      </w:r>
      <w:r w:rsidR="005722CF">
        <w:rPr>
          <w:rFonts w:ascii="Arial" w:eastAsia="Arial" w:hAnsi="Arial" w:cs="Arial"/>
        </w:rPr>
        <w:t xml:space="preserve">to </w:t>
      </w:r>
      <w:r w:rsidR="00653DC8">
        <w:rPr>
          <w:rFonts w:ascii="Arial" w:eastAsia="Arial" w:hAnsi="Arial" w:cs="Arial"/>
        </w:rPr>
        <w:t>quantify</w:t>
      </w:r>
      <w:r w:rsidR="005722CF">
        <w:rPr>
          <w:rFonts w:ascii="Arial" w:eastAsia="Arial" w:hAnsi="Arial" w:cs="Arial"/>
        </w:rPr>
        <w:t xml:space="preserve"> the effect</w:t>
      </w:r>
      <w:r w:rsidR="00653DC8">
        <w:rPr>
          <w:rFonts w:ascii="Arial" w:eastAsia="Arial" w:hAnsi="Arial" w:cs="Arial"/>
        </w:rPr>
        <w:t>s</w:t>
      </w:r>
      <w:r w:rsidR="005722CF">
        <w:rPr>
          <w:rFonts w:ascii="Arial" w:eastAsia="Arial" w:hAnsi="Arial" w:cs="Arial"/>
        </w:rPr>
        <w:t xml:space="preserve"> of </w:t>
      </w:r>
      <w:r w:rsidR="00D259D3">
        <w:rPr>
          <w:rFonts w:ascii="Arial" w:eastAsia="Arial" w:hAnsi="Arial" w:cs="Arial"/>
        </w:rPr>
        <w:t>lateral bicycle dynamics</w:t>
      </w:r>
      <w:r w:rsidR="005722CF">
        <w:rPr>
          <w:rFonts w:ascii="Arial" w:eastAsia="Arial" w:hAnsi="Arial" w:cs="Arial"/>
        </w:rPr>
        <w:t xml:space="preserve"> on </w:t>
      </w:r>
      <w:r w:rsidR="00C00126">
        <w:rPr>
          <w:rFonts w:ascii="Arial" w:eastAsia="Arial" w:hAnsi="Arial" w:cs="Arial"/>
        </w:rPr>
        <w:t xml:space="preserve">a rider’s </w:t>
      </w:r>
      <w:r w:rsidR="00D259D3">
        <w:rPr>
          <w:rFonts w:ascii="Arial" w:eastAsia="Arial" w:hAnsi="Arial" w:cs="Arial"/>
        </w:rPr>
        <w:t>maximal power output</w:t>
      </w:r>
      <w:r w:rsidR="00C00126">
        <w:rPr>
          <w:rFonts w:ascii="Arial" w:eastAsia="Arial" w:hAnsi="Arial" w:cs="Arial"/>
        </w:rPr>
        <w:t xml:space="preserve"> </w:t>
      </w:r>
      <w:r w:rsidR="005722CF">
        <w:rPr>
          <w:rFonts w:ascii="Arial" w:eastAsia="Arial" w:hAnsi="Arial" w:cs="Arial"/>
        </w:rPr>
        <w:t xml:space="preserve">during </w:t>
      </w:r>
      <w:r w:rsidR="005C5677">
        <w:rPr>
          <w:rFonts w:ascii="Arial" w:eastAsia="Arial" w:hAnsi="Arial" w:cs="Arial"/>
        </w:rPr>
        <w:t xml:space="preserve">standing </w:t>
      </w:r>
      <w:r w:rsidR="005722CF">
        <w:rPr>
          <w:rFonts w:ascii="Arial" w:eastAsia="Arial" w:hAnsi="Arial" w:cs="Arial"/>
        </w:rPr>
        <w:t>cycling.</w:t>
      </w:r>
      <w:r w:rsidR="00A832CA">
        <w:rPr>
          <w:rFonts w:ascii="Arial" w:eastAsia="Arial" w:hAnsi="Arial" w:cs="Arial"/>
        </w:rPr>
        <w:t xml:space="preserve"> We will</w:t>
      </w:r>
      <w:r w:rsidR="005722CF">
        <w:rPr>
          <w:rFonts w:ascii="Arial" w:eastAsia="Arial" w:hAnsi="Arial" w:cs="Arial"/>
        </w:rPr>
        <w:t xml:space="preserve"> </w:t>
      </w:r>
      <w:r w:rsidR="000716B9">
        <w:rPr>
          <w:rFonts w:ascii="Arial" w:eastAsia="Arial" w:hAnsi="Arial" w:cs="Arial"/>
        </w:rPr>
        <w:t xml:space="preserve">use </w:t>
      </w:r>
      <w:r w:rsidR="00D259D3">
        <w:rPr>
          <w:rFonts w:ascii="Arial" w:eastAsia="Arial" w:hAnsi="Arial" w:cs="Arial"/>
        </w:rPr>
        <w:t>a crank-based power meter</w:t>
      </w:r>
      <w:r w:rsidR="000716B9">
        <w:rPr>
          <w:rFonts w:ascii="Arial" w:eastAsia="Arial" w:hAnsi="Arial" w:cs="Arial"/>
        </w:rPr>
        <w:t xml:space="preserve"> to </w:t>
      </w:r>
      <w:r w:rsidR="00D259D3">
        <w:rPr>
          <w:rFonts w:ascii="Arial" w:eastAsia="Arial" w:hAnsi="Arial" w:cs="Arial"/>
        </w:rPr>
        <w:t>measure</w:t>
      </w:r>
      <w:r w:rsidR="005722CF">
        <w:rPr>
          <w:rFonts w:ascii="Arial" w:eastAsia="Arial" w:hAnsi="Arial" w:cs="Arial"/>
        </w:rPr>
        <w:t xml:space="preserve"> </w:t>
      </w:r>
      <w:r w:rsidR="00D259D3">
        <w:rPr>
          <w:rFonts w:ascii="Arial" w:eastAsia="Arial" w:hAnsi="Arial" w:cs="Arial"/>
        </w:rPr>
        <w:t>maximal power output</w:t>
      </w:r>
      <w:r w:rsidR="005722CF">
        <w:rPr>
          <w:rFonts w:ascii="Arial" w:eastAsia="Arial" w:hAnsi="Arial" w:cs="Arial"/>
        </w:rPr>
        <w:t xml:space="preserve"> </w:t>
      </w:r>
      <w:r w:rsidR="00D259D3">
        <w:rPr>
          <w:rFonts w:ascii="Arial" w:eastAsia="Arial" w:hAnsi="Arial" w:cs="Arial"/>
        </w:rPr>
        <w:t xml:space="preserve">of riders in </w:t>
      </w:r>
      <w:r w:rsidR="000716B9">
        <w:rPr>
          <w:rFonts w:ascii="Arial" w:eastAsia="Arial" w:hAnsi="Arial" w:cs="Arial"/>
        </w:rPr>
        <w:t xml:space="preserve">response to variations </w:t>
      </w:r>
      <w:r w:rsidR="00D259D3">
        <w:rPr>
          <w:rFonts w:ascii="Arial" w:eastAsia="Arial" w:hAnsi="Arial" w:cs="Arial"/>
        </w:rPr>
        <w:t>in lateral bicycle dynamics</w:t>
      </w:r>
      <w:r w:rsidR="000716B9">
        <w:rPr>
          <w:rFonts w:ascii="Arial" w:eastAsia="Arial" w:hAnsi="Arial" w:cs="Arial"/>
        </w:rPr>
        <w:t xml:space="preserve"> </w:t>
      </w:r>
      <w:r w:rsidR="00D259D3">
        <w:rPr>
          <w:rFonts w:ascii="Arial" w:eastAsia="Arial" w:hAnsi="Arial" w:cs="Arial"/>
        </w:rPr>
        <w:t xml:space="preserve">during </w:t>
      </w:r>
      <w:r w:rsidR="000F0FA6">
        <w:rPr>
          <w:rFonts w:ascii="Arial" w:eastAsia="Arial" w:hAnsi="Arial" w:cs="Arial"/>
        </w:rPr>
        <w:t>5</w:t>
      </w:r>
      <w:r w:rsidR="00D259D3">
        <w:rPr>
          <w:rFonts w:ascii="Arial" w:eastAsia="Arial" w:hAnsi="Arial" w:cs="Arial"/>
        </w:rPr>
        <w:t xml:space="preserve">-s </w:t>
      </w:r>
      <w:r w:rsidR="00E36388">
        <w:rPr>
          <w:rFonts w:ascii="Arial" w:eastAsia="Arial" w:hAnsi="Arial" w:cs="Arial"/>
        </w:rPr>
        <w:t>maximal effort</w:t>
      </w:r>
      <w:r w:rsidR="00D259D3">
        <w:rPr>
          <w:rFonts w:ascii="Arial" w:eastAsia="Arial" w:hAnsi="Arial" w:cs="Arial"/>
        </w:rPr>
        <w:t xml:space="preserve"> sprints in a non-seated posture</w:t>
      </w:r>
      <w:r w:rsidR="000716B9">
        <w:rPr>
          <w:rFonts w:ascii="Arial" w:eastAsia="Arial" w:hAnsi="Arial" w:cs="Arial"/>
        </w:rPr>
        <w:t>.</w:t>
      </w:r>
      <w:r w:rsidR="00A832CA">
        <w:rPr>
          <w:rFonts w:ascii="Arial" w:eastAsia="Arial" w:hAnsi="Arial" w:cs="Arial"/>
        </w:rPr>
        <w:t xml:space="preserve"> W</w:t>
      </w:r>
      <w:r w:rsidR="000E744C">
        <w:rPr>
          <w:rFonts w:ascii="Arial" w:eastAsia="Arial" w:hAnsi="Arial" w:cs="Arial"/>
        </w:rPr>
        <w:t xml:space="preserve">e will test </w:t>
      </w:r>
      <w:r>
        <w:rPr>
          <w:rFonts w:ascii="Arial" w:eastAsia="Arial" w:hAnsi="Arial" w:cs="Arial"/>
        </w:rPr>
        <w:t xml:space="preserve">the </w:t>
      </w:r>
      <w:r w:rsidR="00926983">
        <w:rPr>
          <w:rFonts w:ascii="Arial" w:eastAsia="Arial" w:hAnsi="Arial" w:cs="Arial"/>
        </w:rPr>
        <w:t xml:space="preserve">primary </w:t>
      </w:r>
      <w:r>
        <w:rPr>
          <w:rFonts w:ascii="Arial" w:eastAsia="Arial" w:hAnsi="Arial" w:cs="Arial"/>
        </w:rPr>
        <w:t xml:space="preserve">null </w:t>
      </w:r>
      <w:r w:rsidRPr="00A832CA">
        <w:rPr>
          <w:rFonts w:ascii="Arial" w:eastAsia="Arial" w:hAnsi="Arial" w:cs="Arial"/>
          <w:b/>
          <w:bCs/>
        </w:rPr>
        <w:t>hypothesis</w:t>
      </w:r>
      <w:r>
        <w:rPr>
          <w:rFonts w:ascii="Arial" w:eastAsia="Arial" w:hAnsi="Arial" w:cs="Arial"/>
        </w:rPr>
        <w:t xml:space="preserve"> that there </w:t>
      </w:r>
      <w:r w:rsidR="00C00126">
        <w:rPr>
          <w:rFonts w:ascii="Arial" w:eastAsia="Arial" w:hAnsi="Arial" w:cs="Arial"/>
        </w:rPr>
        <w:t>is</w:t>
      </w:r>
      <w:r>
        <w:rPr>
          <w:rFonts w:ascii="Arial" w:eastAsia="Arial" w:hAnsi="Arial" w:cs="Arial"/>
        </w:rPr>
        <w:t xml:space="preserve"> </w:t>
      </w:r>
      <w:r w:rsidR="00B863B0">
        <w:rPr>
          <w:rFonts w:ascii="Arial" w:eastAsia="Arial" w:hAnsi="Arial" w:cs="Arial"/>
        </w:rPr>
        <w:t>no</w:t>
      </w:r>
      <w:r>
        <w:rPr>
          <w:rFonts w:ascii="Arial" w:eastAsia="Arial" w:hAnsi="Arial" w:cs="Arial"/>
        </w:rPr>
        <w:t xml:space="preserve"> effect of </w:t>
      </w:r>
      <w:r w:rsidR="005458AE">
        <w:rPr>
          <w:rFonts w:ascii="Arial" w:eastAsia="Arial" w:hAnsi="Arial" w:cs="Arial"/>
        </w:rPr>
        <w:t>lateral bicycle dynamics</w:t>
      </w:r>
      <w:r>
        <w:rPr>
          <w:rFonts w:ascii="Arial" w:eastAsia="Arial" w:hAnsi="Arial" w:cs="Arial"/>
        </w:rPr>
        <w:t xml:space="preserve"> on </w:t>
      </w:r>
      <w:r w:rsidR="00C00126">
        <w:rPr>
          <w:rFonts w:ascii="Arial" w:eastAsia="Arial" w:hAnsi="Arial" w:cs="Arial"/>
        </w:rPr>
        <w:t xml:space="preserve">a rider’s </w:t>
      </w:r>
      <w:r w:rsidR="005458AE">
        <w:rPr>
          <w:rFonts w:ascii="Arial" w:eastAsia="Arial" w:hAnsi="Arial" w:cs="Arial"/>
        </w:rPr>
        <w:t xml:space="preserve">maximal power output in </w:t>
      </w:r>
      <w:r w:rsidR="000F0FA6">
        <w:rPr>
          <w:rFonts w:ascii="Arial" w:eastAsia="Arial" w:hAnsi="Arial" w:cs="Arial"/>
        </w:rPr>
        <w:t>a</w:t>
      </w:r>
      <w:r w:rsidR="005458AE">
        <w:rPr>
          <w:rFonts w:ascii="Arial" w:eastAsia="Arial" w:hAnsi="Arial" w:cs="Arial"/>
        </w:rPr>
        <w:t xml:space="preserve"> non-seated posture</w:t>
      </w:r>
      <w:r>
        <w:rPr>
          <w:rFonts w:ascii="Arial" w:eastAsia="Arial" w:hAnsi="Arial" w:cs="Arial"/>
        </w:rPr>
        <w:t>.</w:t>
      </w:r>
    </w:p>
    <w:p w14:paraId="52E23DAA" w14:textId="6C100741" w:rsidR="00926983" w:rsidRDefault="00926983" w:rsidP="00777B04">
      <w:pPr>
        <w:pStyle w:val="Normal1"/>
        <w:ind w:firstLine="0"/>
        <w:rPr>
          <w:rFonts w:ascii="Arial" w:eastAsia="Arial" w:hAnsi="Arial" w:cs="Arial"/>
        </w:rPr>
      </w:pPr>
    </w:p>
    <w:p w14:paraId="281B0F57" w14:textId="30F8D78F" w:rsidR="00AF6129" w:rsidRPr="00777B04" w:rsidRDefault="000E744C" w:rsidP="00A832CA">
      <w:pPr>
        <w:pStyle w:val="Normal1"/>
        <w:ind w:firstLine="0"/>
        <w:rPr>
          <w:rFonts w:ascii="Arial" w:eastAsia="Arial" w:hAnsi="Arial" w:cs="Arial"/>
        </w:rPr>
      </w:pPr>
      <w:r>
        <w:rPr>
          <w:rFonts w:ascii="Arial" w:eastAsia="Arial" w:hAnsi="Arial" w:cs="Arial"/>
        </w:rPr>
        <w:t xml:space="preserve">The secondary </w:t>
      </w:r>
      <w:r w:rsidR="00A832CA" w:rsidRPr="00653DC8">
        <w:rPr>
          <w:rFonts w:ascii="Arial" w:eastAsia="Arial" w:hAnsi="Arial" w:cs="Arial"/>
          <w:b/>
          <w:bCs/>
        </w:rPr>
        <w:t>objective</w:t>
      </w:r>
      <w:r w:rsidR="00A832CA">
        <w:rPr>
          <w:rFonts w:ascii="Arial" w:eastAsia="Arial" w:hAnsi="Arial" w:cs="Arial"/>
        </w:rPr>
        <w:t xml:space="preserve"> </w:t>
      </w:r>
      <w:r>
        <w:rPr>
          <w:rFonts w:ascii="Arial" w:eastAsia="Arial" w:hAnsi="Arial" w:cs="Arial"/>
        </w:rPr>
        <w:t xml:space="preserve">of this project is to </w:t>
      </w:r>
      <w:r w:rsidR="00653DC8">
        <w:rPr>
          <w:rFonts w:ascii="Arial" w:eastAsia="Arial" w:hAnsi="Arial" w:cs="Arial"/>
        </w:rPr>
        <w:t>quantify</w:t>
      </w:r>
      <w:r w:rsidR="001355A4">
        <w:rPr>
          <w:rFonts w:ascii="Arial" w:eastAsia="Arial" w:hAnsi="Arial" w:cs="Arial"/>
        </w:rPr>
        <w:t xml:space="preserve"> </w:t>
      </w:r>
      <w:r>
        <w:rPr>
          <w:rFonts w:ascii="Arial" w:eastAsia="Arial" w:hAnsi="Arial" w:cs="Arial"/>
        </w:rPr>
        <w:t xml:space="preserve">the </w:t>
      </w:r>
      <w:r w:rsidR="000F0FA6">
        <w:rPr>
          <w:rFonts w:ascii="Arial" w:eastAsia="Arial" w:hAnsi="Arial" w:cs="Arial"/>
        </w:rPr>
        <w:t xml:space="preserve">effects of lateral bicycle dynamics on the non-muscular contribution to </w:t>
      </w:r>
      <w:r w:rsidR="00E36388">
        <w:rPr>
          <w:rFonts w:ascii="Arial" w:eastAsia="Arial" w:hAnsi="Arial" w:cs="Arial"/>
        </w:rPr>
        <w:t xml:space="preserve">maximal </w:t>
      </w:r>
      <w:r w:rsidR="000F0FA6">
        <w:rPr>
          <w:rFonts w:ascii="Arial" w:eastAsia="Arial" w:hAnsi="Arial" w:cs="Arial"/>
        </w:rPr>
        <w:t xml:space="preserve">power output </w:t>
      </w:r>
      <w:r w:rsidR="00E36388">
        <w:rPr>
          <w:rFonts w:ascii="Arial" w:eastAsia="Arial" w:hAnsi="Arial" w:cs="Arial"/>
        </w:rPr>
        <w:t xml:space="preserve">during </w:t>
      </w:r>
      <w:r w:rsidR="00934FF9">
        <w:rPr>
          <w:rFonts w:ascii="Arial" w:eastAsia="Arial" w:hAnsi="Arial" w:cs="Arial"/>
        </w:rPr>
        <w:t>standing</w:t>
      </w:r>
      <w:r w:rsidR="00E36388">
        <w:rPr>
          <w:rFonts w:ascii="Arial" w:eastAsia="Arial" w:hAnsi="Arial" w:cs="Arial"/>
        </w:rPr>
        <w:t xml:space="preserve"> cycling</w:t>
      </w:r>
      <w:r w:rsidR="000F0FA6">
        <w:rPr>
          <w:rFonts w:ascii="Arial" w:eastAsia="Arial" w:hAnsi="Arial" w:cs="Arial"/>
        </w:rPr>
        <w:t xml:space="preserve">. We will </w:t>
      </w:r>
      <w:r w:rsidR="00E36388">
        <w:rPr>
          <w:rFonts w:ascii="Arial" w:eastAsia="Arial" w:hAnsi="Arial" w:cs="Arial"/>
        </w:rPr>
        <w:t>use a single inertial measurement unit (IMU) to estimate each rider’s center of mass motion in response to variations in lateral bicycle dynamics during 5-s maximal effort sprints in a non-seated posture</w:t>
      </w:r>
      <w:r w:rsidR="000F0FA6">
        <w:rPr>
          <w:rFonts w:ascii="Arial" w:eastAsia="Arial" w:hAnsi="Arial" w:cs="Arial"/>
        </w:rPr>
        <w:t xml:space="preserve">. </w:t>
      </w:r>
      <w:r w:rsidR="00E36388">
        <w:rPr>
          <w:rFonts w:ascii="Arial" w:eastAsia="Arial" w:hAnsi="Arial" w:cs="Arial"/>
        </w:rPr>
        <w:t xml:space="preserve">We will test the secondary null </w:t>
      </w:r>
      <w:r w:rsidR="00E36388" w:rsidRPr="00A832CA">
        <w:rPr>
          <w:rFonts w:ascii="Arial" w:eastAsia="Arial" w:hAnsi="Arial" w:cs="Arial"/>
          <w:b/>
          <w:bCs/>
        </w:rPr>
        <w:t>hypothes</w:t>
      </w:r>
      <w:r w:rsidR="00E36388">
        <w:rPr>
          <w:rFonts w:ascii="Arial" w:eastAsia="Arial" w:hAnsi="Arial" w:cs="Arial"/>
          <w:b/>
          <w:bCs/>
        </w:rPr>
        <w:t>i</w:t>
      </w:r>
      <w:r w:rsidR="00E36388" w:rsidRPr="00A832CA">
        <w:rPr>
          <w:rFonts w:ascii="Arial" w:eastAsia="Arial" w:hAnsi="Arial" w:cs="Arial"/>
          <w:b/>
          <w:bCs/>
        </w:rPr>
        <w:t>s</w:t>
      </w:r>
      <w:r w:rsidR="00E36388">
        <w:rPr>
          <w:rFonts w:ascii="Arial" w:eastAsia="Arial" w:hAnsi="Arial" w:cs="Arial"/>
        </w:rPr>
        <w:t xml:space="preserve"> that there is no effect of lateral bicycle dynamics on a rider’s range of vertical center of mass displacement during non-seated sprint cycling.</w:t>
      </w:r>
    </w:p>
    <w:p w14:paraId="6406F35C" w14:textId="099232A9" w:rsidR="00B2069E" w:rsidRPr="008426F5" w:rsidRDefault="0026280D" w:rsidP="000F6764">
      <w:pPr>
        <w:pStyle w:val="Heading1"/>
        <w:numPr>
          <w:ilvl w:val="0"/>
          <w:numId w:val="3"/>
        </w:numPr>
        <w:rPr>
          <w:rFonts w:ascii="Arial" w:hAnsi="Arial" w:cs="Arial"/>
          <w:sz w:val="22"/>
          <w:szCs w:val="22"/>
        </w:rPr>
      </w:pPr>
      <w:r w:rsidRPr="008426F5">
        <w:rPr>
          <w:rFonts w:ascii="Arial" w:hAnsi="Arial" w:cs="Arial"/>
          <w:sz w:val="22"/>
          <w:szCs w:val="22"/>
        </w:rPr>
        <w:t xml:space="preserve">BACKGROUND </w:t>
      </w:r>
      <w:r w:rsidR="00F55C61" w:rsidRPr="008426F5">
        <w:rPr>
          <w:rFonts w:ascii="Arial" w:hAnsi="Arial" w:cs="Arial"/>
          <w:sz w:val="22"/>
          <w:szCs w:val="22"/>
        </w:rPr>
        <w:t xml:space="preserve">AND SIGNIFICANCE </w:t>
      </w:r>
    </w:p>
    <w:p w14:paraId="007F9BB0" w14:textId="1CDF593A" w:rsidR="00894965" w:rsidRDefault="00747E0D" w:rsidP="00AF6129">
      <w:pPr>
        <w:ind w:firstLine="0"/>
        <w:rPr>
          <w:rFonts w:ascii="Arial" w:eastAsia="Arial" w:hAnsi="Arial" w:cs="Arial"/>
          <w:color w:val="000000"/>
        </w:rPr>
      </w:pPr>
      <w:r w:rsidRPr="00747E0D">
        <w:rPr>
          <w:rFonts w:ascii="Arial" w:eastAsia="Arial" w:hAnsi="Arial" w:cs="Arial"/>
          <w:color w:val="000000"/>
        </w:rPr>
        <w:t xml:space="preserve">When riding off the saddle </w:t>
      </w:r>
      <w:r>
        <w:rPr>
          <w:rFonts w:ascii="Arial" w:eastAsia="Arial" w:hAnsi="Arial" w:cs="Arial"/>
          <w:color w:val="000000"/>
        </w:rPr>
        <w:t>to accelerate and sprint</w:t>
      </w:r>
      <w:r w:rsidRPr="00747E0D">
        <w:rPr>
          <w:rFonts w:ascii="Arial" w:eastAsia="Arial" w:hAnsi="Arial" w:cs="Arial"/>
          <w:color w:val="000000"/>
        </w:rPr>
        <w:t>, cyclists appear to coordinate the rhythmic, vertical oscillations of their cente</w:t>
      </w:r>
      <w:r>
        <w:rPr>
          <w:rFonts w:ascii="Arial" w:eastAsia="Arial" w:hAnsi="Arial" w:cs="Arial"/>
          <w:color w:val="000000"/>
        </w:rPr>
        <w:t>r</w:t>
      </w:r>
      <w:r w:rsidRPr="00747E0D">
        <w:rPr>
          <w:rFonts w:ascii="Arial" w:eastAsia="Arial" w:hAnsi="Arial" w:cs="Arial"/>
          <w:color w:val="000000"/>
        </w:rPr>
        <w:t xml:space="preserve"> of mass (</w:t>
      </w:r>
      <w:proofErr w:type="spellStart"/>
      <w:r w:rsidRPr="00747E0D">
        <w:rPr>
          <w:rFonts w:ascii="Arial" w:eastAsia="Arial" w:hAnsi="Arial" w:cs="Arial"/>
          <w:color w:val="000000"/>
        </w:rPr>
        <w:t>CoM</w:t>
      </w:r>
      <w:proofErr w:type="spellEnd"/>
      <w:r w:rsidRPr="00747E0D">
        <w:rPr>
          <w:rFonts w:ascii="Arial" w:eastAsia="Arial" w:hAnsi="Arial" w:cs="Arial"/>
          <w:color w:val="000000"/>
        </w:rPr>
        <w:t xml:space="preserve">) with </w:t>
      </w:r>
      <w:r w:rsidR="005C5677">
        <w:rPr>
          <w:rFonts w:ascii="Arial" w:eastAsia="Arial" w:hAnsi="Arial" w:cs="Arial"/>
          <w:color w:val="000000"/>
        </w:rPr>
        <w:t>leaning the bicycle from side to side</w:t>
      </w:r>
      <w:r w:rsidRPr="00747E0D">
        <w:rPr>
          <w:rFonts w:ascii="Arial" w:eastAsia="Arial" w:hAnsi="Arial" w:cs="Arial"/>
          <w:color w:val="000000"/>
        </w:rPr>
        <w:t xml:space="preserve">. Is the coordination of these two motions </w:t>
      </w:r>
      <w:r w:rsidR="005C5677">
        <w:rPr>
          <w:rFonts w:ascii="Arial" w:eastAsia="Arial" w:hAnsi="Arial" w:cs="Arial"/>
          <w:color w:val="000000"/>
        </w:rPr>
        <w:t>a strategy to increase stability</w:t>
      </w:r>
      <w:r w:rsidRPr="00747E0D">
        <w:rPr>
          <w:rFonts w:ascii="Arial" w:eastAsia="Arial" w:hAnsi="Arial" w:cs="Arial"/>
          <w:color w:val="000000"/>
        </w:rPr>
        <w:t xml:space="preserve"> or could it also be a strategy to generate </w:t>
      </w:r>
      <w:r w:rsidR="005C5677">
        <w:rPr>
          <w:rFonts w:ascii="Arial" w:eastAsia="Arial" w:hAnsi="Arial" w:cs="Arial"/>
          <w:color w:val="000000"/>
        </w:rPr>
        <w:t xml:space="preserve">more </w:t>
      </w:r>
      <w:r w:rsidRPr="00747E0D">
        <w:rPr>
          <w:rFonts w:ascii="Arial" w:eastAsia="Arial" w:hAnsi="Arial" w:cs="Arial"/>
          <w:color w:val="000000"/>
        </w:rPr>
        <w:t>crank power?</w:t>
      </w:r>
      <w:r>
        <w:rPr>
          <w:rFonts w:ascii="Arial" w:eastAsia="Arial" w:hAnsi="Arial" w:cs="Arial"/>
          <w:color w:val="000000"/>
        </w:rPr>
        <w:t xml:space="preserve"> </w:t>
      </w:r>
    </w:p>
    <w:p w14:paraId="1030F03E" w14:textId="407D2A07" w:rsidR="00A8431B" w:rsidRDefault="00A8431B" w:rsidP="00AF6129">
      <w:pPr>
        <w:ind w:firstLine="0"/>
        <w:rPr>
          <w:rFonts w:ascii="Arial" w:eastAsia="Arial" w:hAnsi="Arial" w:cs="Arial"/>
          <w:color w:val="000000"/>
        </w:rPr>
      </w:pPr>
    </w:p>
    <w:p w14:paraId="2A8162B0" w14:textId="4FB8BC48" w:rsidR="00A8431B" w:rsidRDefault="00934FF9" w:rsidP="00AF6129">
      <w:pPr>
        <w:ind w:firstLine="0"/>
        <w:rPr>
          <w:rFonts w:ascii="Arial" w:eastAsia="Arial" w:hAnsi="Arial" w:cs="Arial"/>
          <w:color w:val="000000"/>
        </w:rPr>
      </w:pPr>
      <w:r>
        <w:rPr>
          <w:rFonts w:ascii="Arial" w:eastAsia="Arial" w:hAnsi="Arial" w:cs="Arial"/>
          <w:color w:val="000000"/>
        </w:rPr>
        <w:t>It is clear that b</w:t>
      </w:r>
      <w:r w:rsidR="00A8431B">
        <w:rPr>
          <w:rFonts w:ascii="Arial" w:eastAsia="Arial" w:hAnsi="Arial" w:cs="Arial"/>
          <w:color w:val="000000"/>
        </w:rPr>
        <w:t>icycle lean is important for maintaining dynamic balance, but it is unclear how self-restricting bicycle lean (</w:t>
      </w:r>
      <w:r w:rsidR="00A8431B" w:rsidRPr="00747E0D">
        <w:rPr>
          <w:rFonts w:ascii="Arial" w:eastAsia="Arial" w:hAnsi="Arial" w:cs="Arial"/>
          <w:color w:val="000000"/>
        </w:rPr>
        <w:t xml:space="preserve">e.g. by </w:t>
      </w:r>
      <w:r w:rsidR="005C5677">
        <w:rPr>
          <w:rFonts w:ascii="Arial" w:eastAsia="Arial" w:hAnsi="Arial" w:cs="Arial"/>
          <w:color w:val="000000"/>
        </w:rPr>
        <w:t xml:space="preserve">a </w:t>
      </w:r>
      <w:r w:rsidR="00A8431B" w:rsidRPr="00747E0D">
        <w:rPr>
          <w:rFonts w:ascii="Arial" w:eastAsia="Arial" w:hAnsi="Arial" w:cs="Arial"/>
          <w:color w:val="000000"/>
        </w:rPr>
        <w:t xml:space="preserve">rider) or constraining lean (e.g. by an ergometer) </w:t>
      </w:r>
      <w:r w:rsidR="005C5677">
        <w:rPr>
          <w:rFonts w:ascii="Arial" w:eastAsia="Arial" w:hAnsi="Arial" w:cs="Arial"/>
          <w:color w:val="000000"/>
        </w:rPr>
        <w:t xml:space="preserve">affects </w:t>
      </w:r>
      <w:r w:rsidR="00A8431B" w:rsidRPr="00747E0D">
        <w:rPr>
          <w:rFonts w:ascii="Arial" w:eastAsia="Arial" w:hAnsi="Arial" w:cs="Arial"/>
          <w:color w:val="000000"/>
        </w:rPr>
        <w:t xml:space="preserve">how </w:t>
      </w:r>
      <w:r w:rsidR="00A8431B">
        <w:rPr>
          <w:rFonts w:ascii="Arial" w:eastAsia="Arial" w:hAnsi="Arial" w:cs="Arial"/>
          <w:color w:val="000000"/>
        </w:rPr>
        <w:t xml:space="preserve">maximal </w:t>
      </w:r>
      <w:r w:rsidR="00A8431B" w:rsidRPr="00747E0D">
        <w:rPr>
          <w:rFonts w:ascii="Arial" w:eastAsia="Arial" w:hAnsi="Arial" w:cs="Arial"/>
          <w:color w:val="000000"/>
        </w:rPr>
        <w:t>power is generated during non-seated cycling</w:t>
      </w:r>
      <w:r w:rsidR="00A8431B">
        <w:rPr>
          <w:rFonts w:ascii="Arial" w:eastAsia="Arial" w:hAnsi="Arial" w:cs="Arial"/>
          <w:color w:val="000000"/>
        </w:rPr>
        <w:t>.</w:t>
      </w:r>
    </w:p>
    <w:p w14:paraId="73D4CB51" w14:textId="4588E301" w:rsidR="00A8431B" w:rsidRDefault="00A8431B" w:rsidP="00AF6129">
      <w:pPr>
        <w:ind w:firstLine="0"/>
        <w:rPr>
          <w:rFonts w:ascii="Arial" w:eastAsia="Arial" w:hAnsi="Arial" w:cs="Arial"/>
          <w:color w:val="000000"/>
        </w:rPr>
      </w:pPr>
    </w:p>
    <w:p w14:paraId="708846B6" w14:textId="5D55625D" w:rsidR="00917EF2" w:rsidRDefault="00A8431B" w:rsidP="00A63AE5">
      <w:pPr>
        <w:ind w:firstLine="0"/>
        <w:rPr>
          <w:rFonts w:ascii="Arial" w:eastAsia="Arial" w:hAnsi="Arial" w:cs="Arial"/>
          <w:color w:val="000000"/>
        </w:rPr>
      </w:pPr>
      <w:r>
        <w:rPr>
          <w:rFonts w:ascii="Arial" w:eastAsia="Arial" w:hAnsi="Arial" w:cs="Arial"/>
          <w:color w:val="000000"/>
        </w:rPr>
        <w:t xml:space="preserve">The use of cycling ergometers in research has limited our current understanding of optimal strategies to generate maximal power output during </w:t>
      </w:r>
      <w:r w:rsidR="00934FF9">
        <w:rPr>
          <w:rFonts w:ascii="Arial" w:eastAsia="Arial" w:hAnsi="Arial" w:cs="Arial"/>
          <w:color w:val="000000"/>
        </w:rPr>
        <w:t xml:space="preserve">over-ground </w:t>
      </w:r>
      <w:r>
        <w:rPr>
          <w:rFonts w:ascii="Arial" w:eastAsia="Arial" w:hAnsi="Arial" w:cs="Arial"/>
          <w:color w:val="000000"/>
        </w:rPr>
        <w:t xml:space="preserve">cycling. This is because </w:t>
      </w:r>
      <w:r w:rsidRPr="00747E0D">
        <w:rPr>
          <w:rFonts w:ascii="Arial" w:eastAsia="Arial" w:hAnsi="Arial" w:cs="Arial"/>
          <w:color w:val="000000"/>
        </w:rPr>
        <w:t>ergometer</w:t>
      </w:r>
      <w:r>
        <w:rPr>
          <w:rFonts w:ascii="Arial" w:eastAsia="Arial" w:hAnsi="Arial" w:cs="Arial"/>
          <w:color w:val="000000"/>
        </w:rPr>
        <w:t>s</w:t>
      </w:r>
      <w:r w:rsidRPr="00747E0D">
        <w:rPr>
          <w:rFonts w:ascii="Arial" w:eastAsia="Arial" w:hAnsi="Arial" w:cs="Arial"/>
          <w:color w:val="000000"/>
        </w:rPr>
        <w:t xml:space="preserve"> </w:t>
      </w:r>
      <w:r w:rsidR="00934FF9">
        <w:rPr>
          <w:rFonts w:ascii="Arial" w:eastAsia="Arial" w:hAnsi="Arial" w:cs="Arial"/>
          <w:color w:val="000000"/>
        </w:rPr>
        <w:t>constrain</w:t>
      </w:r>
      <w:r w:rsidRPr="00747E0D">
        <w:rPr>
          <w:rFonts w:ascii="Arial" w:eastAsia="Arial" w:hAnsi="Arial" w:cs="Arial"/>
          <w:color w:val="000000"/>
        </w:rPr>
        <w:t xml:space="preserve"> lateral dynamics of the bicycle which result from forces imparted by the rider at the pedals and handlebar</w:t>
      </w:r>
      <w:r>
        <w:rPr>
          <w:rFonts w:ascii="Arial" w:eastAsia="Arial" w:hAnsi="Arial" w:cs="Arial"/>
          <w:color w:val="000000"/>
        </w:rPr>
        <w:t>.</w:t>
      </w:r>
      <w:r w:rsidR="00A63AE5">
        <w:rPr>
          <w:rFonts w:ascii="Arial" w:eastAsia="Arial" w:hAnsi="Arial" w:cs="Arial"/>
          <w:color w:val="000000"/>
        </w:rPr>
        <w:t xml:space="preserve"> </w:t>
      </w:r>
      <w:r w:rsidR="00E94B45">
        <w:rPr>
          <w:rFonts w:ascii="Arial" w:eastAsia="Arial" w:hAnsi="Arial" w:cs="Arial"/>
          <w:color w:val="000000"/>
        </w:rPr>
        <w:t xml:space="preserve">Thus, it </w:t>
      </w:r>
      <w:r w:rsidR="00917EF2">
        <w:rPr>
          <w:rFonts w:ascii="Arial" w:eastAsia="Arial" w:hAnsi="Arial" w:cs="Arial"/>
          <w:color w:val="000000"/>
        </w:rPr>
        <w:t xml:space="preserve">is </w:t>
      </w:r>
      <w:r w:rsidR="00A63AE5">
        <w:rPr>
          <w:rFonts w:ascii="Arial" w:eastAsia="Arial" w:hAnsi="Arial" w:cs="Arial"/>
          <w:color w:val="000000"/>
        </w:rPr>
        <w:t xml:space="preserve">also </w:t>
      </w:r>
      <w:r w:rsidR="00917EF2">
        <w:rPr>
          <w:rFonts w:ascii="Arial" w:eastAsia="Arial" w:hAnsi="Arial" w:cs="Arial"/>
          <w:color w:val="000000"/>
        </w:rPr>
        <w:t xml:space="preserve">difficult to associate any difference in maximal power output </w:t>
      </w:r>
      <w:r w:rsidR="00A63AE5">
        <w:rPr>
          <w:rFonts w:ascii="Arial" w:eastAsia="Arial" w:hAnsi="Arial" w:cs="Arial"/>
          <w:color w:val="000000"/>
        </w:rPr>
        <w:t xml:space="preserve">between outdoor and ergometer cycling solely to the change in lateral bicycle dynamics due to a number of confounding variables (e.g. environment, inertia, etc.). </w:t>
      </w:r>
    </w:p>
    <w:p w14:paraId="2F796B84" w14:textId="4B4DCA52" w:rsidR="00A8431B" w:rsidRDefault="00A8431B" w:rsidP="00AF6129">
      <w:pPr>
        <w:ind w:firstLine="0"/>
        <w:rPr>
          <w:rFonts w:ascii="Arial" w:eastAsia="Arial" w:hAnsi="Arial" w:cs="Arial"/>
          <w:color w:val="000000"/>
        </w:rPr>
      </w:pPr>
    </w:p>
    <w:p w14:paraId="1A93E25D" w14:textId="2FAB7C47" w:rsidR="00747E0D" w:rsidRDefault="00A63AE5" w:rsidP="00AF6129">
      <w:pPr>
        <w:ind w:firstLine="0"/>
        <w:rPr>
          <w:rFonts w:ascii="Arial" w:eastAsia="Arial" w:hAnsi="Arial" w:cs="Arial"/>
          <w:color w:val="000000"/>
        </w:rPr>
      </w:pPr>
      <w:r>
        <w:rPr>
          <w:rFonts w:ascii="Arial" w:eastAsia="Arial" w:hAnsi="Arial" w:cs="Arial"/>
          <w:color w:val="000000"/>
        </w:rPr>
        <w:t>To address this problem, w</w:t>
      </w:r>
      <w:r w:rsidR="00917EF2">
        <w:rPr>
          <w:rFonts w:ascii="Arial" w:eastAsia="Arial" w:hAnsi="Arial" w:cs="Arial"/>
          <w:color w:val="000000"/>
        </w:rPr>
        <w:t xml:space="preserve">e have modified a friction-loaded ergometer to either allow or constrain side-to-side lean of the bicycle, which will facilitate a controlled comparison of maximal power output under three lean conditions: 1) riders use </w:t>
      </w:r>
      <w:r w:rsidR="00E94B45">
        <w:rPr>
          <w:rFonts w:ascii="Arial" w:eastAsia="Arial" w:hAnsi="Arial" w:cs="Arial"/>
          <w:color w:val="000000"/>
        </w:rPr>
        <w:t xml:space="preserve">their </w:t>
      </w:r>
      <w:r w:rsidR="00917EF2">
        <w:rPr>
          <w:rFonts w:ascii="Arial" w:eastAsia="Arial" w:hAnsi="Arial" w:cs="Arial"/>
          <w:color w:val="000000"/>
        </w:rPr>
        <w:t>preferred amount of lean, 2) riders</w:t>
      </w:r>
      <w:r>
        <w:rPr>
          <w:rFonts w:ascii="Arial" w:eastAsia="Arial" w:hAnsi="Arial" w:cs="Arial"/>
          <w:color w:val="000000"/>
        </w:rPr>
        <w:t xml:space="preserve"> a</w:t>
      </w:r>
      <w:r w:rsidR="00917EF2">
        <w:rPr>
          <w:rFonts w:ascii="Arial" w:eastAsia="Arial" w:hAnsi="Arial" w:cs="Arial"/>
          <w:color w:val="000000"/>
        </w:rPr>
        <w:t>ttempt to restrict lean, and 3) the ergometer constrains lean.</w:t>
      </w:r>
    </w:p>
    <w:p w14:paraId="2DEB941F" w14:textId="40CFEB96" w:rsidR="00A832CA" w:rsidRDefault="00A832CA" w:rsidP="00A832CA">
      <w:pPr>
        <w:ind w:firstLine="0"/>
        <w:jc w:val="center"/>
        <w:rPr>
          <w:rFonts w:ascii="Arial" w:hAnsi="Arial" w:cs="Arial"/>
        </w:rPr>
      </w:pPr>
      <w:r>
        <w:rPr>
          <w:rFonts w:ascii="Arial" w:hAnsi="Arial" w:cs="Arial"/>
          <w:noProof/>
        </w:rPr>
        <w:lastRenderedPageBreak/>
        <w:drawing>
          <wp:inline distT="0" distB="0" distL="0" distR="0" wp14:anchorId="35921390" wp14:editId="405CE7FC">
            <wp:extent cx="2033411" cy="3743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 Diagram.png"/>
                    <pic:cNvPicPr/>
                  </pic:nvPicPr>
                  <pic:blipFill>
                    <a:blip r:embed="rId9">
                      <a:extLst>
                        <a:ext uri="{28A0092B-C50C-407E-A947-70E740481C1C}">
                          <a14:useLocalDpi xmlns:a14="http://schemas.microsoft.com/office/drawing/2010/main" val="0"/>
                        </a:ext>
                      </a:extLst>
                    </a:blip>
                    <a:stretch>
                      <a:fillRect/>
                    </a:stretch>
                  </pic:blipFill>
                  <pic:spPr>
                    <a:xfrm>
                      <a:off x="0" y="0"/>
                      <a:ext cx="2033411" cy="3743325"/>
                    </a:xfrm>
                    <a:prstGeom prst="rect">
                      <a:avLst/>
                    </a:prstGeom>
                  </pic:spPr>
                </pic:pic>
              </a:graphicData>
            </a:graphic>
          </wp:inline>
        </w:drawing>
      </w:r>
    </w:p>
    <w:p w14:paraId="038DBB47" w14:textId="72931F93" w:rsidR="00A832CA" w:rsidRPr="00443BAB" w:rsidRDefault="00A832CA" w:rsidP="00D335DE">
      <w:pPr>
        <w:ind w:firstLine="0"/>
        <w:rPr>
          <w:rFonts w:ascii="Arial" w:hAnsi="Arial" w:cs="Arial"/>
          <w:i/>
          <w:iCs/>
        </w:rPr>
      </w:pPr>
      <w:r w:rsidRPr="00A832CA">
        <w:rPr>
          <w:rFonts w:ascii="Arial" w:hAnsi="Arial" w:cs="Arial"/>
          <w:b/>
          <w:bCs/>
          <w:i/>
          <w:iCs/>
        </w:rPr>
        <w:t>Figure 1.</w:t>
      </w:r>
      <w:r>
        <w:rPr>
          <w:rFonts w:ascii="Arial" w:hAnsi="Arial" w:cs="Arial"/>
          <w:b/>
          <w:bCs/>
          <w:i/>
          <w:iCs/>
        </w:rPr>
        <w:t xml:space="preserve"> </w:t>
      </w:r>
      <w:r w:rsidRPr="00A832CA">
        <w:rPr>
          <w:rFonts w:ascii="Arial" w:hAnsi="Arial" w:cs="Arial"/>
          <w:b/>
          <w:bCs/>
          <w:i/>
          <w:iCs/>
        </w:rPr>
        <w:t xml:space="preserve"> </w:t>
      </w:r>
      <w:r w:rsidR="0084269D">
        <w:rPr>
          <w:rFonts w:ascii="Arial" w:hAnsi="Arial" w:cs="Arial"/>
          <w:i/>
          <w:iCs/>
        </w:rPr>
        <w:t>Frontal</w:t>
      </w:r>
      <w:r w:rsidR="00443BAB">
        <w:rPr>
          <w:rFonts w:ascii="Arial" w:hAnsi="Arial" w:cs="Arial"/>
          <w:i/>
          <w:iCs/>
        </w:rPr>
        <w:t xml:space="preserve"> plane</w:t>
      </w:r>
      <w:r w:rsidR="00E94B45">
        <w:rPr>
          <w:rFonts w:ascii="Arial" w:hAnsi="Arial" w:cs="Arial"/>
          <w:i/>
          <w:iCs/>
        </w:rPr>
        <w:t xml:space="preserve"> </w:t>
      </w:r>
      <w:r w:rsidR="00443BAB">
        <w:rPr>
          <w:rFonts w:ascii="Arial" w:hAnsi="Arial" w:cs="Arial"/>
          <w:i/>
          <w:iCs/>
        </w:rPr>
        <w:t>diagram of</w:t>
      </w:r>
      <w:r w:rsidR="0084269D">
        <w:rPr>
          <w:rFonts w:ascii="Arial" w:hAnsi="Arial" w:cs="Arial"/>
          <w:i/>
          <w:iCs/>
        </w:rPr>
        <w:t xml:space="preserve"> reference coordinates and vertical forces imparted by the rider on the bicycle. </w:t>
      </w:r>
      <w:r w:rsidR="00A63AE5">
        <w:rPr>
          <w:rFonts w:ascii="Arial" w:hAnsi="Arial" w:cs="Arial"/>
          <w:i/>
          <w:iCs/>
        </w:rPr>
        <w:t>B</w:t>
      </w:r>
      <w:r w:rsidR="0084269D">
        <w:rPr>
          <w:rFonts w:ascii="Arial" w:hAnsi="Arial" w:cs="Arial"/>
          <w:i/>
          <w:iCs/>
        </w:rPr>
        <w:t>icycle lean angle</w:t>
      </w:r>
      <w:r w:rsidR="00443BAB">
        <w:rPr>
          <w:rFonts w:ascii="Arial" w:hAnsi="Arial" w:cs="Arial"/>
          <w:i/>
          <w:iCs/>
        </w:rPr>
        <w:t xml:space="preserve"> is represented as </w:t>
      </w:r>
      <m:oMath>
        <m:r>
          <w:rPr>
            <w:rFonts w:ascii="Cambria Math" w:hAnsi="Cambria Math" w:cs="Arial"/>
          </w:rPr>
          <m:t>θ</m:t>
        </m:r>
      </m:oMath>
      <w:r w:rsidR="00443BAB">
        <w:rPr>
          <w:rFonts w:ascii="Arial" w:hAnsi="Arial" w:cs="Arial"/>
          <w:i/>
          <w:iCs/>
        </w:rPr>
        <w:t xml:space="preserve">, which is the </w:t>
      </w:r>
      <w:r w:rsidR="0084269D">
        <w:rPr>
          <w:rFonts w:ascii="Arial" w:hAnsi="Arial" w:cs="Arial"/>
          <w:i/>
          <w:iCs/>
        </w:rPr>
        <w:t>counter</w:t>
      </w:r>
      <w:r w:rsidR="00443BAB">
        <w:rPr>
          <w:rFonts w:ascii="Arial" w:hAnsi="Arial" w:cs="Arial"/>
          <w:i/>
          <w:iCs/>
        </w:rPr>
        <w:t xml:space="preserve">clockwise angle </w:t>
      </w:r>
      <w:r w:rsidR="0084269D">
        <w:rPr>
          <w:rFonts w:ascii="Arial" w:hAnsi="Arial" w:cs="Arial"/>
          <w:i/>
          <w:iCs/>
        </w:rPr>
        <w:t>relative to vertical</w:t>
      </w:r>
      <w:r w:rsidR="00D335DE">
        <w:rPr>
          <w:rFonts w:ascii="Arial" w:hAnsi="Arial" w:cs="Arial"/>
          <w:i/>
          <w:iCs/>
        </w:rPr>
        <w:t xml:space="preserve">. </w:t>
      </w:r>
      <m:oMath>
        <m:sSub>
          <m:sSubPr>
            <m:ctrlPr>
              <w:rPr>
                <w:rFonts w:ascii="Cambria Math" w:hAnsi="Cambria Math" w:cs="Arial"/>
                <w:i/>
                <w:iCs/>
              </w:rPr>
            </m:ctrlPr>
          </m:sSubPr>
          <m:e>
            <m:r>
              <w:rPr>
                <w:rFonts w:ascii="Cambria Math" w:hAnsi="Cambria Math" w:cs="Arial"/>
              </w:rPr>
              <m:t>W</m:t>
            </m:r>
          </m:e>
          <m:sub>
            <m:r>
              <w:rPr>
                <w:rFonts w:ascii="Cambria Math" w:hAnsi="Cambria Math" w:cs="Arial"/>
              </w:rPr>
              <m:t>r</m:t>
            </m:r>
          </m:sub>
        </m:sSub>
      </m:oMath>
      <w:r w:rsidR="0084269D">
        <w:rPr>
          <w:rFonts w:ascii="Arial" w:hAnsi="Arial" w:cs="Arial"/>
          <w:i/>
          <w:iCs/>
        </w:rPr>
        <w:t xml:space="preserve"> represents </w:t>
      </w:r>
      <w:r w:rsidR="00335A8A">
        <w:rPr>
          <w:rFonts w:ascii="Arial" w:hAnsi="Arial" w:cs="Arial"/>
          <w:i/>
          <w:iCs/>
        </w:rPr>
        <w:t xml:space="preserve">rider </w:t>
      </w:r>
      <w:r w:rsidR="00E94B45">
        <w:rPr>
          <w:rFonts w:ascii="Arial" w:hAnsi="Arial" w:cs="Arial"/>
          <w:i/>
          <w:iCs/>
        </w:rPr>
        <w:t xml:space="preserve">weight; </w:t>
      </w:r>
      <w:r w:rsidR="0084269D">
        <w:rPr>
          <w:rFonts w:ascii="Arial" w:hAnsi="Arial" w:cs="Arial"/>
          <w:i/>
          <w:iCs/>
        </w:rPr>
        <w:t xml:space="preserve">the force due to gravity acting on the mass of the rider. </w:t>
      </w:r>
      <m:oMath>
        <m:r>
          <w:rPr>
            <w:rFonts w:ascii="Cambria Math" w:hAnsi="Cambria Math" w:cs="Arial"/>
          </w:rPr>
          <m:t>B</m:t>
        </m:r>
      </m:oMath>
      <w:r w:rsidR="0084269D">
        <w:rPr>
          <w:rFonts w:ascii="Arial" w:hAnsi="Arial" w:cs="Arial"/>
          <w:i/>
          <w:iCs/>
        </w:rPr>
        <w:t xml:space="preserve"> represents the wheel-ground axis, around which an imbalance of torque due to force</w:t>
      </w:r>
      <w:r w:rsidR="00747E0D">
        <w:rPr>
          <w:rFonts w:ascii="Arial" w:hAnsi="Arial" w:cs="Arial"/>
          <w:i/>
          <w:iCs/>
        </w:rPr>
        <w:t>s imparted by the rider</w:t>
      </w:r>
      <w:r w:rsidR="0084269D">
        <w:rPr>
          <w:rFonts w:ascii="Arial" w:hAnsi="Arial" w:cs="Arial"/>
          <w:i/>
          <w:iCs/>
        </w:rPr>
        <w:t xml:space="preserve"> will act to perturb the system.</w:t>
      </w:r>
    </w:p>
    <w:p w14:paraId="44EB1838" w14:textId="2655176B" w:rsidR="00AF6129" w:rsidRPr="008426F5" w:rsidRDefault="00AF6129" w:rsidP="000F6764">
      <w:pPr>
        <w:pStyle w:val="Heading1"/>
        <w:numPr>
          <w:ilvl w:val="0"/>
          <w:numId w:val="3"/>
        </w:numPr>
        <w:rPr>
          <w:rFonts w:ascii="Arial" w:hAnsi="Arial" w:cs="Arial"/>
          <w:sz w:val="22"/>
          <w:szCs w:val="22"/>
        </w:rPr>
      </w:pPr>
      <w:r>
        <w:rPr>
          <w:rFonts w:ascii="Arial" w:hAnsi="Arial" w:cs="Arial"/>
          <w:sz w:val="22"/>
          <w:szCs w:val="22"/>
        </w:rPr>
        <w:t>PRELIMINARY STUDIES</w:t>
      </w:r>
      <w:r w:rsidRPr="008426F5">
        <w:rPr>
          <w:rFonts w:ascii="Arial" w:hAnsi="Arial" w:cs="Arial"/>
          <w:sz w:val="22"/>
          <w:szCs w:val="22"/>
        </w:rPr>
        <w:t xml:space="preserve"> </w:t>
      </w:r>
    </w:p>
    <w:p w14:paraId="6CA986A3" w14:textId="77777777" w:rsidR="00A63AE5" w:rsidRPr="00A63AE5" w:rsidRDefault="00A63AE5" w:rsidP="00A63AE5">
      <w:pPr>
        <w:pStyle w:val="Normal1"/>
        <w:ind w:firstLine="0"/>
        <w:rPr>
          <w:rFonts w:ascii="Arial" w:hAnsi="Arial" w:cs="Arial"/>
        </w:rPr>
      </w:pPr>
      <w:r w:rsidRPr="00A63AE5">
        <w:rPr>
          <w:rFonts w:ascii="Arial" w:hAnsi="Arial" w:cs="Arial"/>
        </w:rPr>
        <w:t xml:space="preserve">Research shows that the bicycle leans from side to side at the same frequency as pedaling (Hull, Beard, &amp; Varma, 1990; </w:t>
      </w:r>
      <w:proofErr w:type="spellStart"/>
      <w:r w:rsidRPr="00A63AE5">
        <w:rPr>
          <w:rFonts w:ascii="Arial" w:hAnsi="Arial" w:cs="Arial"/>
        </w:rPr>
        <w:t>Soden</w:t>
      </w:r>
      <w:proofErr w:type="spellEnd"/>
      <w:r w:rsidRPr="00A63AE5">
        <w:rPr>
          <w:rFonts w:ascii="Arial" w:hAnsi="Arial" w:cs="Arial"/>
        </w:rPr>
        <w:t xml:space="preserve"> &amp; </w:t>
      </w:r>
      <w:proofErr w:type="spellStart"/>
      <w:r w:rsidRPr="00A63AE5">
        <w:rPr>
          <w:rFonts w:ascii="Arial" w:hAnsi="Arial" w:cs="Arial"/>
        </w:rPr>
        <w:t>Adeyefa</w:t>
      </w:r>
      <w:proofErr w:type="spellEnd"/>
      <w:r w:rsidRPr="00A63AE5">
        <w:rPr>
          <w:rFonts w:ascii="Arial" w:hAnsi="Arial" w:cs="Arial"/>
        </w:rPr>
        <w:t xml:space="preserve">, 1979), while the </w:t>
      </w:r>
      <w:proofErr w:type="spellStart"/>
      <w:r w:rsidRPr="00A63AE5">
        <w:rPr>
          <w:rFonts w:ascii="Arial" w:hAnsi="Arial" w:cs="Arial"/>
        </w:rPr>
        <w:t>CoM</w:t>
      </w:r>
      <w:proofErr w:type="spellEnd"/>
      <w:r w:rsidRPr="00A63AE5">
        <w:rPr>
          <w:rFonts w:ascii="Arial" w:hAnsi="Arial" w:cs="Arial"/>
        </w:rPr>
        <w:t xml:space="preserve"> rises at twice this frequency (Hull et al., 1990; </w:t>
      </w:r>
      <w:proofErr w:type="spellStart"/>
      <w:r w:rsidRPr="00A63AE5">
        <w:rPr>
          <w:rFonts w:ascii="Arial" w:hAnsi="Arial" w:cs="Arial"/>
        </w:rPr>
        <w:t>Soden</w:t>
      </w:r>
      <w:proofErr w:type="spellEnd"/>
      <w:r w:rsidRPr="00A63AE5">
        <w:rPr>
          <w:rFonts w:ascii="Arial" w:hAnsi="Arial" w:cs="Arial"/>
        </w:rPr>
        <w:t xml:space="preserve"> &amp; </w:t>
      </w:r>
      <w:proofErr w:type="spellStart"/>
      <w:r w:rsidRPr="00A63AE5">
        <w:rPr>
          <w:rFonts w:ascii="Arial" w:hAnsi="Arial" w:cs="Arial"/>
        </w:rPr>
        <w:t>Adeyefa</w:t>
      </w:r>
      <w:proofErr w:type="spellEnd"/>
      <w:r w:rsidRPr="00A63AE5">
        <w:rPr>
          <w:rFonts w:ascii="Arial" w:hAnsi="Arial" w:cs="Arial"/>
        </w:rPr>
        <w:t xml:space="preserve">, 1979; Wilkinson, </w:t>
      </w:r>
      <w:proofErr w:type="spellStart"/>
      <w:r w:rsidRPr="00A63AE5">
        <w:rPr>
          <w:rFonts w:ascii="Arial" w:hAnsi="Arial" w:cs="Arial"/>
        </w:rPr>
        <w:t>Cresswell</w:t>
      </w:r>
      <w:proofErr w:type="spellEnd"/>
      <w:r w:rsidRPr="00A63AE5">
        <w:rPr>
          <w:rFonts w:ascii="Arial" w:hAnsi="Arial" w:cs="Arial"/>
        </w:rPr>
        <w:t xml:space="preserve">, &amp; </w:t>
      </w:r>
      <w:proofErr w:type="spellStart"/>
      <w:r w:rsidRPr="00A63AE5">
        <w:rPr>
          <w:rFonts w:ascii="Arial" w:hAnsi="Arial" w:cs="Arial"/>
        </w:rPr>
        <w:t>Lichtwark</w:t>
      </w:r>
      <w:proofErr w:type="spellEnd"/>
      <w:r w:rsidRPr="00A63AE5">
        <w:rPr>
          <w:rFonts w:ascii="Arial" w:hAnsi="Arial" w:cs="Arial"/>
        </w:rPr>
        <w:t xml:space="preserve">, 2020). During non-seated treadmill cycling, peak lean angles of 11º from vertical have been observed and occur when each crank is close to bottom dead center (180º) (Duc, </w:t>
      </w:r>
      <w:proofErr w:type="spellStart"/>
      <w:r w:rsidRPr="00A63AE5">
        <w:rPr>
          <w:rFonts w:ascii="Arial" w:hAnsi="Arial" w:cs="Arial"/>
        </w:rPr>
        <w:t>Bertucci</w:t>
      </w:r>
      <w:proofErr w:type="spellEnd"/>
      <w:r w:rsidRPr="00A63AE5">
        <w:rPr>
          <w:rFonts w:ascii="Arial" w:hAnsi="Arial" w:cs="Arial"/>
        </w:rPr>
        <w:t xml:space="preserve">, </w:t>
      </w:r>
      <w:proofErr w:type="spellStart"/>
      <w:r w:rsidRPr="00A63AE5">
        <w:rPr>
          <w:rFonts w:ascii="Arial" w:hAnsi="Arial" w:cs="Arial"/>
        </w:rPr>
        <w:t>Pernin</w:t>
      </w:r>
      <w:proofErr w:type="spellEnd"/>
      <w:r w:rsidRPr="00A63AE5">
        <w:rPr>
          <w:rFonts w:ascii="Arial" w:hAnsi="Arial" w:cs="Arial"/>
        </w:rPr>
        <w:t xml:space="preserve">, &amp; </w:t>
      </w:r>
      <w:proofErr w:type="spellStart"/>
      <w:r w:rsidRPr="00A63AE5">
        <w:rPr>
          <w:rFonts w:ascii="Arial" w:hAnsi="Arial" w:cs="Arial"/>
        </w:rPr>
        <w:t>Grappe</w:t>
      </w:r>
      <w:proofErr w:type="spellEnd"/>
      <w:r w:rsidRPr="00A63AE5">
        <w:rPr>
          <w:rFonts w:ascii="Arial" w:hAnsi="Arial" w:cs="Arial"/>
        </w:rPr>
        <w:t xml:space="preserve">, 2008; Hull et al., 1990). Studies of outdoor and ergometer cycling show the rider’s </w:t>
      </w:r>
      <w:proofErr w:type="spellStart"/>
      <w:r w:rsidRPr="00A63AE5">
        <w:rPr>
          <w:rFonts w:ascii="Arial" w:hAnsi="Arial" w:cs="Arial"/>
        </w:rPr>
        <w:t>CoM</w:t>
      </w:r>
      <w:proofErr w:type="spellEnd"/>
      <w:r w:rsidRPr="00A63AE5">
        <w:rPr>
          <w:rFonts w:ascii="Arial" w:hAnsi="Arial" w:cs="Arial"/>
        </w:rPr>
        <w:t xml:space="preserve"> rises by up to 13 cm as the crank transitions from the downstroke to upstroke for each leg (</w:t>
      </w:r>
      <w:proofErr w:type="spellStart"/>
      <w:r w:rsidRPr="00A63AE5">
        <w:rPr>
          <w:rFonts w:ascii="Arial" w:hAnsi="Arial" w:cs="Arial"/>
        </w:rPr>
        <w:t>Soden</w:t>
      </w:r>
      <w:proofErr w:type="spellEnd"/>
      <w:r w:rsidRPr="00A63AE5">
        <w:rPr>
          <w:rFonts w:ascii="Arial" w:hAnsi="Arial" w:cs="Arial"/>
        </w:rPr>
        <w:t xml:space="preserve"> &amp; </w:t>
      </w:r>
      <w:proofErr w:type="spellStart"/>
      <w:r w:rsidRPr="00A63AE5">
        <w:rPr>
          <w:rFonts w:ascii="Arial" w:hAnsi="Arial" w:cs="Arial"/>
        </w:rPr>
        <w:t>Adeyefa</w:t>
      </w:r>
      <w:proofErr w:type="spellEnd"/>
      <w:r w:rsidRPr="00A63AE5">
        <w:rPr>
          <w:rFonts w:ascii="Arial" w:hAnsi="Arial" w:cs="Arial"/>
        </w:rPr>
        <w:t xml:space="preserve">, 1979; Wilkinson, </w:t>
      </w:r>
      <w:proofErr w:type="spellStart"/>
      <w:r w:rsidRPr="00A63AE5">
        <w:rPr>
          <w:rFonts w:ascii="Arial" w:hAnsi="Arial" w:cs="Arial"/>
        </w:rPr>
        <w:t>Cresswell</w:t>
      </w:r>
      <w:proofErr w:type="spellEnd"/>
      <w:r w:rsidRPr="00A63AE5">
        <w:rPr>
          <w:rFonts w:ascii="Arial" w:hAnsi="Arial" w:cs="Arial"/>
        </w:rPr>
        <w:t xml:space="preserve">, et al., 2020). The amplitude of bicycle lean and vertical </w:t>
      </w:r>
      <w:proofErr w:type="spellStart"/>
      <w:r w:rsidRPr="00A63AE5">
        <w:rPr>
          <w:rFonts w:ascii="Arial" w:hAnsi="Arial" w:cs="Arial"/>
        </w:rPr>
        <w:t>CoM</w:t>
      </w:r>
      <w:proofErr w:type="spellEnd"/>
      <w:r w:rsidRPr="00A63AE5">
        <w:rPr>
          <w:rFonts w:ascii="Arial" w:hAnsi="Arial" w:cs="Arial"/>
        </w:rPr>
        <w:t xml:space="preserve"> displacement appear to be positively related to crank torque requirements (Duc et al., 2008; Hull et al., 1990; </w:t>
      </w:r>
      <w:proofErr w:type="spellStart"/>
      <w:r w:rsidRPr="00A63AE5">
        <w:rPr>
          <w:rFonts w:ascii="Arial" w:hAnsi="Arial" w:cs="Arial"/>
        </w:rPr>
        <w:t>Soden</w:t>
      </w:r>
      <w:proofErr w:type="spellEnd"/>
      <w:r w:rsidRPr="00A63AE5">
        <w:rPr>
          <w:rFonts w:ascii="Arial" w:hAnsi="Arial" w:cs="Arial"/>
        </w:rPr>
        <w:t xml:space="preserve"> &amp; </w:t>
      </w:r>
      <w:proofErr w:type="spellStart"/>
      <w:r w:rsidRPr="00A63AE5">
        <w:rPr>
          <w:rFonts w:ascii="Arial" w:hAnsi="Arial" w:cs="Arial"/>
        </w:rPr>
        <w:t>Adeyefa</w:t>
      </w:r>
      <w:proofErr w:type="spellEnd"/>
      <w:r w:rsidRPr="00A63AE5">
        <w:rPr>
          <w:rFonts w:ascii="Arial" w:hAnsi="Arial" w:cs="Arial"/>
        </w:rPr>
        <w:t xml:space="preserve">, 1979; Wilkinson, </w:t>
      </w:r>
      <w:proofErr w:type="spellStart"/>
      <w:r w:rsidRPr="00A63AE5">
        <w:rPr>
          <w:rFonts w:ascii="Arial" w:hAnsi="Arial" w:cs="Arial"/>
        </w:rPr>
        <w:t>Cresswell</w:t>
      </w:r>
      <w:proofErr w:type="spellEnd"/>
      <w:r w:rsidRPr="00A63AE5">
        <w:rPr>
          <w:rFonts w:ascii="Arial" w:hAnsi="Arial" w:cs="Arial"/>
        </w:rPr>
        <w:t>, et al., 2020), but the relationship between these two motions remains unclear.</w:t>
      </w:r>
    </w:p>
    <w:p w14:paraId="3E9F01DE" w14:textId="77777777" w:rsidR="00A63AE5" w:rsidRPr="00A63AE5" w:rsidRDefault="00A63AE5" w:rsidP="00A63AE5">
      <w:pPr>
        <w:pStyle w:val="Normal1"/>
        <w:ind w:firstLine="0"/>
        <w:rPr>
          <w:rFonts w:ascii="Arial" w:hAnsi="Arial" w:cs="Arial"/>
        </w:rPr>
      </w:pPr>
    </w:p>
    <w:p w14:paraId="751775CA" w14:textId="77777777" w:rsidR="00A63AE5" w:rsidRPr="00A63AE5" w:rsidRDefault="00A63AE5" w:rsidP="00A63AE5">
      <w:pPr>
        <w:pStyle w:val="Normal1"/>
        <w:ind w:firstLine="0"/>
        <w:rPr>
          <w:rFonts w:ascii="Arial" w:hAnsi="Arial" w:cs="Arial"/>
        </w:rPr>
      </w:pPr>
    </w:p>
    <w:p w14:paraId="200EC5EA" w14:textId="112F4570" w:rsidR="00A63AE5" w:rsidRPr="00A63AE5" w:rsidRDefault="00335A8A" w:rsidP="00A63AE5">
      <w:pPr>
        <w:pStyle w:val="Normal1"/>
        <w:ind w:firstLine="0"/>
        <w:rPr>
          <w:rFonts w:ascii="Arial" w:hAnsi="Arial" w:cs="Arial"/>
        </w:rPr>
      </w:pPr>
      <w:r>
        <w:rPr>
          <w:rFonts w:ascii="Arial" w:hAnsi="Arial" w:cs="Arial"/>
        </w:rPr>
        <w:t>However,</w:t>
      </w:r>
      <w:r w:rsidR="00A63AE5" w:rsidRPr="00A63AE5">
        <w:rPr>
          <w:rFonts w:ascii="Arial" w:hAnsi="Arial" w:cs="Arial"/>
        </w:rPr>
        <w:t xml:space="preserve"> bicycle lean is important for maintaining dynamic balance (</w:t>
      </w:r>
      <w:proofErr w:type="spellStart"/>
      <w:r w:rsidR="00A63AE5" w:rsidRPr="00A63AE5">
        <w:rPr>
          <w:rFonts w:ascii="Arial" w:hAnsi="Arial" w:cs="Arial"/>
        </w:rPr>
        <w:t>Meijaard</w:t>
      </w:r>
      <w:proofErr w:type="spellEnd"/>
      <w:r w:rsidR="00A63AE5" w:rsidRPr="00A63AE5">
        <w:rPr>
          <w:rFonts w:ascii="Arial" w:hAnsi="Arial" w:cs="Arial"/>
        </w:rPr>
        <w:t xml:space="preserve">, Papadopoulos, </w:t>
      </w:r>
      <w:proofErr w:type="spellStart"/>
      <w:r w:rsidR="00A63AE5" w:rsidRPr="00A63AE5">
        <w:rPr>
          <w:rFonts w:ascii="Arial" w:hAnsi="Arial" w:cs="Arial"/>
        </w:rPr>
        <w:t>Ruina</w:t>
      </w:r>
      <w:proofErr w:type="spellEnd"/>
      <w:r w:rsidR="00A63AE5" w:rsidRPr="00A63AE5">
        <w:rPr>
          <w:rFonts w:ascii="Arial" w:hAnsi="Arial" w:cs="Arial"/>
        </w:rPr>
        <w:t>, &amp; Schwab, 2007). In the frontal plane, greater pedal forces result in greater imbalances in the moments about the line of contact between the wheels and the ground (</w:t>
      </w:r>
      <w:proofErr w:type="spellStart"/>
      <w:r w:rsidR="00A63AE5" w:rsidRPr="00A63AE5">
        <w:rPr>
          <w:rFonts w:ascii="Arial" w:hAnsi="Arial" w:cs="Arial"/>
        </w:rPr>
        <w:t>Soden</w:t>
      </w:r>
      <w:proofErr w:type="spellEnd"/>
      <w:r w:rsidR="00A63AE5" w:rsidRPr="00A63AE5">
        <w:rPr>
          <w:rFonts w:ascii="Arial" w:hAnsi="Arial" w:cs="Arial"/>
        </w:rPr>
        <w:t xml:space="preserve"> &amp; </w:t>
      </w:r>
      <w:proofErr w:type="spellStart"/>
      <w:r w:rsidR="00A63AE5" w:rsidRPr="00A63AE5">
        <w:rPr>
          <w:rFonts w:ascii="Arial" w:hAnsi="Arial" w:cs="Arial"/>
        </w:rPr>
        <w:t>Adeyefa</w:t>
      </w:r>
      <w:proofErr w:type="spellEnd"/>
      <w:r w:rsidR="00A63AE5" w:rsidRPr="00A63AE5">
        <w:rPr>
          <w:rFonts w:ascii="Arial" w:hAnsi="Arial" w:cs="Arial"/>
        </w:rPr>
        <w:t xml:space="preserve">, 1979). A rider can correct these imbalances using a combination of: 1) counter-steering into the fall to bring the line of contact underneath the </w:t>
      </w:r>
      <w:proofErr w:type="spellStart"/>
      <w:r w:rsidR="00A63AE5" w:rsidRPr="00A63AE5">
        <w:rPr>
          <w:rFonts w:ascii="Arial" w:hAnsi="Arial" w:cs="Arial"/>
        </w:rPr>
        <w:t>CoM</w:t>
      </w:r>
      <w:proofErr w:type="spellEnd"/>
      <w:r w:rsidR="00A63AE5" w:rsidRPr="00A63AE5">
        <w:rPr>
          <w:rFonts w:ascii="Arial" w:hAnsi="Arial" w:cs="Arial"/>
        </w:rPr>
        <w:t xml:space="preserve">, 2) leaning the bicycle to bring the driving pedal over the line of contact, 3) generating a balancing torque at the handlebar, and 4) moving </w:t>
      </w:r>
      <w:r w:rsidR="00A63AE5" w:rsidRPr="00A63AE5">
        <w:rPr>
          <w:rFonts w:ascii="Arial" w:hAnsi="Arial" w:cs="Arial"/>
        </w:rPr>
        <w:lastRenderedPageBreak/>
        <w:t xml:space="preserve">the </w:t>
      </w:r>
      <w:proofErr w:type="spellStart"/>
      <w:r w:rsidR="00A63AE5" w:rsidRPr="00A63AE5">
        <w:rPr>
          <w:rFonts w:ascii="Arial" w:hAnsi="Arial" w:cs="Arial"/>
        </w:rPr>
        <w:t>CoM</w:t>
      </w:r>
      <w:proofErr w:type="spellEnd"/>
      <w:r w:rsidR="00A63AE5" w:rsidRPr="00A63AE5">
        <w:rPr>
          <w:rFonts w:ascii="Arial" w:hAnsi="Arial" w:cs="Arial"/>
        </w:rPr>
        <w:t xml:space="preserve"> laterally (Cain, Ashton-Miller, &amp; Perkins, 2016). Thus, maintaining dynamic balance when sprinting in a non-seated posture requires coordinated motion and a complex interaction of forces between the rider and bicycle.</w:t>
      </w:r>
    </w:p>
    <w:p w14:paraId="71CB5B7A" w14:textId="77777777" w:rsidR="00A63AE5" w:rsidRPr="00A63AE5" w:rsidRDefault="00A63AE5" w:rsidP="00A63AE5">
      <w:pPr>
        <w:pStyle w:val="Normal1"/>
        <w:ind w:firstLine="0"/>
        <w:rPr>
          <w:rFonts w:ascii="Arial" w:hAnsi="Arial" w:cs="Arial"/>
        </w:rPr>
      </w:pPr>
    </w:p>
    <w:p w14:paraId="21813D60" w14:textId="591EFE6B" w:rsidR="00A63AE5" w:rsidRPr="00A63AE5" w:rsidRDefault="00A63AE5" w:rsidP="00A63AE5">
      <w:pPr>
        <w:pStyle w:val="Normal1"/>
        <w:ind w:firstLine="0"/>
        <w:rPr>
          <w:rFonts w:ascii="Arial" w:hAnsi="Arial" w:cs="Arial"/>
        </w:rPr>
      </w:pPr>
      <w:r w:rsidRPr="00A63AE5">
        <w:rPr>
          <w:rFonts w:ascii="Arial" w:hAnsi="Arial" w:cs="Arial"/>
        </w:rPr>
        <w:t xml:space="preserve">Evidence suggests vertical </w:t>
      </w:r>
      <w:proofErr w:type="spellStart"/>
      <w:r w:rsidRPr="00A63AE5">
        <w:rPr>
          <w:rFonts w:ascii="Arial" w:hAnsi="Arial" w:cs="Arial"/>
        </w:rPr>
        <w:t>CoM</w:t>
      </w:r>
      <w:proofErr w:type="spellEnd"/>
      <w:r w:rsidRPr="00A63AE5">
        <w:rPr>
          <w:rFonts w:ascii="Arial" w:hAnsi="Arial" w:cs="Arial"/>
        </w:rPr>
        <w:t xml:space="preserve"> motion and upper limb muscles can amplify crank power (Wilkinson, </w:t>
      </w:r>
      <w:proofErr w:type="spellStart"/>
      <w:r w:rsidRPr="00A63AE5">
        <w:rPr>
          <w:rFonts w:ascii="Arial" w:hAnsi="Arial" w:cs="Arial"/>
        </w:rPr>
        <w:t>Cresswell</w:t>
      </w:r>
      <w:proofErr w:type="spellEnd"/>
      <w:r w:rsidRPr="00A63AE5">
        <w:rPr>
          <w:rFonts w:ascii="Arial" w:hAnsi="Arial" w:cs="Arial"/>
        </w:rPr>
        <w:t xml:space="preserve">, et al., 2020) and help riders achieve greater maximal power output (Baker et al., 2002; </w:t>
      </w:r>
      <w:proofErr w:type="spellStart"/>
      <w:r w:rsidRPr="00A63AE5">
        <w:rPr>
          <w:rFonts w:ascii="Arial" w:hAnsi="Arial" w:cs="Arial"/>
        </w:rPr>
        <w:t>Doré</w:t>
      </w:r>
      <w:proofErr w:type="spellEnd"/>
      <w:r w:rsidRPr="00A63AE5">
        <w:rPr>
          <w:rFonts w:ascii="Arial" w:hAnsi="Arial" w:cs="Arial"/>
        </w:rPr>
        <w:t xml:space="preserve"> et al., 2006). During non-seated cycling, peak pedal forces reach magnitudes greater than two times bodyweight in each downstroke (Dorel, 2018; </w:t>
      </w:r>
      <w:proofErr w:type="spellStart"/>
      <w:r w:rsidRPr="00A63AE5">
        <w:rPr>
          <w:rFonts w:ascii="Arial" w:hAnsi="Arial" w:cs="Arial"/>
        </w:rPr>
        <w:t>Soden</w:t>
      </w:r>
      <w:proofErr w:type="spellEnd"/>
      <w:r w:rsidRPr="00A63AE5">
        <w:rPr>
          <w:rFonts w:ascii="Arial" w:hAnsi="Arial" w:cs="Arial"/>
        </w:rPr>
        <w:t xml:space="preserve"> &amp; </w:t>
      </w:r>
      <w:proofErr w:type="spellStart"/>
      <w:r w:rsidRPr="00A63AE5">
        <w:rPr>
          <w:rFonts w:ascii="Arial" w:hAnsi="Arial" w:cs="Arial"/>
        </w:rPr>
        <w:t>Adeyefa</w:t>
      </w:r>
      <w:proofErr w:type="spellEnd"/>
      <w:r w:rsidRPr="00A63AE5">
        <w:rPr>
          <w:rFonts w:ascii="Arial" w:hAnsi="Arial" w:cs="Arial"/>
        </w:rPr>
        <w:t xml:space="preserve">, 1979; Wilkinson, </w:t>
      </w:r>
      <w:proofErr w:type="spellStart"/>
      <w:r w:rsidRPr="00A63AE5">
        <w:rPr>
          <w:rFonts w:ascii="Arial" w:hAnsi="Arial" w:cs="Arial"/>
        </w:rPr>
        <w:t>Cresswell</w:t>
      </w:r>
      <w:proofErr w:type="spellEnd"/>
      <w:r w:rsidRPr="00A63AE5">
        <w:rPr>
          <w:rFonts w:ascii="Arial" w:hAnsi="Arial" w:cs="Arial"/>
        </w:rPr>
        <w:t xml:space="preserve">, et al., 2020). Without the action of the arms at the handlebar, vertical pedal forces greater than bodyweight result in </w:t>
      </w:r>
      <w:r w:rsidR="00335A8A">
        <w:rPr>
          <w:rFonts w:ascii="Arial" w:hAnsi="Arial" w:cs="Arial"/>
        </w:rPr>
        <w:t xml:space="preserve">lifting </w:t>
      </w:r>
      <w:r w:rsidRPr="00A63AE5">
        <w:rPr>
          <w:rFonts w:ascii="Arial" w:hAnsi="Arial" w:cs="Arial"/>
        </w:rPr>
        <w:t xml:space="preserve">the </w:t>
      </w:r>
      <w:proofErr w:type="spellStart"/>
      <w:r w:rsidRPr="00A63AE5">
        <w:rPr>
          <w:rFonts w:ascii="Arial" w:hAnsi="Arial" w:cs="Arial"/>
        </w:rPr>
        <w:t>CoM</w:t>
      </w:r>
      <w:proofErr w:type="spellEnd"/>
      <w:r w:rsidRPr="00A63AE5">
        <w:rPr>
          <w:rFonts w:ascii="Arial" w:hAnsi="Arial" w:cs="Arial"/>
        </w:rPr>
        <w:t xml:space="preserve"> rather than </w:t>
      </w:r>
      <w:r w:rsidR="00335A8A">
        <w:rPr>
          <w:rFonts w:ascii="Arial" w:hAnsi="Arial" w:cs="Arial"/>
        </w:rPr>
        <w:t>generating power on the</w:t>
      </w:r>
      <w:r w:rsidR="00335A8A" w:rsidRPr="00A63AE5">
        <w:rPr>
          <w:rFonts w:ascii="Arial" w:hAnsi="Arial" w:cs="Arial"/>
        </w:rPr>
        <w:t xml:space="preserve"> </w:t>
      </w:r>
      <w:r w:rsidRPr="00A63AE5">
        <w:rPr>
          <w:rFonts w:ascii="Arial" w:hAnsi="Arial" w:cs="Arial"/>
        </w:rPr>
        <w:t xml:space="preserve">pedal, which can cause a 22% decrease in maximal power output (Baker et al., 2002). The arms also act to give the </w:t>
      </w:r>
      <w:proofErr w:type="spellStart"/>
      <w:r w:rsidRPr="00A63AE5">
        <w:rPr>
          <w:rFonts w:ascii="Arial" w:hAnsi="Arial" w:cs="Arial"/>
        </w:rPr>
        <w:t>CoM</w:t>
      </w:r>
      <w:proofErr w:type="spellEnd"/>
      <w:r w:rsidRPr="00A63AE5">
        <w:rPr>
          <w:rFonts w:ascii="Arial" w:hAnsi="Arial" w:cs="Arial"/>
        </w:rPr>
        <w:t xml:space="preserve"> downward velocity, resulting in the </w:t>
      </w:r>
      <w:proofErr w:type="spellStart"/>
      <w:r w:rsidRPr="00A63AE5">
        <w:rPr>
          <w:rFonts w:ascii="Arial" w:hAnsi="Arial" w:cs="Arial"/>
        </w:rPr>
        <w:t>CoM</w:t>
      </w:r>
      <w:proofErr w:type="spellEnd"/>
      <w:r w:rsidRPr="00A63AE5">
        <w:rPr>
          <w:rFonts w:ascii="Arial" w:hAnsi="Arial" w:cs="Arial"/>
        </w:rPr>
        <w:t xml:space="preserve"> losing mechanical energy at a rate equivalent to 18% (3.9 ± 0.9 W·</w:t>
      </w:r>
      <w:proofErr w:type="gramStart"/>
      <w:r w:rsidRPr="00A63AE5">
        <w:rPr>
          <w:rFonts w:ascii="Arial" w:hAnsi="Arial" w:cs="Arial"/>
        </w:rPr>
        <w:t>kg</w:t>
      </w:r>
      <w:r w:rsidRPr="00A63AE5">
        <w:rPr>
          <w:rFonts w:ascii="Arial" w:hAnsi="Arial" w:cs="Arial"/>
          <w:vertAlign w:val="superscript"/>
        </w:rPr>
        <w:t>-1</w:t>
      </w:r>
      <w:proofErr w:type="gramEnd"/>
      <w:r w:rsidRPr="00A63AE5">
        <w:rPr>
          <w:rFonts w:ascii="Arial" w:hAnsi="Arial" w:cs="Arial"/>
        </w:rPr>
        <w:t xml:space="preserve">) of peak instantaneous crank power (Wilkinson, </w:t>
      </w:r>
      <w:proofErr w:type="spellStart"/>
      <w:r w:rsidRPr="00A63AE5">
        <w:rPr>
          <w:rFonts w:ascii="Arial" w:hAnsi="Arial" w:cs="Arial"/>
        </w:rPr>
        <w:t>Cresswell</w:t>
      </w:r>
      <w:proofErr w:type="spellEnd"/>
      <w:r w:rsidRPr="00A63AE5">
        <w:rPr>
          <w:rFonts w:ascii="Arial" w:hAnsi="Arial" w:cs="Arial"/>
        </w:rPr>
        <w:t xml:space="preserve">, et al., 2020). Thus, using the arms to either resist or cause accelerations of the </w:t>
      </w:r>
      <w:proofErr w:type="spellStart"/>
      <w:r w:rsidRPr="00A63AE5">
        <w:rPr>
          <w:rFonts w:ascii="Arial" w:hAnsi="Arial" w:cs="Arial"/>
        </w:rPr>
        <w:t>CoM</w:t>
      </w:r>
      <w:proofErr w:type="spellEnd"/>
      <w:r w:rsidRPr="00A63AE5">
        <w:rPr>
          <w:rFonts w:ascii="Arial" w:hAnsi="Arial" w:cs="Arial"/>
        </w:rPr>
        <w:t xml:space="preserve"> is an important strategy for generating high pedal force and power output during non-seated cycling.</w:t>
      </w:r>
    </w:p>
    <w:p w14:paraId="761C4EA2" w14:textId="77777777" w:rsidR="00A63AE5" w:rsidRPr="00A63AE5" w:rsidRDefault="00A63AE5" w:rsidP="00A63AE5">
      <w:pPr>
        <w:pStyle w:val="Normal1"/>
        <w:ind w:firstLine="0"/>
        <w:rPr>
          <w:rFonts w:ascii="Arial" w:hAnsi="Arial" w:cs="Arial"/>
        </w:rPr>
      </w:pPr>
    </w:p>
    <w:p w14:paraId="6329D990" w14:textId="370196FC" w:rsidR="00C31D49" w:rsidRPr="00C31D49" w:rsidRDefault="00A63AE5" w:rsidP="00A63AE5">
      <w:pPr>
        <w:pStyle w:val="Normal1"/>
        <w:ind w:firstLine="0"/>
        <w:rPr>
          <w:rFonts w:ascii="Arial" w:hAnsi="Arial" w:cs="Arial"/>
        </w:rPr>
      </w:pPr>
      <w:r w:rsidRPr="00A63AE5">
        <w:rPr>
          <w:rFonts w:ascii="Arial" w:hAnsi="Arial" w:cs="Arial"/>
        </w:rPr>
        <w:t>The use of cycling ergometers in research has limited our current understanding of optimal strategies to generate maximal power output during non-seated cycling. For instance, a recent study suggested a novel forward crouching posture known to limit bicycle lean during sprinting does not impair maximal power output (</w:t>
      </w:r>
      <w:proofErr w:type="spellStart"/>
      <w:r w:rsidRPr="00A63AE5">
        <w:rPr>
          <w:rFonts w:ascii="Arial" w:hAnsi="Arial" w:cs="Arial"/>
        </w:rPr>
        <w:t>Merkes</w:t>
      </w:r>
      <w:proofErr w:type="spellEnd"/>
      <w:r w:rsidRPr="00A63AE5">
        <w:rPr>
          <w:rFonts w:ascii="Arial" w:hAnsi="Arial" w:cs="Arial"/>
        </w:rPr>
        <w:t xml:space="preserve">, </w:t>
      </w:r>
      <w:proofErr w:type="spellStart"/>
      <w:r w:rsidRPr="00A63AE5">
        <w:rPr>
          <w:rFonts w:ascii="Arial" w:hAnsi="Arial" w:cs="Arial"/>
        </w:rPr>
        <w:t>Menaspà</w:t>
      </w:r>
      <w:proofErr w:type="spellEnd"/>
      <w:r w:rsidRPr="00A63AE5">
        <w:rPr>
          <w:rFonts w:ascii="Arial" w:hAnsi="Arial" w:cs="Arial"/>
        </w:rPr>
        <w:t xml:space="preserve">, &amp; </w:t>
      </w:r>
      <w:proofErr w:type="spellStart"/>
      <w:r w:rsidRPr="00A63AE5">
        <w:rPr>
          <w:rFonts w:ascii="Arial" w:hAnsi="Arial" w:cs="Arial"/>
        </w:rPr>
        <w:t>Abbiss</w:t>
      </w:r>
      <w:proofErr w:type="spellEnd"/>
      <w:r w:rsidRPr="00A63AE5">
        <w:rPr>
          <w:rFonts w:ascii="Arial" w:hAnsi="Arial" w:cs="Arial"/>
        </w:rPr>
        <w:t xml:space="preserve">, 2020). However, the use of an ergometer ignores lateral dynamics of the bicycle which result from forces imparted by the rider at the pedals and handlebar. Given </w:t>
      </w:r>
      <w:proofErr w:type="spellStart"/>
      <w:r w:rsidRPr="00A63AE5">
        <w:rPr>
          <w:rFonts w:ascii="Arial" w:hAnsi="Arial" w:cs="Arial"/>
        </w:rPr>
        <w:t>CoM</w:t>
      </w:r>
      <w:proofErr w:type="spellEnd"/>
      <w:r w:rsidRPr="00A63AE5">
        <w:rPr>
          <w:rFonts w:ascii="Arial" w:hAnsi="Arial" w:cs="Arial"/>
        </w:rPr>
        <w:t xml:space="preserve"> movement and arm power contribute to crank power, and bicycle lean likely influences the rise and fall of the </w:t>
      </w:r>
      <w:proofErr w:type="spellStart"/>
      <w:r w:rsidRPr="00A63AE5">
        <w:rPr>
          <w:rFonts w:ascii="Arial" w:hAnsi="Arial" w:cs="Arial"/>
        </w:rPr>
        <w:t>CoM</w:t>
      </w:r>
      <w:proofErr w:type="spellEnd"/>
      <w:r w:rsidRPr="00A63AE5">
        <w:rPr>
          <w:rFonts w:ascii="Arial" w:hAnsi="Arial" w:cs="Arial"/>
        </w:rPr>
        <w:t>, it is unknown how self-restricting lean (e.g. by a rider) or constraining lean (e.g. by an ergometer) impacts how maximal power is generated during non-seated cycling.</w:t>
      </w:r>
    </w:p>
    <w:p w14:paraId="1F5A0F4F" w14:textId="77777777" w:rsidR="00A63AE5" w:rsidRDefault="00A63AE5" w:rsidP="00C31D49">
      <w:pPr>
        <w:pStyle w:val="Normal1"/>
        <w:ind w:firstLine="0"/>
        <w:rPr>
          <w:rFonts w:ascii="Arial" w:hAnsi="Arial" w:cs="Arial"/>
        </w:rPr>
      </w:pPr>
    </w:p>
    <w:p w14:paraId="00DF2023" w14:textId="7A40B483" w:rsidR="00515FF6" w:rsidRPr="00C31D49" w:rsidRDefault="00C31D49" w:rsidP="00C31D49">
      <w:pPr>
        <w:pStyle w:val="Normal1"/>
        <w:ind w:firstLine="0"/>
        <w:rPr>
          <w:rFonts w:ascii="Arial" w:eastAsia="Arial" w:hAnsi="Arial" w:cs="Arial"/>
        </w:rPr>
      </w:pPr>
      <w:r w:rsidRPr="00C31D49">
        <w:rPr>
          <w:rFonts w:ascii="Arial" w:hAnsi="Arial" w:cs="Arial"/>
        </w:rPr>
        <w:t xml:space="preserve">We propose to use our knowledge and experience to conduct a safe and systematic investigation on the effects of </w:t>
      </w:r>
      <w:r w:rsidR="00A8431B">
        <w:rPr>
          <w:rFonts w:ascii="Arial" w:hAnsi="Arial" w:cs="Arial"/>
        </w:rPr>
        <w:t>lateral bicycle dynamics</w:t>
      </w:r>
      <w:r w:rsidRPr="00C31D49">
        <w:rPr>
          <w:rFonts w:ascii="Arial" w:hAnsi="Arial" w:cs="Arial"/>
        </w:rPr>
        <w:t xml:space="preserve"> on the bi</w:t>
      </w:r>
      <w:r w:rsidR="00A8431B">
        <w:rPr>
          <w:rFonts w:ascii="Arial" w:hAnsi="Arial" w:cs="Arial"/>
        </w:rPr>
        <w:t xml:space="preserve">omechanics of non-seated sprint </w:t>
      </w:r>
      <w:r w:rsidR="00733C89">
        <w:rPr>
          <w:rFonts w:ascii="Arial" w:hAnsi="Arial" w:cs="Arial"/>
        </w:rPr>
        <w:t>cycling</w:t>
      </w:r>
      <w:r w:rsidRPr="00C31D49">
        <w:rPr>
          <w:rFonts w:ascii="Arial" w:hAnsi="Arial" w:cs="Arial"/>
        </w:rPr>
        <w:t xml:space="preserve">. </w:t>
      </w:r>
      <w:r w:rsidR="00735B94">
        <w:rPr>
          <w:rFonts w:ascii="Arial" w:hAnsi="Arial" w:cs="Arial"/>
        </w:rPr>
        <w:t xml:space="preserve">The Locomotion Lab has </w:t>
      </w:r>
      <w:r w:rsidR="00735B94" w:rsidRPr="00735B94">
        <w:rPr>
          <w:rFonts w:ascii="Arial" w:hAnsi="Arial" w:cs="Arial"/>
        </w:rPr>
        <w:t xml:space="preserve">conducted numerous studies of the biomechanics and energetics of </w:t>
      </w:r>
      <w:r w:rsidR="00A8431B">
        <w:rPr>
          <w:rFonts w:ascii="Arial" w:hAnsi="Arial" w:cs="Arial"/>
        </w:rPr>
        <w:t>ergometer,</w:t>
      </w:r>
      <w:r w:rsidR="00D335DE">
        <w:rPr>
          <w:rFonts w:ascii="Arial" w:hAnsi="Arial" w:cs="Arial"/>
        </w:rPr>
        <w:t xml:space="preserve"> treadmill</w:t>
      </w:r>
      <w:r w:rsidR="00A8431B">
        <w:rPr>
          <w:rFonts w:ascii="Arial" w:hAnsi="Arial" w:cs="Arial"/>
        </w:rPr>
        <w:t>, and outdoor</w:t>
      </w:r>
      <w:r w:rsidR="00D335DE">
        <w:rPr>
          <w:rFonts w:ascii="Arial" w:hAnsi="Arial" w:cs="Arial"/>
        </w:rPr>
        <w:t xml:space="preserve"> </w:t>
      </w:r>
      <w:r w:rsidR="00735B94" w:rsidRPr="00735B94">
        <w:rPr>
          <w:rFonts w:ascii="Arial" w:hAnsi="Arial" w:cs="Arial"/>
        </w:rPr>
        <w:t>bicycling</w:t>
      </w:r>
      <w:r w:rsidR="00735B94">
        <w:rPr>
          <w:rFonts w:ascii="Arial" w:hAnsi="Arial" w:cs="Arial"/>
        </w:rPr>
        <w:t xml:space="preserve">. </w:t>
      </w:r>
      <w:r w:rsidR="00735B94" w:rsidRPr="00735B94">
        <w:rPr>
          <w:rFonts w:ascii="Arial" w:hAnsi="Arial" w:cs="Arial"/>
        </w:rPr>
        <w:t xml:space="preserve">In more than 25 years of research, Prof. </w:t>
      </w:r>
      <w:proofErr w:type="spellStart"/>
      <w:r w:rsidR="00735B94" w:rsidRPr="00735B94">
        <w:rPr>
          <w:rFonts w:ascii="Arial" w:hAnsi="Arial" w:cs="Arial"/>
        </w:rPr>
        <w:t>Kram</w:t>
      </w:r>
      <w:proofErr w:type="spellEnd"/>
      <w:r w:rsidR="00735B94" w:rsidRPr="00735B94">
        <w:rPr>
          <w:rFonts w:ascii="Arial" w:hAnsi="Arial" w:cs="Arial"/>
        </w:rPr>
        <w:t xml:space="preserve"> has not had a single serious accident in his laboratory.</w:t>
      </w:r>
      <w:r>
        <w:rPr>
          <w:rFonts w:ascii="Arial" w:hAnsi="Arial" w:cs="Arial"/>
        </w:rPr>
        <w:t xml:space="preserve"> </w:t>
      </w:r>
      <w:r>
        <w:rPr>
          <w:rFonts w:ascii="Arial" w:eastAsia="Arial" w:hAnsi="Arial" w:cs="Arial"/>
        </w:rPr>
        <w:t>The proposed study builds upon the success shown by previous researchers in the Locomotion Laboratory.</w:t>
      </w:r>
    </w:p>
    <w:p w14:paraId="7F060824" w14:textId="7D876158" w:rsidR="00B2069E" w:rsidRPr="008426F5" w:rsidRDefault="004B466F" w:rsidP="000F6764">
      <w:pPr>
        <w:pStyle w:val="Heading1"/>
        <w:numPr>
          <w:ilvl w:val="0"/>
          <w:numId w:val="3"/>
        </w:numPr>
        <w:rPr>
          <w:rFonts w:ascii="Arial" w:hAnsi="Arial" w:cs="Arial"/>
          <w:sz w:val="22"/>
          <w:szCs w:val="22"/>
        </w:rPr>
      </w:pPr>
      <w:r w:rsidRPr="008426F5">
        <w:rPr>
          <w:rFonts w:ascii="Arial" w:hAnsi="Arial" w:cs="Arial"/>
          <w:sz w:val="22"/>
          <w:szCs w:val="22"/>
        </w:rPr>
        <w:t xml:space="preserve">RESEARCH </w:t>
      </w:r>
      <w:r w:rsidR="0026280D" w:rsidRPr="008426F5">
        <w:rPr>
          <w:rFonts w:ascii="Arial" w:hAnsi="Arial" w:cs="Arial"/>
          <w:sz w:val="22"/>
          <w:szCs w:val="22"/>
        </w:rPr>
        <w:t xml:space="preserve">STUDY DESIGN </w:t>
      </w:r>
    </w:p>
    <w:p w14:paraId="20F315EC" w14:textId="1C2C0A89" w:rsidR="00F03FE2" w:rsidRDefault="00555CEB" w:rsidP="00F03FE2">
      <w:pPr>
        <w:ind w:firstLine="0"/>
        <w:rPr>
          <w:rFonts w:ascii="Arial" w:hAnsi="Arial" w:cs="Arial"/>
        </w:rPr>
      </w:pPr>
      <w:r w:rsidRPr="00555CEB">
        <w:rPr>
          <w:rFonts w:ascii="Arial" w:hAnsi="Arial" w:cs="Arial"/>
        </w:rPr>
        <w:t xml:space="preserve">Repeated measures within-subject design with </w:t>
      </w:r>
      <w:r w:rsidR="00F03FE2">
        <w:rPr>
          <w:rFonts w:ascii="Arial" w:hAnsi="Arial" w:cs="Arial"/>
        </w:rPr>
        <w:t>one</w:t>
      </w:r>
      <w:r w:rsidRPr="00555CEB">
        <w:rPr>
          <w:rFonts w:ascii="Arial" w:hAnsi="Arial" w:cs="Arial"/>
        </w:rPr>
        <w:t xml:space="preserve"> factor (</w:t>
      </w:r>
      <w:r w:rsidR="00F03FE2">
        <w:rPr>
          <w:rFonts w:ascii="Arial" w:hAnsi="Arial" w:cs="Arial"/>
        </w:rPr>
        <w:t>B</w:t>
      </w:r>
      <w:r w:rsidR="00A63AE5">
        <w:rPr>
          <w:rFonts w:ascii="Arial" w:hAnsi="Arial" w:cs="Arial"/>
        </w:rPr>
        <w:t xml:space="preserve">icycle </w:t>
      </w:r>
      <w:r w:rsidR="00F03FE2">
        <w:rPr>
          <w:rFonts w:ascii="Arial" w:hAnsi="Arial" w:cs="Arial"/>
        </w:rPr>
        <w:t>L</w:t>
      </w:r>
      <w:r w:rsidR="00A63AE5">
        <w:rPr>
          <w:rFonts w:ascii="Arial" w:hAnsi="Arial" w:cs="Arial"/>
        </w:rPr>
        <w:t>ean</w:t>
      </w:r>
      <w:r w:rsidRPr="00555CEB">
        <w:rPr>
          <w:rFonts w:ascii="Arial" w:hAnsi="Arial" w:cs="Arial"/>
        </w:rPr>
        <w:t>)</w:t>
      </w:r>
      <w:r w:rsidR="00F03FE2">
        <w:rPr>
          <w:rFonts w:ascii="Arial" w:hAnsi="Arial" w:cs="Arial"/>
        </w:rPr>
        <w:t xml:space="preserve"> and three</w:t>
      </w:r>
      <w:r w:rsidR="00857F55">
        <w:rPr>
          <w:rFonts w:ascii="Arial" w:hAnsi="Arial" w:cs="Arial"/>
        </w:rPr>
        <w:t xml:space="preserve"> levels</w:t>
      </w:r>
      <w:r w:rsidR="00F03FE2">
        <w:rPr>
          <w:rFonts w:ascii="Arial" w:hAnsi="Arial" w:cs="Arial"/>
        </w:rPr>
        <w:t xml:space="preserve"> </w:t>
      </w:r>
      <w:r w:rsidR="00857F55">
        <w:rPr>
          <w:rFonts w:ascii="Arial" w:hAnsi="Arial" w:cs="Arial"/>
        </w:rPr>
        <w:t>(</w:t>
      </w:r>
      <w:r w:rsidR="00F03FE2">
        <w:rPr>
          <w:rFonts w:ascii="Arial" w:hAnsi="Arial" w:cs="Arial"/>
        </w:rPr>
        <w:t>P</w:t>
      </w:r>
      <w:r w:rsidR="00A63AE5">
        <w:rPr>
          <w:rFonts w:ascii="Arial" w:hAnsi="Arial" w:cs="Arial"/>
        </w:rPr>
        <w:t xml:space="preserve">referred, </w:t>
      </w:r>
      <w:r w:rsidR="00F03FE2">
        <w:rPr>
          <w:rFonts w:ascii="Arial" w:hAnsi="Arial" w:cs="Arial"/>
        </w:rPr>
        <w:t>S</w:t>
      </w:r>
      <w:r w:rsidR="00A63AE5">
        <w:rPr>
          <w:rFonts w:ascii="Arial" w:hAnsi="Arial" w:cs="Arial"/>
        </w:rPr>
        <w:t>elf-</w:t>
      </w:r>
      <w:r w:rsidR="00F03FE2">
        <w:rPr>
          <w:rFonts w:ascii="Arial" w:hAnsi="Arial" w:cs="Arial"/>
        </w:rPr>
        <w:t>R</w:t>
      </w:r>
      <w:r w:rsidR="00A63AE5">
        <w:rPr>
          <w:rFonts w:ascii="Arial" w:hAnsi="Arial" w:cs="Arial"/>
        </w:rPr>
        <w:t xml:space="preserve">estricted, and </w:t>
      </w:r>
      <w:r w:rsidR="00F03FE2">
        <w:rPr>
          <w:rFonts w:ascii="Arial" w:hAnsi="Arial" w:cs="Arial"/>
        </w:rPr>
        <w:t>C</w:t>
      </w:r>
      <w:r w:rsidR="006C4340">
        <w:rPr>
          <w:rFonts w:ascii="Arial" w:hAnsi="Arial" w:cs="Arial"/>
        </w:rPr>
        <w:t>onstrained</w:t>
      </w:r>
      <w:r w:rsidR="00857F55">
        <w:rPr>
          <w:rFonts w:ascii="Arial" w:hAnsi="Arial" w:cs="Arial"/>
        </w:rPr>
        <w:t>)</w:t>
      </w:r>
      <w:r w:rsidR="006C4340">
        <w:rPr>
          <w:rFonts w:ascii="Arial" w:hAnsi="Arial" w:cs="Arial"/>
        </w:rPr>
        <w:t>.</w:t>
      </w:r>
      <w:r w:rsidR="00C420E1">
        <w:rPr>
          <w:rFonts w:ascii="Arial" w:hAnsi="Arial" w:cs="Arial"/>
        </w:rPr>
        <w:t xml:space="preserve"> </w:t>
      </w:r>
      <w:r w:rsidR="00535DC2">
        <w:rPr>
          <w:rFonts w:ascii="Arial" w:hAnsi="Arial" w:cs="Arial"/>
        </w:rPr>
        <w:t>Each condition will be completed three times</w:t>
      </w:r>
      <w:r w:rsidR="00F03FE2">
        <w:rPr>
          <w:rFonts w:ascii="Arial" w:hAnsi="Arial" w:cs="Arial"/>
        </w:rPr>
        <w:t xml:space="preserve"> </w:t>
      </w:r>
      <w:r w:rsidR="004A4442">
        <w:rPr>
          <w:rFonts w:ascii="Arial" w:hAnsi="Arial" w:cs="Arial"/>
        </w:rPr>
        <w:t xml:space="preserve">in a quasi-randomized order </w:t>
      </w:r>
      <w:r w:rsidR="00F03FE2">
        <w:rPr>
          <w:rFonts w:ascii="Arial" w:hAnsi="Arial" w:cs="Arial"/>
        </w:rPr>
        <w:t>(See Figure 2)</w:t>
      </w:r>
      <w:r w:rsidR="00535DC2">
        <w:rPr>
          <w:rFonts w:ascii="Arial" w:hAnsi="Arial" w:cs="Arial"/>
        </w:rPr>
        <w:t>.</w:t>
      </w:r>
      <w:r w:rsidR="00F03FE2">
        <w:rPr>
          <w:rFonts w:ascii="Arial" w:hAnsi="Arial" w:cs="Arial"/>
        </w:rPr>
        <w:t xml:space="preserve"> The order of conditions will be randomized within each of the three trials using a random permutation function with MATLAB. This will ensure that any variability due to the order of conditions is minimized.</w:t>
      </w:r>
    </w:p>
    <w:p w14:paraId="2C48A39B" w14:textId="289CD368" w:rsidR="00857F55" w:rsidRDefault="00857F55" w:rsidP="00AA1524">
      <w:pPr>
        <w:ind w:firstLine="0"/>
        <w:rPr>
          <w:rFonts w:ascii="Arial" w:hAnsi="Arial" w:cs="Arial"/>
        </w:rPr>
      </w:pPr>
    </w:p>
    <w:p w14:paraId="522BFD81" w14:textId="15132830" w:rsidR="00857F55" w:rsidRDefault="00934FF9" w:rsidP="00C420E1">
      <w:pPr>
        <w:ind w:firstLine="0"/>
        <w:jc w:val="center"/>
        <w:rPr>
          <w:rFonts w:ascii="Arial" w:hAnsi="Arial" w:cs="Arial"/>
        </w:rPr>
      </w:pPr>
      <w:r w:rsidRPr="00934FF9">
        <w:rPr>
          <w:rFonts w:ascii="Arial" w:hAnsi="Arial" w:cs="Arial"/>
          <w:noProof/>
        </w:rPr>
        <w:lastRenderedPageBreak/>
        <w:drawing>
          <wp:inline distT="0" distB="0" distL="0" distR="0" wp14:anchorId="0B4EA2F1" wp14:editId="6BCA5F4F">
            <wp:extent cx="5943600" cy="15557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55750"/>
                    </a:xfrm>
                    <a:prstGeom prst="rect">
                      <a:avLst/>
                    </a:prstGeom>
                  </pic:spPr>
                </pic:pic>
              </a:graphicData>
            </a:graphic>
          </wp:inline>
        </w:drawing>
      </w:r>
    </w:p>
    <w:p w14:paraId="7E41ECC7" w14:textId="5174F91F" w:rsidR="00857F55" w:rsidRPr="00365D2F" w:rsidRDefault="00857F55" w:rsidP="00857F55">
      <w:pPr>
        <w:ind w:firstLine="0"/>
        <w:rPr>
          <w:rFonts w:ascii="Arial" w:hAnsi="Arial" w:cs="Arial"/>
          <w:i/>
          <w:iCs/>
        </w:rPr>
      </w:pPr>
      <w:r w:rsidRPr="00365D2F">
        <w:rPr>
          <w:rFonts w:ascii="Arial" w:hAnsi="Arial" w:cs="Arial"/>
          <w:b/>
          <w:bCs/>
          <w:i/>
          <w:iCs/>
        </w:rPr>
        <w:t xml:space="preserve">Figure </w:t>
      </w:r>
      <w:r w:rsidR="00D335DE">
        <w:rPr>
          <w:rFonts w:ascii="Arial" w:hAnsi="Arial" w:cs="Arial"/>
          <w:b/>
          <w:bCs/>
          <w:i/>
          <w:iCs/>
        </w:rPr>
        <w:t>2</w:t>
      </w:r>
      <w:r w:rsidRPr="00365D2F">
        <w:rPr>
          <w:rFonts w:ascii="Arial" w:hAnsi="Arial" w:cs="Arial"/>
          <w:b/>
          <w:bCs/>
          <w:i/>
          <w:iCs/>
        </w:rPr>
        <w:t>.</w:t>
      </w:r>
      <w:r w:rsidRPr="00365D2F">
        <w:rPr>
          <w:rFonts w:ascii="Arial" w:hAnsi="Arial" w:cs="Arial"/>
          <w:i/>
          <w:iCs/>
        </w:rPr>
        <w:t xml:space="preserve"> A schematic of </w:t>
      </w:r>
      <w:r w:rsidR="00535DC2">
        <w:rPr>
          <w:rFonts w:ascii="Arial" w:hAnsi="Arial" w:cs="Arial"/>
          <w:i/>
          <w:iCs/>
        </w:rPr>
        <w:t xml:space="preserve">the </w:t>
      </w:r>
      <w:r w:rsidR="00C420E1">
        <w:rPr>
          <w:rFonts w:ascii="Arial" w:hAnsi="Arial" w:cs="Arial"/>
          <w:i/>
          <w:iCs/>
        </w:rPr>
        <w:t xml:space="preserve">quasi-randomization process whereby the order of </w:t>
      </w:r>
      <w:r w:rsidR="005E6477">
        <w:rPr>
          <w:rFonts w:ascii="Arial" w:hAnsi="Arial" w:cs="Arial"/>
          <w:i/>
          <w:iCs/>
        </w:rPr>
        <w:t xml:space="preserve">trials </w:t>
      </w:r>
      <w:r w:rsidR="00C420E1">
        <w:rPr>
          <w:rFonts w:ascii="Arial" w:hAnsi="Arial" w:cs="Arial"/>
          <w:i/>
          <w:iCs/>
        </w:rPr>
        <w:t>w</w:t>
      </w:r>
      <w:r w:rsidR="00535DC2">
        <w:rPr>
          <w:rFonts w:ascii="Arial" w:hAnsi="Arial" w:cs="Arial"/>
          <w:i/>
          <w:iCs/>
        </w:rPr>
        <w:t>ill</w:t>
      </w:r>
      <w:r w:rsidR="00C420E1">
        <w:rPr>
          <w:rFonts w:ascii="Arial" w:hAnsi="Arial" w:cs="Arial"/>
          <w:i/>
          <w:iCs/>
        </w:rPr>
        <w:t xml:space="preserve"> </w:t>
      </w:r>
      <w:r w:rsidR="00535DC2">
        <w:rPr>
          <w:rFonts w:ascii="Arial" w:hAnsi="Arial" w:cs="Arial"/>
          <w:i/>
          <w:iCs/>
        </w:rPr>
        <w:t xml:space="preserve">be </w:t>
      </w:r>
      <w:r w:rsidR="00C420E1">
        <w:rPr>
          <w:rFonts w:ascii="Arial" w:hAnsi="Arial" w:cs="Arial"/>
          <w:i/>
          <w:iCs/>
        </w:rPr>
        <w:t xml:space="preserve">randomized within each </w:t>
      </w:r>
      <w:r w:rsidR="005E6477">
        <w:rPr>
          <w:rFonts w:ascii="Arial" w:hAnsi="Arial" w:cs="Arial"/>
          <w:i/>
          <w:iCs/>
        </w:rPr>
        <w:t>block.</w:t>
      </w:r>
    </w:p>
    <w:p w14:paraId="6F609E9B" w14:textId="7FD85F3C" w:rsidR="00D02EED" w:rsidRDefault="00D02EED" w:rsidP="00AA1524">
      <w:pPr>
        <w:ind w:firstLine="0"/>
        <w:rPr>
          <w:rFonts w:ascii="Arial" w:hAnsi="Arial" w:cs="Arial"/>
        </w:rPr>
      </w:pPr>
    </w:p>
    <w:p w14:paraId="3DF7F734" w14:textId="0F85F2E8" w:rsidR="003C46CA" w:rsidRPr="004A4442" w:rsidRDefault="006025B6" w:rsidP="003C46CA">
      <w:pPr>
        <w:ind w:firstLine="0"/>
        <w:rPr>
          <w:rFonts w:ascii="Arial" w:eastAsia="Arial" w:hAnsi="Arial" w:cs="Arial"/>
        </w:rPr>
      </w:pPr>
      <w:r>
        <w:rPr>
          <w:rFonts w:ascii="Arial" w:eastAsia="Arial" w:hAnsi="Arial" w:cs="Arial"/>
        </w:rPr>
        <w:t>The effect of bicycle lean on maximal power output and vertical center of mass displacement will be analyzed using a</w:t>
      </w:r>
      <w:r w:rsidR="007E31A0">
        <w:rPr>
          <w:rFonts w:ascii="Arial" w:eastAsia="Arial" w:hAnsi="Arial" w:cs="Arial"/>
        </w:rPr>
        <w:t xml:space="preserve"> one-way repeated-measures </w:t>
      </w:r>
      <w:r>
        <w:rPr>
          <w:rFonts w:ascii="Arial" w:eastAsia="Arial" w:hAnsi="Arial" w:cs="Arial"/>
        </w:rPr>
        <w:t>analysis of variance (</w:t>
      </w:r>
      <w:r w:rsidR="007E31A0">
        <w:rPr>
          <w:rFonts w:ascii="Arial" w:eastAsia="Arial" w:hAnsi="Arial" w:cs="Arial"/>
        </w:rPr>
        <w:t>ANOVA</w:t>
      </w:r>
      <w:r>
        <w:rPr>
          <w:rFonts w:ascii="Arial" w:eastAsia="Arial" w:hAnsi="Arial" w:cs="Arial"/>
        </w:rPr>
        <w:t xml:space="preserve">) within MATLAB (R2020a, The MathWorks, Inc., Natick, MA, USA). </w:t>
      </w:r>
      <w:r w:rsidR="007E31A0">
        <w:rPr>
          <w:rFonts w:ascii="Arial" w:eastAsia="Arial" w:hAnsi="Arial" w:cs="Arial"/>
        </w:rPr>
        <w:t xml:space="preserve">We performed a conventional power analysis (alpha = 0.05, power = 90%) to determine </w:t>
      </w:r>
      <w:r>
        <w:rPr>
          <w:rFonts w:ascii="Arial" w:eastAsia="Arial" w:hAnsi="Arial" w:cs="Arial"/>
        </w:rPr>
        <w:t xml:space="preserve">that </w:t>
      </w:r>
      <w:r w:rsidR="007E31A0">
        <w:rPr>
          <w:rFonts w:ascii="Arial" w:eastAsia="Arial" w:hAnsi="Arial" w:cs="Arial"/>
        </w:rPr>
        <w:t xml:space="preserve">a </w:t>
      </w:r>
      <w:r>
        <w:rPr>
          <w:rFonts w:ascii="Arial" w:eastAsia="Arial" w:hAnsi="Arial" w:cs="Arial"/>
        </w:rPr>
        <w:t xml:space="preserve">sample size of 23 will be required to detect both the </w:t>
      </w:r>
      <w:r w:rsidR="007E31A0">
        <w:rPr>
          <w:rFonts w:ascii="Arial" w:eastAsia="Arial" w:hAnsi="Arial" w:cs="Arial"/>
        </w:rPr>
        <w:t xml:space="preserve">expected true effect size of 0.8 and the smallest effect size of interest </w:t>
      </w:r>
      <w:r>
        <w:rPr>
          <w:rFonts w:ascii="Arial" w:eastAsia="Arial" w:hAnsi="Arial" w:cs="Arial"/>
        </w:rPr>
        <w:t>of 0.44 (</w:t>
      </w:r>
      <w:proofErr w:type="spellStart"/>
      <w:r>
        <w:rPr>
          <w:rFonts w:ascii="Arial" w:eastAsia="Arial" w:hAnsi="Arial" w:cs="Arial"/>
        </w:rPr>
        <w:t>Faul</w:t>
      </w:r>
      <w:proofErr w:type="spellEnd"/>
      <w:r>
        <w:rPr>
          <w:rFonts w:ascii="Arial" w:eastAsia="Arial" w:hAnsi="Arial" w:cs="Arial"/>
        </w:rPr>
        <w:t xml:space="preserve"> et al., 2007, </w:t>
      </w:r>
      <w:proofErr w:type="spellStart"/>
      <w:r>
        <w:rPr>
          <w:rFonts w:ascii="Arial" w:eastAsia="Arial" w:hAnsi="Arial" w:cs="Arial"/>
        </w:rPr>
        <w:t>Lakens</w:t>
      </w:r>
      <w:proofErr w:type="spellEnd"/>
      <w:r>
        <w:rPr>
          <w:rFonts w:ascii="Arial" w:eastAsia="Arial" w:hAnsi="Arial" w:cs="Arial"/>
        </w:rPr>
        <w:t xml:space="preserve">, 2014). </w:t>
      </w:r>
      <w:r w:rsidR="00224162">
        <w:rPr>
          <w:rFonts w:ascii="Arial" w:hAnsi="Arial" w:cs="Arial"/>
        </w:rPr>
        <w:t>The e</w:t>
      </w:r>
      <w:r w:rsidR="00DF65B5">
        <w:rPr>
          <w:rFonts w:ascii="Arial" w:hAnsi="Arial" w:cs="Arial"/>
        </w:rPr>
        <w:t>stimate</w:t>
      </w:r>
      <w:r w:rsidR="00224162">
        <w:rPr>
          <w:rFonts w:ascii="Arial" w:hAnsi="Arial" w:cs="Arial"/>
        </w:rPr>
        <w:t>d</w:t>
      </w:r>
      <w:r w:rsidR="00DF65B5">
        <w:rPr>
          <w:rFonts w:ascii="Arial" w:hAnsi="Arial" w:cs="Arial"/>
        </w:rPr>
        <w:t xml:space="preserve"> duration of</w:t>
      </w:r>
      <w:r w:rsidR="00224162">
        <w:rPr>
          <w:rFonts w:ascii="Arial" w:hAnsi="Arial" w:cs="Arial"/>
        </w:rPr>
        <w:t xml:space="preserve"> the study (recruitment through data analysis) is </w:t>
      </w:r>
      <w:r w:rsidR="003C46CA">
        <w:rPr>
          <w:rFonts w:ascii="Arial" w:hAnsi="Arial" w:cs="Arial"/>
        </w:rPr>
        <w:t>one year</w:t>
      </w:r>
      <w:r w:rsidR="00F03FE2">
        <w:rPr>
          <w:rFonts w:ascii="Arial" w:hAnsi="Arial" w:cs="Arial"/>
        </w:rPr>
        <w:t xml:space="preserve"> allowing for current and possible future delays due to the outbreak of COVID-19.</w:t>
      </w:r>
    </w:p>
    <w:p w14:paraId="22234417" w14:textId="77777777" w:rsidR="003C46CA" w:rsidRDefault="003C46CA" w:rsidP="00AA1524">
      <w:pPr>
        <w:ind w:firstLine="0"/>
        <w:rPr>
          <w:rFonts w:ascii="Arial" w:hAnsi="Arial" w:cs="Arial"/>
        </w:rPr>
      </w:pPr>
    </w:p>
    <w:p w14:paraId="336E217A" w14:textId="32CDF30A" w:rsidR="00D7211C" w:rsidRDefault="00857F55" w:rsidP="009A3B9F">
      <w:pPr>
        <w:ind w:firstLine="0"/>
        <w:rPr>
          <w:rFonts w:ascii="Arial" w:eastAsia="Arial" w:hAnsi="Arial" w:cs="Arial"/>
        </w:rPr>
      </w:pPr>
      <w:r>
        <w:rPr>
          <w:rFonts w:ascii="Arial" w:hAnsi="Arial" w:cs="Arial"/>
        </w:rPr>
        <w:t xml:space="preserve">During </w:t>
      </w:r>
      <w:r w:rsidR="00F03FE2">
        <w:rPr>
          <w:rFonts w:ascii="Arial" w:hAnsi="Arial" w:cs="Arial"/>
        </w:rPr>
        <w:t>each</w:t>
      </w:r>
      <w:r>
        <w:rPr>
          <w:rFonts w:ascii="Arial" w:hAnsi="Arial" w:cs="Arial"/>
        </w:rPr>
        <w:t xml:space="preserve"> experimental trial</w:t>
      </w:r>
      <w:r w:rsidR="00F03FE2">
        <w:rPr>
          <w:rFonts w:ascii="Arial" w:hAnsi="Arial" w:cs="Arial"/>
        </w:rPr>
        <w:t xml:space="preserve">, </w:t>
      </w:r>
      <w:r>
        <w:rPr>
          <w:rFonts w:ascii="Arial" w:hAnsi="Arial" w:cs="Arial"/>
        </w:rPr>
        <w:t xml:space="preserve">we will measure cadence, crank power, and </w:t>
      </w:r>
      <w:r w:rsidR="00F03FE2">
        <w:rPr>
          <w:rFonts w:ascii="Arial" w:hAnsi="Arial" w:cs="Arial"/>
        </w:rPr>
        <w:t>center of mass motion</w:t>
      </w:r>
      <w:r>
        <w:rPr>
          <w:rFonts w:ascii="Arial" w:hAnsi="Arial" w:cs="Arial"/>
        </w:rPr>
        <w:t xml:space="preserve"> of the rider.</w:t>
      </w:r>
    </w:p>
    <w:p w14:paraId="54502CDB" w14:textId="77777777" w:rsidR="00365D2F" w:rsidRPr="009A3B9F" w:rsidRDefault="00365D2F" w:rsidP="009A3B9F">
      <w:pPr>
        <w:ind w:firstLine="0"/>
        <w:rPr>
          <w:rFonts w:ascii="Arial" w:hAnsi="Arial" w:cs="Arial"/>
        </w:rPr>
      </w:pPr>
    </w:p>
    <w:tbl>
      <w:tblPr>
        <w:tblStyle w:val="LightShading-Accent3"/>
        <w:tblW w:w="8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1"/>
        <w:gridCol w:w="4659"/>
      </w:tblGrid>
      <w:tr w:rsidR="00BC7FC9" w:rsidRPr="008426F5" w14:paraId="6C3FE01C" w14:textId="77777777" w:rsidTr="006C6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Borders>
              <w:top w:val="none" w:sz="0" w:space="0" w:color="auto"/>
              <w:left w:val="none" w:sz="0" w:space="0" w:color="auto"/>
              <w:bottom w:val="none" w:sz="0" w:space="0" w:color="auto"/>
              <w:right w:val="none" w:sz="0" w:space="0" w:color="auto"/>
            </w:tcBorders>
          </w:tcPr>
          <w:p w14:paraId="4E9AFB61" w14:textId="4A13E065" w:rsidR="00BC7FC9" w:rsidRPr="008426F5" w:rsidRDefault="00BC7FC9" w:rsidP="009238F6">
            <w:pPr>
              <w:pStyle w:val="ListParagraph"/>
              <w:ind w:left="0" w:firstLine="0"/>
              <w:rPr>
                <w:rFonts w:ascii="Arial" w:hAnsi="Arial" w:cs="Arial"/>
              </w:rPr>
            </w:pPr>
            <w:r w:rsidRPr="008426F5">
              <w:rPr>
                <w:rFonts w:ascii="Arial" w:hAnsi="Arial" w:cs="Arial"/>
              </w:rPr>
              <w:t xml:space="preserve">Name of </w:t>
            </w:r>
            <w:r w:rsidR="00610E7B">
              <w:rPr>
                <w:rFonts w:ascii="Arial" w:hAnsi="Arial" w:cs="Arial"/>
              </w:rPr>
              <w:t>procedure/instrument/tool</w:t>
            </w:r>
          </w:p>
        </w:tc>
        <w:tc>
          <w:tcPr>
            <w:tcW w:w="4659" w:type="dxa"/>
            <w:tcBorders>
              <w:top w:val="none" w:sz="0" w:space="0" w:color="auto"/>
              <w:left w:val="none" w:sz="0" w:space="0" w:color="auto"/>
              <w:bottom w:val="none" w:sz="0" w:space="0" w:color="auto"/>
              <w:right w:val="none" w:sz="0" w:space="0" w:color="auto"/>
            </w:tcBorders>
          </w:tcPr>
          <w:p w14:paraId="2AAA8F15" w14:textId="77777777" w:rsidR="00BC7FC9" w:rsidRPr="008426F5" w:rsidRDefault="00BC7FC9" w:rsidP="009238F6">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8426F5">
              <w:rPr>
                <w:rFonts w:ascii="Arial" w:hAnsi="Arial" w:cs="Arial"/>
              </w:rPr>
              <w:t>Purpose (i.e.</w:t>
            </w:r>
            <w:r>
              <w:rPr>
                <w:rFonts w:ascii="Arial" w:hAnsi="Arial" w:cs="Arial"/>
              </w:rPr>
              <w:t>,</w:t>
            </w:r>
            <w:r w:rsidRPr="008426F5">
              <w:rPr>
                <w:rFonts w:ascii="Arial" w:hAnsi="Arial" w:cs="Arial"/>
              </w:rPr>
              <w:t xml:space="preserve"> what data is being collected?</w:t>
            </w:r>
            <w:r>
              <w:rPr>
                <w:rFonts w:ascii="Arial" w:hAnsi="Arial" w:cs="Arial"/>
              </w:rPr>
              <w:t>)</w:t>
            </w:r>
          </w:p>
        </w:tc>
      </w:tr>
      <w:tr w:rsidR="00BC7FC9" w:rsidRPr="008426F5" w14:paraId="782BF5B7" w14:textId="77777777" w:rsidTr="006C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Borders>
              <w:left w:val="none" w:sz="0" w:space="0" w:color="auto"/>
              <w:right w:val="none" w:sz="0" w:space="0" w:color="auto"/>
            </w:tcBorders>
          </w:tcPr>
          <w:p w14:paraId="5D67DDFF" w14:textId="5224126D" w:rsidR="00BC7FC9" w:rsidRPr="008426F5" w:rsidRDefault="006C61DD" w:rsidP="009238F6">
            <w:pPr>
              <w:pStyle w:val="ListParagraph"/>
              <w:ind w:left="0" w:firstLine="0"/>
              <w:rPr>
                <w:rFonts w:ascii="Arial" w:hAnsi="Arial" w:cs="Arial"/>
              </w:rPr>
            </w:pPr>
            <w:proofErr w:type="spellStart"/>
            <w:r>
              <w:rPr>
                <w:rFonts w:ascii="Arial" w:hAnsi="Arial" w:cs="Arial"/>
              </w:rPr>
              <w:t>Quarq</w:t>
            </w:r>
            <w:proofErr w:type="spellEnd"/>
            <w:r>
              <w:rPr>
                <w:rFonts w:ascii="Arial" w:hAnsi="Arial" w:cs="Arial"/>
              </w:rPr>
              <w:t xml:space="preserve"> </w:t>
            </w:r>
            <w:proofErr w:type="spellStart"/>
            <w:r w:rsidR="00A10B8D">
              <w:rPr>
                <w:rFonts w:ascii="Arial" w:hAnsi="Arial" w:cs="Arial"/>
              </w:rPr>
              <w:t>DZero</w:t>
            </w:r>
            <w:proofErr w:type="spellEnd"/>
            <w:r w:rsidR="00A10B8D">
              <w:rPr>
                <w:rFonts w:ascii="Arial" w:hAnsi="Arial" w:cs="Arial"/>
              </w:rPr>
              <w:t xml:space="preserve"> </w:t>
            </w:r>
            <w:r>
              <w:rPr>
                <w:rFonts w:ascii="Arial" w:hAnsi="Arial" w:cs="Arial"/>
              </w:rPr>
              <w:t>power meter</w:t>
            </w:r>
          </w:p>
        </w:tc>
        <w:tc>
          <w:tcPr>
            <w:tcW w:w="4659" w:type="dxa"/>
            <w:tcBorders>
              <w:left w:val="none" w:sz="0" w:space="0" w:color="auto"/>
              <w:right w:val="none" w:sz="0" w:space="0" w:color="auto"/>
            </w:tcBorders>
          </w:tcPr>
          <w:p w14:paraId="74BC5594" w14:textId="70E95191" w:rsidR="00BC7FC9" w:rsidRPr="008426F5" w:rsidRDefault="006F22A6" w:rsidP="009238F6">
            <w:pPr>
              <w:ind w:firstLine="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Measures</w:t>
            </w:r>
            <w:r w:rsidR="006C61DD">
              <w:rPr>
                <w:rFonts w:ascii="Arial" w:hAnsi="Arial" w:cs="Arial"/>
              </w:rPr>
              <w:t xml:space="preserve"> </w:t>
            </w:r>
            <w:r w:rsidR="008B23C2">
              <w:rPr>
                <w:rFonts w:ascii="Arial" w:hAnsi="Arial" w:cs="Arial"/>
              </w:rPr>
              <w:t xml:space="preserve">crank angular velocity, </w:t>
            </w:r>
            <w:r w:rsidR="006C61DD">
              <w:rPr>
                <w:rFonts w:ascii="Arial" w:hAnsi="Arial" w:cs="Arial"/>
              </w:rPr>
              <w:t>torque</w:t>
            </w:r>
            <w:r w:rsidR="008B23C2">
              <w:rPr>
                <w:rFonts w:ascii="Arial" w:hAnsi="Arial" w:cs="Arial"/>
              </w:rPr>
              <w:t>,</w:t>
            </w:r>
            <w:r w:rsidR="006C61DD">
              <w:rPr>
                <w:rFonts w:ascii="Arial" w:hAnsi="Arial" w:cs="Arial"/>
              </w:rPr>
              <w:t xml:space="preserve"> and </w:t>
            </w:r>
            <w:r w:rsidR="008B23C2">
              <w:rPr>
                <w:rFonts w:ascii="Arial" w:hAnsi="Arial" w:cs="Arial"/>
              </w:rPr>
              <w:t>power at 1Hz</w:t>
            </w:r>
          </w:p>
        </w:tc>
      </w:tr>
      <w:tr w:rsidR="006C61DD" w:rsidRPr="008426F5" w14:paraId="1CE16B56" w14:textId="77777777" w:rsidTr="006C61DD">
        <w:tc>
          <w:tcPr>
            <w:cnfStyle w:val="001000000000" w:firstRow="0" w:lastRow="0" w:firstColumn="1" w:lastColumn="0" w:oddVBand="0" w:evenVBand="0" w:oddHBand="0" w:evenHBand="0" w:firstRowFirstColumn="0" w:firstRowLastColumn="0" w:lastRowFirstColumn="0" w:lastRowLastColumn="0"/>
            <w:tcW w:w="3971" w:type="dxa"/>
          </w:tcPr>
          <w:p w14:paraId="2B17F584" w14:textId="217775EA" w:rsidR="006C61DD" w:rsidRDefault="008B23C2" w:rsidP="009238F6">
            <w:pPr>
              <w:pStyle w:val="ListParagraph"/>
              <w:ind w:left="0" w:firstLine="0"/>
              <w:rPr>
                <w:rFonts w:ascii="Arial" w:hAnsi="Arial" w:cs="Arial"/>
              </w:rPr>
            </w:pPr>
            <w:r>
              <w:rPr>
                <w:rFonts w:ascii="Arial" w:hAnsi="Arial" w:cs="Arial"/>
              </w:rPr>
              <w:t xml:space="preserve">Garmin </w:t>
            </w:r>
            <w:r w:rsidR="00A10B8D">
              <w:rPr>
                <w:rFonts w:ascii="Arial" w:hAnsi="Arial" w:cs="Arial"/>
              </w:rPr>
              <w:t xml:space="preserve">Edge </w:t>
            </w:r>
            <w:r>
              <w:rPr>
                <w:rFonts w:ascii="Arial" w:hAnsi="Arial" w:cs="Arial"/>
              </w:rPr>
              <w:t>1000</w:t>
            </w:r>
            <w:r w:rsidR="00B01509">
              <w:rPr>
                <w:rFonts w:ascii="Arial" w:hAnsi="Arial" w:cs="Arial"/>
              </w:rPr>
              <w:t xml:space="preserve"> </w:t>
            </w:r>
            <w:r w:rsidR="00A10B8D">
              <w:rPr>
                <w:rFonts w:ascii="Arial" w:hAnsi="Arial" w:cs="Arial"/>
              </w:rPr>
              <w:t>cycling computer</w:t>
            </w:r>
          </w:p>
        </w:tc>
        <w:tc>
          <w:tcPr>
            <w:tcW w:w="4659" w:type="dxa"/>
          </w:tcPr>
          <w:p w14:paraId="51329741" w14:textId="3A56C0AA" w:rsidR="006C61DD" w:rsidRPr="008426F5" w:rsidRDefault="00A10B8D" w:rsidP="009238F6">
            <w:pPr>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Collects</w:t>
            </w:r>
            <w:r w:rsidR="008B23C2">
              <w:rPr>
                <w:rFonts w:ascii="Arial" w:hAnsi="Arial" w:cs="Arial"/>
              </w:rPr>
              <w:t xml:space="preserve"> and stores data from </w:t>
            </w:r>
            <w:r w:rsidR="006F22A6">
              <w:rPr>
                <w:rFonts w:ascii="Arial" w:hAnsi="Arial" w:cs="Arial"/>
              </w:rPr>
              <w:t xml:space="preserve">the </w:t>
            </w:r>
            <w:proofErr w:type="spellStart"/>
            <w:r w:rsidR="008B23C2">
              <w:rPr>
                <w:rFonts w:ascii="Arial" w:hAnsi="Arial" w:cs="Arial"/>
              </w:rPr>
              <w:t>Quarq</w:t>
            </w:r>
            <w:proofErr w:type="spellEnd"/>
            <w:r w:rsidR="008B23C2">
              <w:rPr>
                <w:rFonts w:ascii="Arial" w:hAnsi="Arial" w:cs="Arial"/>
              </w:rPr>
              <w:t xml:space="preserve"> power meter via Bluetooth at 1Hz</w:t>
            </w:r>
          </w:p>
        </w:tc>
      </w:tr>
      <w:tr w:rsidR="006C61DD" w:rsidRPr="008426F5" w14:paraId="220ABAF0" w14:textId="77777777" w:rsidTr="006C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Borders>
              <w:left w:val="none" w:sz="0" w:space="0" w:color="auto"/>
              <w:right w:val="none" w:sz="0" w:space="0" w:color="auto"/>
            </w:tcBorders>
          </w:tcPr>
          <w:p w14:paraId="1B165775" w14:textId="286F696F" w:rsidR="006C61DD" w:rsidRDefault="006F22A6" w:rsidP="009238F6">
            <w:pPr>
              <w:pStyle w:val="ListParagraph"/>
              <w:ind w:left="0" w:firstLine="0"/>
              <w:rPr>
                <w:rFonts w:ascii="Arial" w:hAnsi="Arial" w:cs="Arial"/>
              </w:rPr>
            </w:pPr>
            <w:proofErr w:type="spellStart"/>
            <w:r>
              <w:rPr>
                <w:rFonts w:ascii="Arial" w:hAnsi="Arial" w:cs="Arial"/>
              </w:rPr>
              <w:t>iMeasureU</w:t>
            </w:r>
            <w:proofErr w:type="spellEnd"/>
            <w:r>
              <w:rPr>
                <w:rFonts w:ascii="Arial" w:hAnsi="Arial" w:cs="Arial"/>
              </w:rPr>
              <w:t xml:space="preserve"> </w:t>
            </w:r>
            <w:proofErr w:type="spellStart"/>
            <w:r>
              <w:rPr>
                <w:rFonts w:ascii="Arial" w:hAnsi="Arial" w:cs="Arial"/>
              </w:rPr>
              <w:t>BlueThunder</w:t>
            </w:r>
            <w:proofErr w:type="spellEnd"/>
            <w:r>
              <w:rPr>
                <w:rFonts w:ascii="Arial" w:hAnsi="Arial" w:cs="Arial"/>
              </w:rPr>
              <w:t xml:space="preserve"> Inertial Measurement Unit</w:t>
            </w:r>
          </w:p>
        </w:tc>
        <w:tc>
          <w:tcPr>
            <w:tcW w:w="4659" w:type="dxa"/>
            <w:tcBorders>
              <w:left w:val="none" w:sz="0" w:space="0" w:color="auto"/>
              <w:right w:val="none" w:sz="0" w:space="0" w:color="auto"/>
            </w:tcBorders>
          </w:tcPr>
          <w:p w14:paraId="4325F3E7" w14:textId="4910A3A5" w:rsidR="006C61DD" w:rsidRPr="008426F5" w:rsidRDefault="00A10B8D" w:rsidP="009238F6">
            <w:pPr>
              <w:ind w:firstLine="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Sensor c</w:t>
            </w:r>
            <w:r w:rsidR="006F22A6">
              <w:rPr>
                <w:rFonts w:ascii="Arial" w:hAnsi="Arial" w:cs="Arial"/>
              </w:rPr>
              <w:t>ontain</w:t>
            </w:r>
            <w:r>
              <w:rPr>
                <w:rFonts w:ascii="Arial" w:hAnsi="Arial" w:cs="Arial"/>
              </w:rPr>
              <w:t>ing</w:t>
            </w:r>
            <w:r w:rsidR="006F22A6">
              <w:rPr>
                <w:rFonts w:ascii="Arial" w:hAnsi="Arial" w:cs="Arial"/>
              </w:rPr>
              <w:t xml:space="preserve"> an accelerometer, gyroscope, and magnetometer for </w:t>
            </w:r>
            <w:r>
              <w:rPr>
                <w:rFonts w:ascii="Arial" w:hAnsi="Arial" w:cs="Arial"/>
              </w:rPr>
              <w:t>measuring</w:t>
            </w:r>
            <w:r w:rsidR="006F22A6">
              <w:rPr>
                <w:rFonts w:ascii="Arial" w:hAnsi="Arial" w:cs="Arial"/>
              </w:rPr>
              <w:t xml:space="preserve"> acceleration, angular velocity, and magnetic flux in three orthogonal planes</w:t>
            </w:r>
            <w:r>
              <w:rPr>
                <w:rFonts w:ascii="Arial" w:hAnsi="Arial" w:cs="Arial"/>
              </w:rPr>
              <w:t xml:space="preserve"> at 100 Hz</w:t>
            </w:r>
            <w:r w:rsidR="006F22A6">
              <w:rPr>
                <w:rFonts w:ascii="Arial" w:hAnsi="Arial" w:cs="Arial"/>
              </w:rPr>
              <w:t>.</w:t>
            </w:r>
          </w:p>
        </w:tc>
      </w:tr>
      <w:tr w:rsidR="006C61DD" w:rsidRPr="008426F5" w14:paraId="024585C8" w14:textId="77777777" w:rsidTr="006F22A6">
        <w:tc>
          <w:tcPr>
            <w:cnfStyle w:val="001000000000" w:firstRow="0" w:lastRow="0" w:firstColumn="1" w:lastColumn="0" w:oddVBand="0" w:evenVBand="0" w:oddHBand="0" w:evenHBand="0" w:firstRowFirstColumn="0" w:firstRowLastColumn="0" w:lastRowFirstColumn="0" w:lastRowLastColumn="0"/>
            <w:tcW w:w="3971" w:type="dxa"/>
            <w:tcBorders>
              <w:bottom w:val="single" w:sz="4" w:space="0" w:color="auto"/>
            </w:tcBorders>
          </w:tcPr>
          <w:p w14:paraId="3BDEF817" w14:textId="3A5DFAA4" w:rsidR="006C61DD" w:rsidRDefault="006F22A6" w:rsidP="009238F6">
            <w:pPr>
              <w:pStyle w:val="ListParagraph"/>
              <w:ind w:left="0" w:firstLine="0"/>
              <w:rPr>
                <w:rFonts w:ascii="Arial" w:hAnsi="Arial" w:cs="Arial"/>
              </w:rPr>
            </w:pPr>
            <w:proofErr w:type="spellStart"/>
            <w:r>
              <w:rPr>
                <w:rFonts w:ascii="Arial" w:hAnsi="Arial" w:cs="Arial"/>
              </w:rPr>
              <w:t>iMeasureU</w:t>
            </w:r>
            <w:proofErr w:type="spellEnd"/>
            <w:r>
              <w:rPr>
                <w:rFonts w:ascii="Arial" w:hAnsi="Arial" w:cs="Arial"/>
              </w:rPr>
              <w:t xml:space="preserve"> IMU Research Application</w:t>
            </w:r>
          </w:p>
        </w:tc>
        <w:tc>
          <w:tcPr>
            <w:tcW w:w="4659" w:type="dxa"/>
            <w:tcBorders>
              <w:bottom w:val="single" w:sz="4" w:space="0" w:color="auto"/>
            </w:tcBorders>
          </w:tcPr>
          <w:p w14:paraId="73E06311" w14:textId="1E62DE31" w:rsidR="006C61DD" w:rsidRPr="008426F5" w:rsidRDefault="006F22A6" w:rsidP="009238F6">
            <w:pPr>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Records data from the IMU at 100 Hz via Bluetooth</w:t>
            </w:r>
            <w:r w:rsidR="00A10B8D">
              <w:rPr>
                <w:rFonts w:ascii="Arial" w:hAnsi="Arial" w:cs="Arial"/>
              </w:rPr>
              <w:t>.</w:t>
            </w:r>
          </w:p>
        </w:tc>
      </w:tr>
      <w:tr w:rsidR="006F22A6" w:rsidRPr="008426F5" w14:paraId="1E0DE14A" w14:textId="77777777" w:rsidTr="006F2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Borders>
              <w:left w:val="single" w:sz="4" w:space="0" w:color="auto"/>
              <w:right w:val="single" w:sz="4" w:space="0" w:color="auto"/>
            </w:tcBorders>
          </w:tcPr>
          <w:p w14:paraId="4F848C44" w14:textId="55083E43" w:rsidR="006F22A6" w:rsidRDefault="006F22A6" w:rsidP="009238F6">
            <w:pPr>
              <w:pStyle w:val="ListParagraph"/>
              <w:ind w:left="0" w:firstLine="0"/>
              <w:rPr>
                <w:rFonts w:ascii="Arial" w:hAnsi="Arial" w:cs="Arial"/>
              </w:rPr>
            </w:pPr>
            <w:r>
              <w:rPr>
                <w:rFonts w:ascii="Arial" w:hAnsi="Arial" w:cs="Arial"/>
              </w:rPr>
              <w:t>Apple iPhone 6S</w:t>
            </w:r>
          </w:p>
        </w:tc>
        <w:tc>
          <w:tcPr>
            <w:tcW w:w="4659" w:type="dxa"/>
            <w:tcBorders>
              <w:left w:val="single" w:sz="4" w:space="0" w:color="auto"/>
              <w:right w:val="single" w:sz="4" w:space="0" w:color="auto"/>
            </w:tcBorders>
          </w:tcPr>
          <w:p w14:paraId="2B05F17C" w14:textId="51F2C1D6" w:rsidR="006F22A6" w:rsidRDefault="006F22A6" w:rsidP="009238F6">
            <w:pPr>
              <w:ind w:firstLine="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Hardware with operating system required to run the IMU Research Application</w:t>
            </w:r>
            <w:r w:rsidR="00A10B8D">
              <w:rPr>
                <w:rFonts w:ascii="Arial" w:hAnsi="Arial" w:cs="Arial"/>
              </w:rPr>
              <w:t>.</w:t>
            </w:r>
          </w:p>
        </w:tc>
      </w:tr>
    </w:tbl>
    <w:p w14:paraId="6D36A3A1" w14:textId="2A0770A8" w:rsidR="00E13025" w:rsidRPr="008426F5" w:rsidRDefault="00E13025" w:rsidP="000F6764">
      <w:pPr>
        <w:pStyle w:val="Heading1"/>
        <w:numPr>
          <w:ilvl w:val="0"/>
          <w:numId w:val="3"/>
        </w:numPr>
        <w:rPr>
          <w:rFonts w:ascii="Arial" w:hAnsi="Arial" w:cs="Arial"/>
          <w:sz w:val="22"/>
          <w:szCs w:val="22"/>
        </w:rPr>
      </w:pPr>
      <w:r w:rsidRPr="008426F5">
        <w:rPr>
          <w:rFonts w:ascii="Arial" w:hAnsi="Arial" w:cs="Arial"/>
          <w:sz w:val="22"/>
          <w:szCs w:val="22"/>
        </w:rPr>
        <w:t>FUNDING</w:t>
      </w:r>
    </w:p>
    <w:p w14:paraId="464F13E2" w14:textId="4E4BBE94" w:rsidR="00AA1524" w:rsidRDefault="006C61DD" w:rsidP="00AA1524">
      <w:pPr>
        <w:ind w:firstLine="0"/>
        <w:rPr>
          <w:rFonts w:ascii="Arial" w:hAnsi="Arial" w:cs="Arial"/>
        </w:rPr>
      </w:pPr>
      <w:r w:rsidRPr="006C61DD">
        <w:rPr>
          <w:rFonts w:ascii="Arial" w:hAnsi="Arial" w:cs="Arial"/>
        </w:rPr>
        <w:t xml:space="preserve">This study is supported by an </w:t>
      </w:r>
      <w:r w:rsidR="00A10B8D">
        <w:rPr>
          <w:rFonts w:ascii="Arial" w:hAnsi="Arial" w:cs="Arial"/>
        </w:rPr>
        <w:t>International Society of Biomechanics (ISB) Student International Travel Grant awarded to Ross Wilkinson.</w:t>
      </w:r>
      <w:r>
        <w:rPr>
          <w:rFonts w:ascii="Arial" w:hAnsi="Arial" w:cs="Arial"/>
        </w:rPr>
        <w:t xml:space="preserve"> </w:t>
      </w:r>
    </w:p>
    <w:p w14:paraId="6FB484F4" w14:textId="72A26F2B" w:rsidR="00B2069E" w:rsidRPr="008426F5" w:rsidRDefault="004E4580" w:rsidP="000F6764">
      <w:pPr>
        <w:pStyle w:val="Heading1"/>
        <w:numPr>
          <w:ilvl w:val="0"/>
          <w:numId w:val="3"/>
        </w:numPr>
        <w:rPr>
          <w:rFonts w:ascii="Arial" w:hAnsi="Arial" w:cs="Arial"/>
          <w:sz w:val="22"/>
          <w:szCs w:val="22"/>
        </w:rPr>
      </w:pPr>
      <w:r w:rsidRPr="008426F5">
        <w:rPr>
          <w:rFonts w:ascii="Arial" w:hAnsi="Arial" w:cs="Arial"/>
          <w:sz w:val="22"/>
          <w:szCs w:val="22"/>
        </w:rPr>
        <w:t>ABOUT THE SUBJECTS</w:t>
      </w:r>
      <w:r w:rsidR="0026280D" w:rsidRPr="008426F5">
        <w:rPr>
          <w:rFonts w:ascii="Arial" w:hAnsi="Arial" w:cs="Arial"/>
          <w:sz w:val="22"/>
          <w:szCs w:val="22"/>
        </w:rPr>
        <w:t xml:space="preserve"> </w:t>
      </w:r>
    </w:p>
    <w:p w14:paraId="5EBF21D7" w14:textId="48199805" w:rsidR="00BC7FC9" w:rsidRDefault="000B5441" w:rsidP="000B5441">
      <w:pPr>
        <w:pStyle w:val="Normal1"/>
        <w:ind w:firstLine="0"/>
        <w:rPr>
          <w:rFonts w:ascii="Arial" w:hAnsi="Arial" w:cs="Arial"/>
        </w:rPr>
      </w:pPr>
      <w:r>
        <w:rPr>
          <w:rFonts w:ascii="Arial" w:eastAsia="Arial" w:hAnsi="Arial" w:cs="Arial"/>
        </w:rPr>
        <w:t xml:space="preserve">We plan to recruit and enroll </w:t>
      </w:r>
      <w:r w:rsidR="00335A8A">
        <w:rPr>
          <w:rFonts w:ascii="Arial" w:eastAsia="Arial" w:hAnsi="Arial" w:cs="Arial"/>
        </w:rPr>
        <w:t xml:space="preserve">30 </w:t>
      </w:r>
      <w:r>
        <w:rPr>
          <w:rFonts w:ascii="Arial" w:eastAsia="Arial" w:hAnsi="Arial" w:cs="Arial"/>
        </w:rPr>
        <w:t xml:space="preserve">participants. Based on our experience, we anticipate that &lt;10% of participants who are enrolled will elect to withdraw or be unable to complete the protocol due </w:t>
      </w:r>
      <w:r>
        <w:rPr>
          <w:rFonts w:ascii="Arial" w:eastAsia="Arial" w:hAnsi="Arial" w:cs="Arial"/>
        </w:rPr>
        <w:lastRenderedPageBreak/>
        <w:t xml:space="preserve">to the intensity of cycling. However, to be conservative, we seek </w:t>
      </w:r>
      <w:r w:rsidR="00335A8A">
        <w:rPr>
          <w:rFonts w:ascii="Arial" w:eastAsia="Arial" w:hAnsi="Arial" w:cs="Arial"/>
        </w:rPr>
        <w:t>permission to</w:t>
      </w:r>
      <w:r>
        <w:rPr>
          <w:rFonts w:ascii="Arial" w:eastAsia="Arial" w:hAnsi="Arial" w:cs="Arial"/>
        </w:rPr>
        <w:t xml:space="preserve"> enroll up to </w:t>
      </w:r>
      <w:r w:rsidR="004A4442">
        <w:rPr>
          <w:rFonts w:ascii="Arial" w:eastAsia="Arial" w:hAnsi="Arial" w:cs="Arial"/>
        </w:rPr>
        <w:t>30</w:t>
      </w:r>
      <w:r>
        <w:rPr>
          <w:rFonts w:ascii="Arial" w:eastAsia="Arial" w:hAnsi="Arial" w:cs="Arial"/>
        </w:rPr>
        <w:t xml:space="preserve"> participants. </w:t>
      </w:r>
      <w:r w:rsidR="00256CC4">
        <w:rPr>
          <w:rFonts w:ascii="Arial" w:hAnsi="Arial" w:cs="Arial"/>
        </w:rPr>
        <w:t xml:space="preserve">Participants will be </w:t>
      </w:r>
      <w:r w:rsidR="00335A8A">
        <w:rPr>
          <w:rFonts w:ascii="Arial" w:hAnsi="Arial" w:cs="Arial"/>
        </w:rPr>
        <w:t xml:space="preserve">between </w:t>
      </w:r>
      <w:r w:rsidR="00256CC4">
        <w:rPr>
          <w:rFonts w:ascii="Arial" w:hAnsi="Arial" w:cs="Arial"/>
        </w:rPr>
        <w:t>the age</w:t>
      </w:r>
      <w:r w:rsidR="00335A8A">
        <w:rPr>
          <w:rFonts w:ascii="Arial" w:hAnsi="Arial" w:cs="Arial"/>
        </w:rPr>
        <w:t>s</w:t>
      </w:r>
      <w:r w:rsidR="00256CC4">
        <w:rPr>
          <w:rFonts w:ascii="Arial" w:hAnsi="Arial" w:cs="Arial"/>
        </w:rPr>
        <w:t xml:space="preserve"> of 18</w:t>
      </w:r>
      <w:r w:rsidR="00335A8A">
        <w:rPr>
          <w:rFonts w:ascii="Arial" w:hAnsi="Arial" w:cs="Arial"/>
        </w:rPr>
        <w:t>-4</w:t>
      </w:r>
      <w:r w:rsidR="005E6477">
        <w:rPr>
          <w:rFonts w:ascii="Arial" w:hAnsi="Arial" w:cs="Arial"/>
        </w:rPr>
        <w:t>9</w:t>
      </w:r>
      <w:r w:rsidR="00256CC4">
        <w:rPr>
          <w:rFonts w:ascii="Arial" w:hAnsi="Arial" w:cs="Arial"/>
        </w:rPr>
        <w:t>, of any gender, and any ethnicity.</w:t>
      </w:r>
    </w:p>
    <w:p w14:paraId="303E8188" w14:textId="5216475E" w:rsidR="004A4442" w:rsidRDefault="004A4442" w:rsidP="00136E9C">
      <w:pPr>
        <w:ind w:firstLine="0"/>
        <w:rPr>
          <w:rFonts w:ascii="Arial" w:hAnsi="Arial" w:cs="Arial"/>
        </w:rPr>
      </w:pPr>
    </w:p>
    <w:p w14:paraId="1D202AEA" w14:textId="5E75DC2F" w:rsidR="00573AD8" w:rsidRDefault="00573AD8" w:rsidP="00136E9C">
      <w:pPr>
        <w:ind w:firstLine="0"/>
        <w:rPr>
          <w:rFonts w:ascii="Arial" w:hAnsi="Arial" w:cs="Arial"/>
        </w:rPr>
      </w:pPr>
      <w:r w:rsidRPr="00573AD8">
        <w:rPr>
          <w:rFonts w:ascii="Arial" w:hAnsi="Arial" w:cs="Arial"/>
        </w:rPr>
        <w:t xml:space="preserve">We will screen for apparently healthy </w:t>
      </w:r>
      <w:r w:rsidR="000B5441">
        <w:rPr>
          <w:rFonts w:ascii="Arial" w:hAnsi="Arial" w:cs="Arial"/>
        </w:rPr>
        <w:t>adults</w:t>
      </w:r>
      <w:r w:rsidRPr="00573AD8">
        <w:rPr>
          <w:rFonts w:ascii="Arial" w:hAnsi="Arial" w:cs="Arial"/>
        </w:rPr>
        <w:t xml:space="preserve"> (18</w:t>
      </w:r>
      <w:r w:rsidR="005E6477">
        <w:rPr>
          <w:rFonts w:ascii="Arial" w:hAnsi="Arial" w:cs="Arial"/>
        </w:rPr>
        <w:t>-49</w:t>
      </w:r>
      <w:r w:rsidRPr="00573AD8">
        <w:rPr>
          <w:rFonts w:ascii="Arial" w:hAnsi="Arial" w:cs="Arial"/>
        </w:rPr>
        <w:t xml:space="preserve"> years of age) who</w:t>
      </w:r>
      <w:r w:rsidR="000B5441">
        <w:rPr>
          <w:rFonts w:ascii="Arial" w:hAnsi="Arial" w:cs="Arial"/>
        </w:rPr>
        <w:t xml:space="preserve"> </w:t>
      </w:r>
      <w:r w:rsidR="0059748C">
        <w:rPr>
          <w:rFonts w:ascii="Arial" w:hAnsi="Arial" w:cs="Arial"/>
        </w:rPr>
        <w:t xml:space="preserve">self-report of currently </w:t>
      </w:r>
      <w:r w:rsidR="003C46CA">
        <w:rPr>
          <w:rFonts w:ascii="Arial" w:hAnsi="Arial" w:cs="Arial"/>
        </w:rPr>
        <w:t>cycling</w:t>
      </w:r>
      <w:r w:rsidR="0059748C">
        <w:rPr>
          <w:rFonts w:ascii="Arial" w:hAnsi="Arial" w:cs="Arial"/>
        </w:rPr>
        <w:t xml:space="preserve"> at least 4 hours per week,</w:t>
      </w:r>
      <w:r w:rsidR="000B5441">
        <w:rPr>
          <w:rFonts w:ascii="Arial" w:hAnsi="Arial" w:cs="Arial"/>
        </w:rPr>
        <w:t xml:space="preserve"> and</w:t>
      </w:r>
      <w:r w:rsidRPr="00573AD8">
        <w:rPr>
          <w:rFonts w:ascii="Arial" w:hAnsi="Arial" w:cs="Arial"/>
        </w:rPr>
        <w:t xml:space="preserve"> meet the guidelines set forth by the American College of Sports Medicine (ASCM, 2017). The latest American College of Sports Medicine guidelines indicate that a medical exam and diagnostic exercise testing are not warranted prior to beginning a vigorous exercise program for apparently healthy individuals who already participate in regular exercise and do not have any signs or symptoms of cardiovascular, metabolic</w:t>
      </w:r>
      <w:r w:rsidR="000B5441">
        <w:rPr>
          <w:rFonts w:ascii="Arial" w:hAnsi="Arial" w:cs="Arial"/>
        </w:rPr>
        <w:t>,</w:t>
      </w:r>
      <w:r w:rsidRPr="00573AD8">
        <w:rPr>
          <w:rFonts w:ascii="Arial" w:hAnsi="Arial" w:cs="Arial"/>
        </w:rPr>
        <w:t xml:space="preserve"> or renal disease. We will use </w:t>
      </w:r>
      <w:r>
        <w:rPr>
          <w:rFonts w:ascii="Arial" w:hAnsi="Arial" w:cs="Arial"/>
        </w:rPr>
        <w:t>a</w:t>
      </w:r>
      <w:r w:rsidRPr="00573AD8">
        <w:rPr>
          <w:rFonts w:ascii="Arial" w:hAnsi="Arial" w:cs="Arial"/>
        </w:rPr>
        <w:t xml:space="preserve"> screening form to determine if these criteria are met</w:t>
      </w:r>
      <w:r w:rsidR="0096100B">
        <w:rPr>
          <w:rFonts w:ascii="Arial" w:hAnsi="Arial" w:cs="Arial"/>
        </w:rPr>
        <w:t xml:space="preserve"> </w:t>
      </w:r>
      <w:r>
        <w:rPr>
          <w:rFonts w:ascii="Arial" w:hAnsi="Arial" w:cs="Arial"/>
        </w:rPr>
        <w:t xml:space="preserve">(see Screening Form included with </w:t>
      </w:r>
      <w:proofErr w:type="spellStart"/>
      <w:r>
        <w:rPr>
          <w:rFonts w:ascii="Arial" w:hAnsi="Arial" w:cs="Arial"/>
        </w:rPr>
        <w:t>eRA</w:t>
      </w:r>
      <w:proofErr w:type="spellEnd"/>
      <w:r>
        <w:rPr>
          <w:rFonts w:ascii="Arial" w:hAnsi="Arial" w:cs="Arial"/>
        </w:rPr>
        <w:t xml:space="preserve"> submission)</w:t>
      </w:r>
      <w:r w:rsidRPr="00573AD8">
        <w:rPr>
          <w:rFonts w:ascii="Arial" w:hAnsi="Arial" w:cs="Arial"/>
        </w:rPr>
        <w:t>.</w:t>
      </w:r>
    </w:p>
    <w:p w14:paraId="50A3A17F" w14:textId="3077735C" w:rsidR="004A4442" w:rsidRDefault="004A4442" w:rsidP="00136E9C">
      <w:pPr>
        <w:ind w:firstLine="0"/>
        <w:rPr>
          <w:rFonts w:ascii="Arial" w:hAnsi="Arial" w:cs="Arial"/>
        </w:rPr>
      </w:pPr>
    </w:p>
    <w:p w14:paraId="71914B50" w14:textId="41376FFC" w:rsidR="004A4442" w:rsidRDefault="004A4442" w:rsidP="00136E9C">
      <w:pPr>
        <w:ind w:firstLine="0"/>
        <w:rPr>
          <w:rFonts w:ascii="Arial" w:hAnsi="Arial" w:cs="Arial"/>
        </w:rPr>
      </w:pPr>
      <w:r>
        <w:rPr>
          <w:rFonts w:ascii="Arial" w:hAnsi="Arial" w:cs="Arial"/>
        </w:rPr>
        <w:t xml:space="preserve">The day prior to attending the laboratory for testing, participants will be screened over the phone for COVID-19 infection and exposure </w:t>
      </w:r>
      <w:r w:rsidR="0095470C">
        <w:rPr>
          <w:rFonts w:ascii="Arial" w:hAnsi="Arial" w:cs="Arial"/>
        </w:rPr>
        <w:t xml:space="preserve">according the procedures outlined by the </w:t>
      </w:r>
      <w:r w:rsidR="0030648B">
        <w:rPr>
          <w:rFonts w:ascii="Arial" w:hAnsi="Arial" w:cs="Arial"/>
        </w:rPr>
        <w:t>Department of Integrative Physiology</w:t>
      </w:r>
      <w:r w:rsidR="0095470C">
        <w:rPr>
          <w:rFonts w:ascii="Arial" w:hAnsi="Arial" w:cs="Arial"/>
        </w:rPr>
        <w:t>.</w:t>
      </w:r>
    </w:p>
    <w:p w14:paraId="66995FD1" w14:textId="77777777" w:rsidR="00573AD8" w:rsidRDefault="00573AD8" w:rsidP="00136E9C">
      <w:pPr>
        <w:ind w:firstLine="0"/>
        <w:rPr>
          <w:rFonts w:ascii="Arial" w:hAnsi="Arial" w:cs="Arial"/>
        </w:rPr>
      </w:pPr>
    </w:p>
    <w:p w14:paraId="7065B914" w14:textId="0B1C8BD0" w:rsidR="00256CC4" w:rsidRPr="00851177" w:rsidRDefault="00256CC4" w:rsidP="00136E9C">
      <w:pPr>
        <w:ind w:firstLine="0"/>
        <w:rPr>
          <w:rFonts w:ascii="Arial" w:hAnsi="Arial" w:cs="Arial"/>
        </w:rPr>
      </w:pPr>
      <w:r w:rsidRPr="00851177">
        <w:rPr>
          <w:rFonts w:ascii="Arial" w:hAnsi="Arial" w:cs="Arial"/>
        </w:rPr>
        <w:t>Inclusion criteria:</w:t>
      </w:r>
    </w:p>
    <w:p w14:paraId="612C5079" w14:textId="6A8CD4A8" w:rsidR="00256CC4" w:rsidRPr="00851177" w:rsidRDefault="00256CC4" w:rsidP="00256CC4">
      <w:pPr>
        <w:pStyle w:val="ListParagraph"/>
        <w:numPr>
          <w:ilvl w:val="0"/>
          <w:numId w:val="5"/>
        </w:numPr>
        <w:rPr>
          <w:rFonts w:ascii="Arial" w:hAnsi="Arial" w:cs="Arial"/>
        </w:rPr>
      </w:pPr>
      <w:r w:rsidRPr="00851177">
        <w:rPr>
          <w:rFonts w:ascii="Arial" w:hAnsi="Arial" w:cs="Arial"/>
        </w:rPr>
        <w:t>18</w:t>
      </w:r>
      <w:r w:rsidR="005E6477">
        <w:rPr>
          <w:rFonts w:ascii="Arial" w:hAnsi="Arial" w:cs="Arial"/>
        </w:rPr>
        <w:t>-49</w:t>
      </w:r>
      <w:r w:rsidRPr="00851177">
        <w:rPr>
          <w:rFonts w:ascii="Arial" w:hAnsi="Arial" w:cs="Arial"/>
        </w:rPr>
        <w:t xml:space="preserve"> years of age</w:t>
      </w:r>
    </w:p>
    <w:p w14:paraId="0416B695" w14:textId="4712CD8A" w:rsidR="00573AD8" w:rsidRPr="00851177" w:rsidRDefault="00573AD8" w:rsidP="00256CC4">
      <w:pPr>
        <w:pStyle w:val="ListParagraph"/>
        <w:numPr>
          <w:ilvl w:val="0"/>
          <w:numId w:val="5"/>
        </w:numPr>
        <w:rPr>
          <w:rFonts w:ascii="Arial" w:hAnsi="Arial" w:cs="Arial"/>
        </w:rPr>
      </w:pPr>
      <w:r w:rsidRPr="00851177">
        <w:rPr>
          <w:rFonts w:ascii="Arial" w:hAnsi="Arial" w:cs="Arial"/>
        </w:rPr>
        <w:t>Apparently healthy</w:t>
      </w:r>
      <w:r w:rsidR="002E2C70">
        <w:rPr>
          <w:rFonts w:ascii="Arial" w:hAnsi="Arial" w:cs="Arial"/>
        </w:rPr>
        <w:t xml:space="preserve"> and cleared to participate in physical activity</w:t>
      </w:r>
    </w:p>
    <w:p w14:paraId="579CDC2A" w14:textId="191FE0CA" w:rsidR="00256CC4" w:rsidRDefault="00117DDD" w:rsidP="00256CC4">
      <w:pPr>
        <w:pStyle w:val="ListParagraph"/>
        <w:numPr>
          <w:ilvl w:val="0"/>
          <w:numId w:val="5"/>
        </w:numPr>
        <w:rPr>
          <w:rFonts w:ascii="Arial" w:hAnsi="Arial" w:cs="Arial"/>
        </w:rPr>
      </w:pPr>
      <w:r>
        <w:rPr>
          <w:rFonts w:ascii="Arial" w:hAnsi="Arial" w:cs="Arial"/>
        </w:rPr>
        <w:t>S</w:t>
      </w:r>
      <w:r w:rsidRPr="00117DDD">
        <w:rPr>
          <w:rFonts w:ascii="Arial" w:hAnsi="Arial" w:cs="Arial"/>
        </w:rPr>
        <w:t>elf-report of currently riding at least 4 hours per week.</w:t>
      </w:r>
    </w:p>
    <w:p w14:paraId="0DE739B5" w14:textId="7D520D3A" w:rsidR="00851177" w:rsidRDefault="00A76BEC" w:rsidP="002E2C70">
      <w:pPr>
        <w:pStyle w:val="ListParagraph"/>
        <w:numPr>
          <w:ilvl w:val="0"/>
          <w:numId w:val="5"/>
        </w:numPr>
        <w:rPr>
          <w:rFonts w:ascii="Arial" w:hAnsi="Arial" w:cs="Arial"/>
        </w:rPr>
      </w:pPr>
      <w:r>
        <w:rPr>
          <w:rFonts w:ascii="Arial" w:hAnsi="Arial" w:cs="Arial"/>
        </w:rPr>
        <w:t>Own their own clip-in cycling shoes and pedals</w:t>
      </w:r>
    </w:p>
    <w:p w14:paraId="53A935F3" w14:textId="77777777" w:rsidR="00AB32B9" w:rsidRPr="00AB32B9" w:rsidRDefault="00AB32B9" w:rsidP="002E2C70">
      <w:pPr>
        <w:ind w:firstLine="0"/>
        <w:rPr>
          <w:rFonts w:ascii="Arial" w:hAnsi="Arial" w:cs="Arial"/>
        </w:rPr>
      </w:pPr>
    </w:p>
    <w:p w14:paraId="7A9D86CE" w14:textId="77777777" w:rsidR="00851177" w:rsidRPr="00851177" w:rsidRDefault="00851177" w:rsidP="00851177">
      <w:pPr>
        <w:ind w:firstLine="0"/>
        <w:rPr>
          <w:rFonts w:ascii="Arial" w:hAnsi="Arial" w:cs="Arial"/>
        </w:rPr>
      </w:pPr>
      <w:r w:rsidRPr="00851177">
        <w:rPr>
          <w:rFonts w:ascii="Arial" w:hAnsi="Arial" w:cs="Arial"/>
        </w:rPr>
        <w:t>Exclusion criteria:</w:t>
      </w:r>
    </w:p>
    <w:p w14:paraId="6903E3B3" w14:textId="714B8035" w:rsidR="00851177" w:rsidRPr="00C6687F" w:rsidRDefault="00851177" w:rsidP="00C6687F">
      <w:pPr>
        <w:pStyle w:val="ListParagraph"/>
        <w:numPr>
          <w:ilvl w:val="0"/>
          <w:numId w:val="22"/>
        </w:numPr>
        <w:rPr>
          <w:rFonts w:ascii="Arial" w:hAnsi="Arial" w:cs="Arial"/>
        </w:rPr>
      </w:pPr>
      <w:r w:rsidRPr="00851177">
        <w:rPr>
          <w:rFonts w:ascii="Arial" w:hAnsi="Arial" w:cs="Arial"/>
        </w:rPr>
        <w:t>None.</w:t>
      </w:r>
    </w:p>
    <w:p w14:paraId="14FAA12E" w14:textId="77777777" w:rsidR="009238F6" w:rsidRDefault="009238F6" w:rsidP="00136E9C">
      <w:pPr>
        <w:ind w:firstLine="0"/>
        <w:rPr>
          <w:rFonts w:ascii="Arial" w:hAnsi="Arial" w:cs="Arial"/>
        </w:rPr>
      </w:pPr>
    </w:p>
    <w:tbl>
      <w:tblPr>
        <w:tblStyle w:val="LightShading-Accent3"/>
        <w:tblW w:w="8640" w:type="dxa"/>
        <w:tbl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insideH w:val="single" w:sz="4" w:space="0" w:color="4F6228" w:themeColor="accent3" w:themeShade="80"/>
          <w:insideV w:val="single" w:sz="4" w:space="0" w:color="4F6228" w:themeColor="accent3" w:themeShade="80"/>
        </w:tblBorders>
        <w:tblLook w:val="04A0" w:firstRow="1" w:lastRow="0" w:firstColumn="1" w:lastColumn="0" w:noHBand="0" w:noVBand="1"/>
      </w:tblPr>
      <w:tblGrid>
        <w:gridCol w:w="4351"/>
        <w:gridCol w:w="4289"/>
      </w:tblGrid>
      <w:tr w:rsidR="00A72CB6" w:rsidRPr="008426F5" w14:paraId="33643E05" w14:textId="77777777" w:rsidTr="009238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1" w:type="dxa"/>
            <w:tcBorders>
              <w:top w:val="none" w:sz="0" w:space="0" w:color="auto"/>
              <w:left w:val="none" w:sz="0" w:space="0" w:color="auto"/>
              <w:bottom w:val="none" w:sz="0" w:space="0" w:color="auto"/>
              <w:right w:val="none" w:sz="0" w:space="0" w:color="auto"/>
            </w:tcBorders>
          </w:tcPr>
          <w:p w14:paraId="5DFB1AEB" w14:textId="77777777" w:rsidR="00A72CB6" w:rsidRPr="008426F5" w:rsidRDefault="00A72CB6" w:rsidP="009238F6">
            <w:pPr>
              <w:pStyle w:val="ListParagraph"/>
              <w:ind w:left="0" w:firstLine="0"/>
              <w:rPr>
                <w:rFonts w:ascii="Arial" w:hAnsi="Arial" w:cs="Arial"/>
              </w:rPr>
            </w:pPr>
            <w:r w:rsidRPr="008426F5">
              <w:rPr>
                <w:rFonts w:ascii="Arial" w:hAnsi="Arial" w:cs="Arial"/>
              </w:rPr>
              <w:t>Subject Population(s)</w:t>
            </w:r>
          </w:p>
        </w:tc>
        <w:tc>
          <w:tcPr>
            <w:tcW w:w="4289" w:type="dxa"/>
            <w:tcBorders>
              <w:top w:val="none" w:sz="0" w:space="0" w:color="auto"/>
              <w:left w:val="none" w:sz="0" w:space="0" w:color="auto"/>
              <w:bottom w:val="none" w:sz="0" w:space="0" w:color="auto"/>
              <w:right w:val="none" w:sz="0" w:space="0" w:color="auto"/>
            </w:tcBorders>
          </w:tcPr>
          <w:p w14:paraId="05449712" w14:textId="77777777" w:rsidR="00A72CB6" w:rsidRPr="008426F5" w:rsidRDefault="00A72CB6" w:rsidP="009238F6">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8426F5">
              <w:rPr>
                <w:rFonts w:ascii="Arial" w:hAnsi="Arial" w:cs="Arial"/>
              </w:rPr>
              <w:t xml:space="preserve">Number to be enrolled in each group </w:t>
            </w:r>
          </w:p>
        </w:tc>
      </w:tr>
      <w:tr w:rsidR="00A72CB6" w:rsidRPr="008426F5" w14:paraId="6C4D1891" w14:textId="77777777" w:rsidTr="00923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1" w:type="dxa"/>
            <w:tcBorders>
              <w:left w:val="none" w:sz="0" w:space="0" w:color="auto"/>
              <w:right w:val="none" w:sz="0" w:space="0" w:color="auto"/>
            </w:tcBorders>
          </w:tcPr>
          <w:p w14:paraId="27AC0D4D" w14:textId="66CEAD7D" w:rsidR="00A72CB6" w:rsidRPr="008426F5" w:rsidRDefault="000B5441" w:rsidP="009238F6">
            <w:pPr>
              <w:pStyle w:val="ListParagraph"/>
              <w:ind w:left="0" w:firstLine="0"/>
              <w:rPr>
                <w:rFonts w:ascii="Arial" w:hAnsi="Arial" w:cs="Arial"/>
              </w:rPr>
            </w:pPr>
            <w:r>
              <w:rPr>
                <w:rFonts w:ascii="Arial" w:hAnsi="Arial" w:cs="Arial"/>
              </w:rPr>
              <w:t>Apparently healthy adults</w:t>
            </w:r>
          </w:p>
        </w:tc>
        <w:tc>
          <w:tcPr>
            <w:tcW w:w="4289" w:type="dxa"/>
            <w:tcBorders>
              <w:left w:val="none" w:sz="0" w:space="0" w:color="auto"/>
              <w:right w:val="none" w:sz="0" w:space="0" w:color="auto"/>
            </w:tcBorders>
          </w:tcPr>
          <w:p w14:paraId="0E870164" w14:textId="6EF80522" w:rsidR="00A72CB6" w:rsidRPr="008426F5" w:rsidRDefault="005E6477" w:rsidP="009238F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p>
        </w:tc>
      </w:tr>
    </w:tbl>
    <w:p w14:paraId="52353B10" w14:textId="056F848E" w:rsidR="00797540" w:rsidRPr="008426F5" w:rsidRDefault="00B2069E" w:rsidP="000F6764">
      <w:pPr>
        <w:pStyle w:val="Heading1"/>
        <w:numPr>
          <w:ilvl w:val="0"/>
          <w:numId w:val="3"/>
        </w:numPr>
        <w:rPr>
          <w:rFonts w:ascii="Arial" w:hAnsi="Arial" w:cs="Arial"/>
          <w:sz w:val="22"/>
          <w:szCs w:val="22"/>
        </w:rPr>
      </w:pPr>
      <w:r w:rsidRPr="008426F5">
        <w:rPr>
          <w:rFonts w:ascii="Arial" w:hAnsi="Arial" w:cs="Arial"/>
          <w:sz w:val="22"/>
          <w:szCs w:val="22"/>
        </w:rPr>
        <w:t>VULNERABLE POPULATIONS</w:t>
      </w:r>
    </w:p>
    <w:p w14:paraId="0E092882" w14:textId="49D4369A" w:rsidR="00937199" w:rsidRDefault="00256CC4" w:rsidP="00136E9C">
      <w:pPr>
        <w:ind w:firstLine="0"/>
        <w:rPr>
          <w:rFonts w:ascii="Arial" w:hAnsi="Arial" w:cs="Arial"/>
        </w:rPr>
      </w:pPr>
      <w:r w:rsidRPr="00256CC4">
        <w:rPr>
          <w:rFonts w:ascii="Arial" w:hAnsi="Arial" w:cs="Arial"/>
        </w:rPr>
        <w:t xml:space="preserve">We will not enroll any vulnerable populations. We will </w:t>
      </w:r>
      <w:r w:rsidR="003C46CA">
        <w:rPr>
          <w:rFonts w:ascii="Arial" w:hAnsi="Arial" w:cs="Arial"/>
        </w:rPr>
        <w:t xml:space="preserve">potentially enroll CU students which should not pose an issue since </w:t>
      </w:r>
      <w:r w:rsidRPr="00256CC4">
        <w:rPr>
          <w:rFonts w:ascii="Arial" w:hAnsi="Arial" w:cs="Arial"/>
        </w:rPr>
        <w:t xml:space="preserve">Professor </w:t>
      </w:r>
      <w:proofErr w:type="spellStart"/>
      <w:r w:rsidRPr="00256CC4">
        <w:rPr>
          <w:rFonts w:ascii="Arial" w:hAnsi="Arial" w:cs="Arial"/>
        </w:rPr>
        <w:t>Kram</w:t>
      </w:r>
      <w:proofErr w:type="spellEnd"/>
      <w:r w:rsidRPr="00256CC4">
        <w:rPr>
          <w:rFonts w:ascii="Arial" w:hAnsi="Arial" w:cs="Arial"/>
        </w:rPr>
        <w:t xml:space="preserve"> </w:t>
      </w:r>
      <w:r w:rsidR="003C46CA">
        <w:rPr>
          <w:rFonts w:ascii="Arial" w:hAnsi="Arial" w:cs="Arial"/>
        </w:rPr>
        <w:t>no longer teaches classes</w:t>
      </w:r>
      <w:r w:rsidRPr="00256CC4">
        <w:rPr>
          <w:rFonts w:ascii="Arial" w:hAnsi="Arial" w:cs="Arial"/>
        </w:rPr>
        <w:t>.</w:t>
      </w:r>
    </w:p>
    <w:p w14:paraId="1063B25C" w14:textId="5A75F7BE" w:rsidR="0026280D" w:rsidRPr="008426F5" w:rsidRDefault="000B5441" w:rsidP="000F6764">
      <w:pPr>
        <w:pStyle w:val="Heading1"/>
        <w:numPr>
          <w:ilvl w:val="0"/>
          <w:numId w:val="3"/>
        </w:numPr>
        <w:rPr>
          <w:rFonts w:ascii="Arial" w:hAnsi="Arial" w:cs="Arial"/>
          <w:sz w:val="22"/>
          <w:szCs w:val="22"/>
        </w:rPr>
      </w:pPr>
      <w:r w:rsidRPr="008426F5">
        <w:rPr>
          <w:rFonts w:ascii="Arial" w:hAnsi="Arial" w:cs="Arial"/>
          <w:sz w:val="22"/>
          <w:szCs w:val="22"/>
        </w:rPr>
        <w:t>RECRUITMENT</w:t>
      </w:r>
      <w:r>
        <w:rPr>
          <w:rFonts w:ascii="Arial" w:hAnsi="Arial" w:cs="Arial"/>
          <w:sz w:val="22"/>
          <w:szCs w:val="22"/>
        </w:rPr>
        <w:t xml:space="preserve"> </w:t>
      </w:r>
      <w:r w:rsidRPr="008426F5">
        <w:rPr>
          <w:rFonts w:ascii="Arial" w:hAnsi="Arial" w:cs="Arial"/>
          <w:sz w:val="22"/>
          <w:szCs w:val="22"/>
        </w:rPr>
        <w:t>METHODS</w:t>
      </w:r>
    </w:p>
    <w:p w14:paraId="39BAA0F2" w14:textId="58449D43" w:rsidR="006605A3" w:rsidRPr="006605A3" w:rsidRDefault="006605A3" w:rsidP="006605A3">
      <w:pPr>
        <w:ind w:firstLine="0"/>
        <w:rPr>
          <w:rFonts w:ascii="Arial" w:hAnsi="Arial" w:cs="Arial"/>
        </w:rPr>
      </w:pPr>
      <w:r w:rsidRPr="006605A3">
        <w:rPr>
          <w:rFonts w:ascii="Arial" w:hAnsi="Arial" w:cs="Arial"/>
        </w:rPr>
        <w:t>The candidate population for this study will consist of volunteers recruited by word of mouth by the investigators, fl</w:t>
      </w:r>
      <w:r>
        <w:rPr>
          <w:rFonts w:ascii="Arial" w:hAnsi="Arial" w:cs="Arial"/>
        </w:rPr>
        <w:t>y</w:t>
      </w:r>
      <w:r w:rsidRPr="006605A3">
        <w:rPr>
          <w:rFonts w:ascii="Arial" w:hAnsi="Arial" w:cs="Arial"/>
        </w:rPr>
        <w:t>ers</w:t>
      </w:r>
      <w:r>
        <w:rPr>
          <w:rFonts w:ascii="Arial" w:hAnsi="Arial" w:cs="Arial"/>
        </w:rPr>
        <w:t>,</w:t>
      </w:r>
      <w:r w:rsidRPr="006605A3">
        <w:rPr>
          <w:rFonts w:ascii="Arial" w:hAnsi="Arial" w:cs="Arial"/>
        </w:rPr>
        <w:t xml:space="preserve"> and email</w:t>
      </w:r>
      <w:r w:rsidR="0017760B">
        <w:rPr>
          <w:rFonts w:ascii="Arial" w:hAnsi="Arial" w:cs="Arial"/>
        </w:rPr>
        <w:t>ing flyers</w:t>
      </w:r>
      <w:r w:rsidRPr="006605A3">
        <w:rPr>
          <w:rFonts w:ascii="Arial" w:hAnsi="Arial" w:cs="Arial"/>
        </w:rPr>
        <w:t xml:space="preserve"> (</w:t>
      </w:r>
      <w:r>
        <w:rPr>
          <w:rFonts w:ascii="Arial" w:hAnsi="Arial" w:cs="Arial"/>
        </w:rPr>
        <w:t xml:space="preserve">Flyer </w:t>
      </w:r>
      <w:r w:rsidR="004A2DC6">
        <w:rPr>
          <w:rFonts w:ascii="Arial" w:hAnsi="Arial" w:cs="Arial"/>
        </w:rPr>
        <w:t xml:space="preserve">and sample email </w:t>
      </w:r>
      <w:r w:rsidRPr="006605A3">
        <w:rPr>
          <w:rFonts w:ascii="Arial" w:hAnsi="Arial" w:cs="Arial"/>
        </w:rPr>
        <w:t>attached). Flyers will be posted on the CU campus and at local bicycle stores</w:t>
      </w:r>
      <w:r w:rsidRPr="0095470C">
        <w:rPr>
          <w:rFonts w:ascii="Arial" w:hAnsi="Arial" w:cs="Arial"/>
        </w:rPr>
        <w:t xml:space="preserve">. </w:t>
      </w:r>
      <w:r w:rsidR="005925AD" w:rsidRPr="0095470C">
        <w:rPr>
          <w:rFonts w:ascii="Arial" w:hAnsi="Arial" w:cs="Arial"/>
        </w:rPr>
        <w:t>The flyer will also be e</w:t>
      </w:r>
      <w:r w:rsidRPr="0095470C">
        <w:rPr>
          <w:rFonts w:ascii="Arial" w:hAnsi="Arial" w:cs="Arial"/>
        </w:rPr>
        <w:t>mail</w:t>
      </w:r>
      <w:r w:rsidR="005925AD" w:rsidRPr="0095470C">
        <w:rPr>
          <w:rFonts w:ascii="Arial" w:hAnsi="Arial" w:cs="Arial"/>
        </w:rPr>
        <w:t>ed</w:t>
      </w:r>
      <w:r w:rsidRPr="006605A3">
        <w:rPr>
          <w:rFonts w:ascii="Arial" w:hAnsi="Arial" w:cs="Arial"/>
        </w:rPr>
        <w:t xml:space="preserve"> to friends, local cycling clubs/message boards etc. After obtaining verbal consent, </w:t>
      </w:r>
      <w:r>
        <w:rPr>
          <w:rFonts w:ascii="Arial" w:hAnsi="Arial" w:cs="Arial"/>
        </w:rPr>
        <w:t>participants</w:t>
      </w:r>
      <w:r w:rsidRPr="006605A3">
        <w:rPr>
          <w:rFonts w:ascii="Arial" w:hAnsi="Arial" w:cs="Arial"/>
        </w:rPr>
        <w:t xml:space="preserve"> will undergo</w:t>
      </w:r>
      <w:r w:rsidR="005E6477">
        <w:rPr>
          <w:rFonts w:ascii="Arial" w:hAnsi="Arial" w:cs="Arial"/>
        </w:rPr>
        <w:t xml:space="preserve"> the normal screening process and a testing session will be scheduled. In the 24 hours prior to the scheduled testing session, we will </w:t>
      </w:r>
      <w:r w:rsidR="0030648B">
        <w:rPr>
          <w:rFonts w:ascii="Arial" w:hAnsi="Arial" w:cs="Arial"/>
        </w:rPr>
        <w:t>screen</w:t>
      </w:r>
      <w:r w:rsidR="005E6477">
        <w:rPr>
          <w:rFonts w:ascii="Arial" w:hAnsi="Arial" w:cs="Arial"/>
        </w:rPr>
        <w:t xml:space="preserve"> participants via telephone</w:t>
      </w:r>
      <w:r w:rsidR="0030648B">
        <w:rPr>
          <w:rFonts w:ascii="Arial" w:hAnsi="Arial" w:cs="Arial"/>
        </w:rPr>
        <w:t xml:space="preserve"> for COVID-19 infection, exposure, and risk using the attached screening form titled “IPHY Human Subjects Research Participant COVID-19 Visit Screening”. Participants will then be screened upon arrival for testing</w:t>
      </w:r>
      <w:r w:rsidRPr="006605A3">
        <w:rPr>
          <w:rFonts w:ascii="Arial" w:hAnsi="Arial" w:cs="Arial"/>
        </w:rPr>
        <w:t xml:space="preserve"> using the attached screening form. If the initial screening is done via telephone, </w:t>
      </w:r>
      <w:r>
        <w:rPr>
          <w:rFonts w:ascii="Arial" w:hAnsi="Arial" w:cs="Arial"/>
        </w:rPr>
        <w:t>participants</w:t>
      </w:r>
      <w:r w:rsidRPr="006605A3">
        <w:rPr>
          <w:rFonts w:ascii="Arial" w:hAnsi="Arial" w:cs="Arial"/>
        </w:rPr>
        <w:t xml:space="preserve"> will subsequently complete the screening form in person, in writing, when they first come to the laboratory before completing the consent form.</w:t>
      </w:r>
    </w:p>
    <w:p w14:paraId="47BD3AFB" w14:textId="77777777" w:rsidR="006605A3" w:rsidRPr="006605A3" w:rsidRDefault="006605A3" w:rsidP="006605A3">
      <w:pPr>
        <w:ind w:firstLine="0"/>
        <w:rPr>
          <w:rFonts w:ascii="Arial" w:hAnsi="Arial" w:cs="Arial"/>
        </w:rPr>
      </w:pPr>
    </w:p>
    <w:p w14:paraId="418C8B92" w14:textId="7D7D696C" w:rsidR="006605A3" w:rsidRPr="006605A3" w:rsidRDefault="006605A3" w:rsidP="006605A3">
      <w:pPr>
        <w:ind w:firstLine="0"/>
        <w:rPr>
          <w:rFonts w:ascii="Arial" w:hAnsi="Arial" w:cs="Arial"/>
        </w:rPr>
      </w:pPr>
      <w:r w:rsidRPr="006605A3">
        <w:rPr>
          <w:rFonts w:ascii="Arial" w:hAnsi="Arial" w:cs="Arial"/>
        </w:rPr>
        <w:t>The recruitment materials provide an email address for the study (cu</w:t>
      </w:r>
      <w:r>
        <w:rPr>
          <w:rFonts w:ascii="Arial" w:hAnsi="Arial" w:cs="Arial"/>
        </w:rPr>
        <w:t>locomotionlab</w:t>
      </w:r>
      <w:r w:rsidRPr="006605A3">
        <w:rPr>
          <w:rFonts w:ascii="Arial" w:hAnsi="Arial" w:cs="Arial"/>
        </w:rPr>
        <w:t xml:space="preserve">@gmail.com). The investigators will monitor that email address and reply to </w:t>
      </w:r>
      <w:r w:rsidRPr="006605A3">
        <w:rPr>
          <w:rFonts w:ascii="Arial" w:hAnsi="Arial" w:cs="Arial"/>
        </w:rPr>
        <w:lastRenderedPageBreak/>
        <w:t xml:space="preserve">candidate </w:t>
      </w:r>
      <w:r w:rsidR="00C6687F">
        <w:rPr>
          <w:rFonts w:ascii="Arial" w:hAnsi="Arial" w:cs="Arial"/>
        </w:rPr>
        <w:t>participants</w:t>
      </w:r>
      <w:r w:rsidRPr="006605A3">
        <w:rPr>
          <w:rFonts w:ascii="Arial" w:hAnsi="Arial" w:cs="Arial"/>
        </w:rPr>
        <w:t xml:space="preserve"> initially via email. Via email, the investigator will coordinate a phone conversation. For example, the investigators will reply via email with a message stating: </w:t>
      </w:r>
    </w:p>
    <w:p w14:paraId="47D33874" w14:textId="77777777" w:rsidR="006605A3" w:rsidRPr="006605A3" w:rsidRDefault="006605A3" w:rsidP="006605A3">
      <w:pPr>
        <w:ind w:firstLine="0"/>
        <w:rPr>
          <w:rFonts w:ascii="Arial" w:hAnsi="Arial" w:cs="Arial"/>
        </w:rPr>
      </w:pPr>
    </w:p>
    <w:p w14:paraId="0D29A0DF" w14:textId="6B538D85" w:rsidR="006605A3" w:rsidRPr="006605A3" w:rsidRDefault="006605A3" w:rsidP="006605A3">
      <w:pPr>
        <w:ind w:firstLine="0"/>
        <w:rPr>
          <w:rFonts w:ascii="Arial" w:hAnsi="Arial" w:cs="Arial"/>
        </w:rPr>
      </w:pPr>
      <w:r w:rsidRPr="006605A3">
        <w:rPr>
          <w:rFonts w:ascii="Arial" w:hAnsi="Arial" w:cs="Arial"/>
        </w:rPr>
        <w:t xml:space="preserve">“Hello, thank you for your interest in our study about </w:t>
      </w:r>
      <w:r w:rsidR="0030648B">
        <w:rPr>
          <w:rFonts w:ascii="Arial" w:hAnsi="Arial" w:cs="Arial"/>
        </w:rPr>
        <w:t>maximal power output in cycling</w:t>
      </w:r>
      <w:r w:rsidRPr="006605A3">
        <w:rPr>
          <w:rFonts w:ascii="Arial" w:hAnsi="Arial" w:cs="Arial"/>
        </w:rPr>
        <w:t xml:space="preserve">. Please call me at (XXX) XXX-XXXX so that I can describe the study to you, determine if you might be eligible and schedule a time for you to participate in the study. Alternatively, you can provide me with your phone </w:t>
      </w:r>
      <w:r w:rsidR="00C6687F" w:rsidRPr="006605A3">
        <w:rPr>
          <w:rFonts w:ascii="Arial" w:hAnsi="Arial" w:cs="Arial"/>
        </w:rPr>
        <w:t>number,</w:t>
      </w:r>
      <w:r w:rsidRPr="006605A3">
        <w:rPr>
          <w:rFonts w:ascii="Arial" w:hAnsi="Arial" w:cs="Arial"/>
        </w:rPr>
        <w:t xml:space="preserve"> and I can call you. Thank you, </w:t>
      </w:r>
      <w:r w:rsidR="00C6687F">
        <w:rPr>
          <w:rFonts w:ascii="Arial" w:hAnsi="Arial" w:cs="Arial"/>
        </w:rPr>
        <w:t>[</w:t>
      </w:r>
      <w:r w:rsidRPr="006605A3">
        <w:rPr>
          <w:rFonts w:ascii="Arial" w:hAnsi="Arial" w:cs="Arial"/>
        </w:rPr>
        <w:t>Investigator Name.</w:t>
      </w:r>
      <w:r w:rsidR="00C6687F">
        <w:rPr>
          <w:rFonts w:ascii="Arial" w:hAnsi="Arial" w:cs="Arial"/>
        </w:rPr>
        <w:t>]</w:t>
      </w:r>
      <w:r w:rsidRPr="006605A3">
        <w:rPr>
          <w:rFonts w:ascii="Arial" w:hAnsi="Arial" w:cs="Arial"/>
        </w:rPr>
        <w:t>”</w:t>
      </w:r>
    </w:p>
    <w:p w14:paraId="110D3F9D" w14:textId="77777777" w:rsidR="006605A3" w:rsidRPr="006605A3" w:rsidRDefault="006605A3" w:rsidP="006605A3">
      <w:pPr>
        <w:ind w:firstLine="0"/>
        <w:rPr>
          <w:rFonts w:ascii="Arial" w:hAnsi="Arial" w:cs="Arial"/>
        </w:rPr>
      </w:pPr>
    </w:p>
    <w:p w14:paraId="444E3124" w14:textId="77777777" w:rsidR="006605A3" w:rsidRPr="006605A3" w:rsidRDefault="006605A3" w:rsidP="006605A3">
      <w:pPr>
        <w:ind w:firstLine="0"/>
        <w:rPr>
          <w:rFonts w:ascii="Arial" w:hAnsi="Arial" w:cs="Arial"/>
        </w:rPr>
      </w:pPr>
      <w:r w:rsidRPr="006605A3">
        <w:rPr>
          <w:rFonts w:ascii="Arial" w:hAnsi="Arial" w:cs="Arial"/>
        </w:rPr>
        <w:t>Pre-consent language: At the beginning of the phone conversation, the investigator will ask: “Do I have your permission to ask you a few questions about you and your health to determine if you are eligible to participate in this study?”</w:t>
      </w:r>
    </w:p>
    <w:p w14:paraId="06C01A62" w14:textId="77777777" w:rsidR="006605A3" w:rsidRPr="006605A3" w:rsidRDefault="006605A3" w:rsidP="006605A3">
      <w:pPr>
        <w:ind w:firstLine="0"/>
        <w:rPr>
          <w:rFonts w:ascii="Arial" w:hAnsi="Arial" w:cs="Arial"/>
        </w:rPr>
      </w:pPr>
    </w:p>
    <w:p w14:paraId="52B7FDEE" w14:textId="6BF74917" w:rsidR="00D30634" w:rsidRDefault="006605A3" w:rsidP="0066696B">
      <w:pPr>
        <w:ind w:firstLine="0"/>
        <w:rPr>
          <w:rFonts w:ascii="Arial" w:hAnsi="Arial" w:cs="Arial"/>
        </w:rPr>
      </w:pPr>
      <w:r w:rsidRPr="006605A3">
        <w:rPr>
          <w:rFonts w:ascii="Arial" w:hAnsi="Arial" w:cs="Arial"/>
        </w:rPr>
        <w:t xml:space="preserve">All </w:t>
      </w:r>
      <w:r w:rsidR="00C6687F">
        <w:rPr>
          <w:rFonts w:ascii="Arial" w:hAnsi="Arial" w:cs="Arial"/>
        </w:rPr>
        <w:t>participants</w:t>
      </w:r>
      <w:r w:rsidRPr="006605A3">
        <w:rPr>
          <w:rFonts w:ascii="Arial" w:hAnsi="Arial" w:cs="Arial"/>
        </w:rPr>
        <w:t xml:space="preserve"> will complete the </w:t>
      </w:r>
      <w:r w:rsidR="0030648B">
        <w:rPr>
          <w:rFonts w:ascii="Arial" w:hAnsi="Arial" w:cs="Arial"/>
        </w:rPr>
        <w:t xml:space="preserve">physical activity readiness </w:t>
      </w:r>
      <w:r w:rsidRPr="006605A3">
        <w:rPr>
          <w:rFonts w:ascii="Arial" w:hAnsi="Arial" w:cs="Arial"/>
        </w:rPr>
        <w:t>screening form in writing when they first come to the study site. The investigator will examine their answers on the screening form and determine if they are eligible before asking them to read and complete the consent form.</w:t>
      </w:r>
    </w:p>
    <w:p w14:paraId="70D95E20" w14:textId="77777777" w:rsidR="009238F6" w:rsidRDefault="009238F6" w:rsidP="0066696B">
      <w:pPr>
        <w:ind w:firstLine="0"/>
        <w:rPr>
          <w:rFonts w:ascii="Arial" w:hAnsi="Arial" w:cs="Arial"/>
        </w:rPr>
      </w:pPr>
    </w:p>
    <w:tbl>
      <w:tblPr>
        <w:tblStyle w:val="LightShading-Accent3"/>
        <w:tblW w:w="8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0"/>
      </w:tblGrid>
      <w:tr w:rsidR="000523D1" w:rsidRPr="008426F5" w14:paraId="29FB1C81" w14:textId="77777777" w:rsidTr="00C6687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70" w:type="dxa"/>
            <w:tcBorders>
              <w:top w:val="none" w:sz="0" w:space="0" w:color="auto"/>
              <w:left w:val="none" w:sz="0" w:space="0" w:color="auto"/>
              <w:bottom w:val="none" w:sz="0" w:space="0" w:color="auto"/>
              <w:right w:val="none" w:sz="0" w:space="0" w:color="auto"/>
            </w:tcBorders>
          </w:tcPr>
          <w:p w14:paraId="3D5CBE3E" w14:textId="77777777" w:rsidR="000523D1" w:rsidRPr="008426F5" w:rsidRDefault="000523D1" w:rsidP="009238F6">
            <w:pPr>
              <w:ind w:firstLine="0"/>
              <w:rPr>
                <w:rFonts w:ascii="Arial" w:hAnsi="Arial" w:cs="Arial"/>
              </w:rPr>
            </w:pPr>
            <w:r w:rsidRPr="008426F5">
              <w:rPr>
                <w:rFonts w:ascii="Arial" w:hAnsi="Arial" w:cs="Arial"/>
              </w:rPr>
              <w:t xml:space="preserve">List recruitment methods/materials and attach a copy of each in </w:t>
            </w:r>
            <w:proofErr w:type="spellStart"/>
            <w:r w:rsidRPr="008426F5">
              <w:rPr>
                <w:rFonts w:ascii="Arial" w:hAnsi="Arial" w:cs="Arial"/>
              </w:rPr>
              <w:t>eRA</w:t>
            </w:r>
            <w:proofErr w:type="spellEnd"/>
          </w:p>
        </w:tc>
      </w:tr>
      <w:tr w:rsidR="000523D1" w:rsidRPr="008426F5" w14:paraId="79426B6A" w14:textId="77777777" w:rsidTr="00C668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70" w:type="dxa"/>
            <w:tcBorders>
              <w:left w:val="none" w:sz="0" w:space="0" w:color="auto"/>
              <w:right w:val="none" w:sz="0" w:space="0" w:color="auto"/>
            </w:tcBorders>
          </w:tcPr>
          <w:p w14:paraId="21815263" w14:textId="18E44E31" w:rsidR="004A2DC6" w:rsidRPr="009D07A2" w:rsidRDefault="005925AD" w:rsidP="004A2DC6">
            <w:pPr>
              <w:pStyle w:val="ListParagraph"/>
              <w:numPr>
                <w:ilvl w:val="0"/>
                <w:numId w:val="1"/>
              </w:numPr>
              <w:rPr>
                <w:rFonts w:ascii="Arial" w:hAnsi="Arial" w:cs="Arial"/>
              </w:rPr>
            </w:pPr>
            <w:r>
              <w:rPr>
                <w:rFonts w:ascii="Arial" w:hAnsi="Arial" w:cs="Arial"/>
              </w:rPr>
              <w:t>Flyer</w:t>
            </w:r>
          </w:p>
        </w:tc>
      </w:tr>
      <w:tr w:rsidR="004A2DC6" w:rsidRPr="008426F5" w14:paraId="4CCDFC9E" w14:textId="77777777" w:rsidTr="00C6687F">
        <w:trPr>
          <w:trHeight w:val="288"/>
        </w:trPr>
        <w:tc>
          <w:tcPr>
            <w:cnfStyle w:val="001000000000" w:firstRow="0" w:lastRow="0" w:firstColumn="1" w:lastColumn="0" w:oddVBand="0" w:evenVBand="0" w:oddHBand="0" w:evenHBand="0" w:firstRowFirstColumn="0" w:firstRowLastColumn="0" w:lastRowFirstColumn="0" w:lastRowLastColumn="0"/>
            <w:tcW w:w="8270" w:type="dxa"/>
          </w:tcPr>
          <w:p w14:paraId="3956AA3F" w14:textId="5C002450" w:rsidR="004A2DC6" w:rsidRDefault="004A2DC6" w:rsidP="004A2DC6">
            <w:pPr>
              <w:pStyle w:val="ListParagraph"/>
              <w:numPr>
                <w:ilvl w:val="0"/>
                <w:numId w:val="1"/>
              </w:numPr>
              <w:rPr>
                <w:rFonts w:ascii="Arial" w:hAnsi="Arial" w:cs="Arial"/>
              </w:rPr>
            </w:pPr>
            <w:r>
              <w:rPr>
                <w:rFonts w:ascii="Arial" w:hAnsi="Arial" w:cs="Arial"/>
              </w:rPr>
              <w:t>Email</w:t>
            </w:r>
          </w:p>
        </w:tc>
      </w:tr>
    </w:tbl>
    <w:p w14:paraId="2FA56890" w14:textId="400A7651" w:rsidR="00A33C6B" w:rsidRPr="008426F5" w:rsidRDefault="00A33C6B" w:rsidP="000F6764">
      <w:pPr>
        <w:pStyle w:val="Heading1"/>
        <w:numPr>
          <w:ilvl w:val="0"/>
          <w:numId w:val="3"/>
        </w:numPr>
        <w:rPr>
          <w:rFonts w:ascii="Arial" w:hAnsi="Arial" w:cs="Arial"/>
          <w:sz w:val="22"/>
          <w:szCs w:val="22"/>
        </w:rPr>
      </w:pPr>
      <w:r w:rsidRPr="008426F5">
        <w:rPr>
          <w:rFonts w:ascii="Arial" w:hAnsi="Arial" w:cs="Arial"/>
          <w:sz w:val="22"/>
          <w:szCs w:val="22"/>
        </w:rPr>
        <w:t xml:space="preserve">COMPENSATION </w:t>
      </w:r>
    </w:p>
    <w:p w14:paraId="490D9F35" w14:textId="753AA4B5" w:rsidR="000523D1" w:rsidRPr="0066696B" w:rsidRDefault="00144BE3" w:rsidP="0066696B">
      <w:pPr>
        <w:ind w:firstLine="0"/>
        <w:rPr>
          <w:rFonts w:ascii="Arial" w:hAnsi="Arial" w:cs="Arial"/>
        </w:rPr>
      </w:pPr>
      <w:r>
        <w:rPr>
          <w:rFonts w:ascii="Arial" w:hAnsi="Arial" w:cs="Arial"/>
        </w:rPr>
        <w:t xml:space="preserve">Participants will be compensated </w:t>
      </w:r>
      <w:r w:rsidR="006605A3" w:rsidRPr="006605A3">
        <w:rPr>
          <w:rFonts w:ascii="Arial" w:hAnsi="Arial" w:cs="Arial"/>
        </w:rPr>
        <w:t xml:space="preserve">for </w:t>
      </w:r>
      <w:r w:rsidR="005E6477">
        <w:rPr>
          <w:rFonts w:ascii="Arial" w:hAnsi="Arial" w:cs="Arial"/>
        </w:rPr>
        <w:t xml:space="preserve">their time and effort with one $25 Amazon gift card. Participants will receive the gift card even if they choose to withdraw before completing the study protocol. We will hand the </w:t>
      </w:r>
      <w:r w:rsidR="0087043E">
        <w:rPr>
          <w:rFonts w:ascii="Arial" w:hAnsi="Arial" w:cs="Arial"/>
        </w:rPr>
        <w:t>gift card to the participant at the end of the experimental session.</w:t>
      </w:r>
    </w:p>
    <w:p w14:paraId="2FEE7A98" w14:textId="0ABDF23F" w:rsidR="00B2069E" w:rsidRPr="008426F5" w:rsidRDefault="00271DDE" w:rsidP="000F6764">
      <w:pPr>
        <w:pStyle w:val="Heading1"/>
        <w:numPr>
          <w:ilvl w:val="0"/>
          <w:numId w:val="3"/>
        </w:numPr>
        <w:rPr>
          <w:rFonts w:ascii="Arial" w:hAnsi="Arial" w:cs="Arial"/>
          <w:sz w:val="22"/>
          <w:szCs w:val="22"/>
        </w:rPr>
      </w:pPr>
      <w:r w:rsidRPr="008426F5">
        <w:rPr>
          <w:rFonts w:ascii="Arial" w:hAnsi="Arial" w:cs="Arial"/>
          <w:sz w:val="22"/>
          <w:szCs w:val="22"/>
        </w:rPr>
        <w:t xml:space="preserve">INFORMED CONSENT </w:t>
      </w:r>
    </w:p>
    <w:p w14:paraId="787EB93B" w14:textId="65CD99A8" w:rsidR="006605A3" w:rsidRDefault="004A2DC6" w:rsidP="002B660A">
      <w:pPr>
        <w:ind w:firstLine="0"/>
        <w:rPr>
          <w:rFonts w:ascii="Arial" w:hAnsi="Arial" w:cs="Arial"/>
        </w:rPr>
      </w:pPr>
      <w:r>
        <w:rPr>
          <w:rFonts w:ascii="Arial" w:hAnsi="Arial" w:cs="Arial"/>
        </w:rPr>
        <w:t>Candidate</w:t>
      </w:r>
      <w:r w:rsidRPr="006605A3">
        <w:rPr>
          <w:rFonts w:ascii="Arial" w:hAnsi="Arial" w:cs="Arial"/>
        </w:rPr>
        <w:t xml:space="preserve"> </w:t>
      </w:r>
      <w:r w:rsidR="006605A3" w:rsidRPr="006605A3">
        <w:rPr>
          <w:rFonts w:ascii="Arial" w:hAnsi="Arial" w:cs="Arial"/>
        </w:rPr>
        <w:t xml:space="preserve">participants will be </w:t>
      </w:r>
      <w:r w:rsidR="00653DC8">
        <w:rPr>
          <w:rFonts w:ascii="Arial" w:hAnsi="Arial" w:cs="Arial"/>
        </w:rPr>
        <w:t xml:space="preserve">verbally </w:t>
      </w:r>
      <w:r w:rsidR="006605A3" w:rsidRPr="006605A3">
        <w:rPr>
          <w:rFonts w:ascii="Arial" w:hAnsi="Arial" w:cs="Arial"/>
        </w:rPr>
        <w:t>informed of the requirements and goals of the study. If they are still interested in participating, consent forms will be read and signed by the participant before being involved in the study.</w:t>
      </w:r>
      <w:r w:rsidR="006605A3">
        <w:rPr>
          <w:rFonts w:ascii="Arial" w:hAnsi="Arial" w:cs="Arial"/>
        </w:rPr>
        <w:t xml:space="preserve"> </w:t>
      </w:r>
    </w:p>
    <w:p w14:paraId="62296E57" w14:textId="77777777" w:rsidR="006605A3" w:rsidRDefault="006605A3" w:rsidP="002B660A">
      <w:pPr>
        <w:ind w:firstLine="0"/>
        <w:rPr>
          <w:rFonts w:ascii="Arial" w:hAnsi="Arial" w:cs="Arial"/>
        </w:rPr>
      </w:pPr>
    </w:p>
    <w:p w14:paraId="345B353C" w14:textId="1D9D5381" w:rsidR="00A430BB" w:rsidRDefault="007E5FAA" w:rsidP="002B660A">
      <w:pPr>
        <w:ind w:firstLine="0"/>
        <w:rPr>
          <w:rFonts w:ascii="Arial" w:hAnsi="Arial" w:cs="Arial"/>
        </w:rPr>
      </w:pPr>
      <w:r w:rsidRPr="007E5FAA">
        <w:rPr>
          <w:rFonts w:ascii="Arial" w:hAnsi="Arial" w:cs="Arial"/>
        </w:rPr>
        <w:t>A member of the research staff will call study participants within 24 hours prior to their planned study visit</w:t>
      </w:r>
      <w:r>
        <w:rPr>
          <w:rFonts w:ascii="Arial" w:hAnsi="Arial" w:cs="Arial"/>
        </w:rPr>
        <w:t xml:space="preserve"> to complete the COVID-19 screening tool. </w:t>
      </w:r>
      <w:r w:rsidR="003E4DE7" w:rsidRPr="003E4DE7">
        <w:rPr>
          <w:rFonts w:ascii="Arial" w:hAnsi="Arial" w:cs="Arial"/>
        </w:rPr>
        <w:t>U</w:t>
      </w:r>
      <w:r w:rsidR="004C3AF6">
        <w:rPr>
          <w:rFonts w:ascii="Arial" w:hAnsi="Arial" w:cs="Arial"/>
        </w:rPr>
        <w:t>pon r</w:t>
      </w:r>
      <w:r w:rsidR="003E4DE7" w:rsidRPr="003E4DE7">
        <w:rPr>
          <w:rFonts w:ascii="Arial" w:hAnsi="Arial" w:cs="Arial"/>
        </w:rPr>
        <w:t xml:space="preserve">eporting to the laboratory and after completing the </w:t>
      </w:r>
      <w:r>
        <w:rPr>
          <w:rFonts w:ascii="Arial" w:hAnsi="Arial" w:cs="Arial"/>
        </w:rPr>
        <w:t>physical activity readiness questionnaire</w:t>
      </w:r>
      <w:r w:rsidR="003E4DE7" w:rsidRPr="003E4DE7">
        <w:rPr>
          <w:rFonts w:ascii="Arial" w:hAnsi="Arial" w:cs="Arial"/>
        </w:rPr>
        <w:t xml:space="preserve"> in person, </w:t>
      </w:r>
      <w:r w:rsidR="003E4DE7">
        <w:rPr>
          <w:rFonts w:ascii="Arial" w:hAnsi="Arial" w:cs="Arial"/>
        </w:rPr>
        <w:t>participants</w:t>
      </w:r>
      <w:r w:rsidR="003E4DE7" w:rsidRPr="003E4DE7">
        <w:rPr>
          <w:rFonts w:ascii="Arial" w:hAnsi="Arial" w:cs="Arial"/>
        </w:rPr>
        <w:t xml:space="preserve"> will be provided with a written informed consent form and allowed to read it in a private room with just the investigators present. After the </w:t>
      </w:r>
      <w:r w:rsidR="003E4DE7">
        <w:rPr>
          <w:rFonts w:ascii="Arial" w:hAnsi="Arial" w:cs="Arial"/>
        </w:rPr>
        <w:t>participant</w:t>
      </w:r>
      <w:r w:rsidR="003E4DE7" w:rsidRPr="003E4DE7">
        <w:rPr>
          <w:rFonts w:ascii="Arial" w:hAnsi="Arial" w:cs="Arial"/>
        </w:rPr>
        <w:t xml:space="preserve"> reads the form, an investigator will ask them if they have any </w:t>
      </w:r>
      <w:r w:rsidR="006605A3" w:rsidRPr="003E4DE7">
        <w:rPr>
          <w:rFonts w:ascii="Arial" w:hAnsi="Arial" w:cs="Arial"/>
        </w:rPr>
        <w:t>questions and</w:t>
      </w:r>
      <w:r w:rsidR="003E4DE7" w:rsidRPr="003E4DE7">
        <w:rPr>
          <w:rFonts w:ascii="Arial" w:hAnsi="Arial" w:cs="Arial"/>
        </w:rPr>
        <w:t xml:space="preserve"> answer any questions. The investigator will then follow-up with a few questions to get some idea as to whether the subject actually read the consent form (e.g. “What will we be measuring in this experiment?”). If the subject’s responses seem vague, the investigator will ask the subject to re-read the consent form and the investigator will explain any uncertainties.</w:t>
      </w:r>
      <w:r w:rsidR="006605A3">
        <w:rPr>
          <w:rFonts w:ascii="Arial" w:hAnsi="Arial" w:cs="Arial"/>
        </w:rPr>
        <w:t xml:space="preserve"> </w:t>
      </w:r>
      <w:r w:rsidR="006605A3" w:rsidRPr="006605A3">
        <w:rPr>
          <w:rFonts w:ascii="Arial" w:hAnsi="Arial" w:cs="Arial"/>
        </w:rPr>
        <w:t>Participants will be given as much time as required to decide on participation and reminded that they may also leave the study at any time.</w:t>
      </w:r>
    </w:p>
    <w:p w14:paraId="22A302E3" w14:textId="607DF228" w:rsidR="00B2069E" w:rsidRPr="008426F5" w:rsidRDefault="00A33C6B" w:rsidP="000F6764">
      <w:pPr>
        <w:pStyle w:val="Heading1"/>
        <w:numPr>
          <w:ilvl w:val="0"/>
          <w:numId w:val="3"/>
        </w:numPr>
        <w:rPr>
          <w:rFonts w:ascii="Arial" w:hAnsi="Arial" w:cs="Arial"/>
          <w:sz w:val="22"/>
          <w:szCs w:val="22"/>
        </w:rPr>
      </w:pPr>
      <w:r w:rsidRPr="008426F5">
        <w:rPr>
          <w:rFonts w:ascii="Arial" w:hAnsi="Arial" w:cs="Arial"/>
          <w:sz w:val="22"/>
          <w:szCs w:val="22"/>
        </w:rPr>
        <w:t xml:space="preserve">PROCEDURES </w:t>
      </w:r>
    </w:p>
    <w:p w14:paraId="683543E1" w14:textId="7C72899C" w:rsidR="00E52A08" w:rsidRDefault="0058574E" w:rsidP="00A72CB6">
      <w:pPr>
        <w:ind w:firstLine="0"/>
        <w:rPr>
          <w:rFonts w:ascii="Arial" w:hAnsi="Arial" w:cs="Arial"/>
        </w:rPr>
      </w:pPr>
      <w:r>
        <w:rPr>
          <w:rFonts w:ascii="Arial" w:hAnsi="Arial" w:cs="Arial"/>
        </w:rPr>
        <w:lastRenderedPageBreak/>
        <w:t xml:space="preserve">Participants will report to the </w:t>
      </w:r>
      <w:r w:rsidR="004A2DC6">
        <w:rPr>
          <w:rFonts w:ascii="Arial" w:hAnsi="Arial" w:cs="Arial"/>
        </w:rPr>
        <w:t xml:space="preserve">front steps </w:t>
      </w:r>
      <w:r>
        <w:rPr>
          <w:rFonts w:ascii="Arial" w:hAnsi="Arial" w:cs="Arial"/>
        </w:rPr>
        <w:t xml:space="preserve">of the Clare Small building. All </w:t>
      </w:r>
      <w:r w:rsidR="0087043E">
        <w:rPr>
          <w:rFonts w:ascii="Arial" w:hAnsi="Arial" w:cs="Arial"/>
        </w:rPr>
        <w:t xml:space="preserve">in-person </w:t>
      </w:r>
      <w:r>
        <w:rPr>
          <w:rFonts w:ascii="Arial" w:hAnsi="Arial" w:cs="Arial"/>
        </w:rPr>
        <w:t xml:space="preserve">screening and testing procedures will take place </w:t>
      </w:r>
      <w:r w:rsidR="0087043E">
        <w:rPr>
          <w:rFonts w:ascii="Arial" w:hAnsi="Arial" w:cs="Arial"/>
        </w:rPr>
        <w:t>at the proposed testing site</w:t>
      </w:r>
      <w:r>
        <w:rPr>
          <w:rFonts w:ascii="Arial" w:hAnsi="Arial" w:cs="Arial"/>
        </w:rPr>
        <w:t xml:space="preserve">. </w:t>
      </w:r>
      <w:r w:rsidR="004A2DC6">
        <w:rPr>
          <w:rFonts w:ascii="Arial" w:hAnsi="Arial" w:cs="Arial"/>
        </w:rPr>
        <w:t xml:space="preserve">Participants will be handed a sanitized clipboard to fill out the screening and consent forms. </w:t>
      </w:r>
      <w:r>
        <w:rPr>
          <w:rFonts w:ascii="Arial" w:hAnsi="Arial" w:cs="Arial"/>
        </w:rPr>
        <w:t>Researchers and p</w:t>
      </w:r>
      <w:r w:rsidR="00E52A08">
        <w:rPr>
          <w:rFonts w:ascii="Arial" w:hAnsi="Arial" w:cs="Arial"/>
        </w:rPr>
        <w:t xml:space="preserve">articipants will </w:t>
      </w:r>
      <w:r>
        <w:rPr>
          <w:rFonts w:ascii="Arial" w:hAnsi="Arial" w:cs="Arial"/>
        </w:rPr>
        <w:t>be required to maintain social distancing, wear</w:t>
      </w:r>
      <w:r w:rsidR="00E52A08">
        <w:rPr>
          <w:rFonts w:ascii="Arial" w:hAnsi="Arial" w:cs="Arial"/>
        </w:rPr>
        <w:t xml:space="preserve"> a face mask and </w:t>
      </w:r>
      <w:r>
        <w:rPr>
          <w:rFonts w:ascii="Arial" w:hAnsi="Arial" w:cs="Arial"/>
        </w:rPr>
        <w:t xml:space="preserve">frequently </w:t>
      </w:r>
      <w:r w:rsidR="00E52A08">
        <w:rPr>
          <w:rFonts w:ascii="Arial" w:hAnsi="Arial" w:cs="Arial"/>
        </w:rPr>
        <w:t>disinfect their hands with an anti-bacterial gel.</w:t>
      </w:r>
    </w:p>
    <w:p w14:paraId="6D7DD687" w14:textId="77777777" w:rsidR="00E52A08" w:rsidRDefault="00E52A08" w:rsidP="00A72CB6">
      <w:pPr>
        <w:ind w:firstLine="0"/>
        <w:rPr>
          <w:rFonts w:ascii="Arial" w:hAnsi="Arial" w:cs="Arial"/>
        </w:rPr>
      </w:pPr>
    </w:p>
    <w:p w14:paraId="3E5524A7" w14:textId="6D21A4DF" w:rsidR="00A24FCF" w:rsidRDefault="0058574E" w:rsidP="00A72CB6">
      <w:pPr>
        <w:ind w:firstLine="0"/>
        <w:rPr>
          <w:rFonts w:ascii="Arial" w:hAnsi="Arial" w:cs="Arial"/>
        </w:rPr>
      </w:pPr>
      <w:r>
        <w:rPr>
          <w:rFonts w:ascii="Arial" w:hAnsi="Arial" w:cs="Arial"/>
        </w:rPr>
        <w:t>While</w:t>
      </w:r>
      <w:r w:rsidR="00A24FCF">
        <w:rPr>
          <w:rFonts w:ascii="Arial" w:hAnsi="Arial" w:cs="Arial"/>
        </w:rPr>
        <w:t xml:space="preserve"> </w:t>
      </w:r>
      <w:r w:rsidR="00E52A08">
        <w:rPr>
          <w:rFonts w:ascii="Arial" w:hAnsi="Arial" w:cs="Arial"/>
        </w:rPr>
        <w:t>taking the necessary precautions to minimize the risk of spreading COVID-19</w:t>
      </w:r>
      <w:r>
        <w:rPr>
          <w:rFonts w:ascii="Arial" w:hAnsi="Arial" w:cs="Arial"/>
        </w:rPr>
        <w:t xml:space="preserve">, participants will </w:t>
      </w:r>
      <w:r w:rsidR="00A24FCF">
        <w:rPr>
          <w:rFonts w:ascii="Arial" w:hAnsi="Arial" w:cs="Arial"/>
        </w:rPr>
        <w:t>complet</w:t>
      </w:r>
      <w:r>
        <w:rPr>
          <w:rFonts w:ascii="Arial" w:hAnsi="Arial" w:cs="Arial"/>
        </w:rPr>
        <w:t>e</w:t>
      </w:r>
      <w:r w:rsidR="00A24FCF">
        <w:rPr>
          <w:rFonts w:ascii="Arial" w:hAnsi="Arial" w:cs="Arial"/>
        </w:rPr>
        <w:t xml:space="preserve"> the </w:t>
      </w:r>
      <w:r>
        <w:rPr>
          <w:rFonts w:ascii="Arial" w:hAnsi="Arial" w:cs="Arial"/>
        </w:rPr>
        <w:t xml:space="preserve">physical activity readiness questionnaire, provide informed consent, and then </w:t>
      </w:r>
      <w:r w:rsidR="00A24FCF">
        <w:rPr>
          <w:rFonts w:ascii="Arial" w:hAnsi="Arial" w:cs="Arial"/>
        </w:rPr>
        <w:t>begin the experimental procedure.</w:t>
      </w:r>
    </w:p>
    <w:p w14:paraId="4D2C3CAC" w14:textId="3ACCE0FA" w:rsidR="007E5FAA" w:rsidRDefault="007E5FAA" w:rsidP="00A72CB6">
      <w:pPr>
        <w:ind w:firstLine="0"/>
        <w:rPr>
          <w:rFonts w:ascii="Arial" w:hAnsi="Arial" w:cs="Arial"/>
        </w:rPr>
      </w:pPr>
    </w:p>
    <w:p w14:paraId="0A826D98" w14:textId="6E469E87" w:rsidR="009750DF" w:rsidRDefault="007E5FAA" w:rsidP="00A72CB6">
      <w:pPr>
        <w:ind w:firstLine="0"/>
        <w:rPr>
          <w:rFonts w:ascii="Arial" w:hAnsi="Arial" w:cs="Arial"/>
        </w:rPr>
      </w:pPr>
      <w:r w:rsidRPr="007E5FAA">
        <w:rPr>
          <w:rFonts w:ascii="Arial" w:hAnsi="Arial" w:cs="Arial"/>
        </w:rPr>
        <w:t xml:space="preserve">Testing </w:t>
      </w:r>
      <w:r>
        <w:rPr>
          <w:rFonts w:ascii="Arial" w:hAnsi="Arial" w:cs="Arial"/>
        </w:rPr>
        <w:t xml:space="preserve">will be </w:t>
      </w:r>
      <w:r w:rsidRPr="007E5FAA">
        <w:rPr>
          <w:rFonts w:ascii="Arial" w:hAnsi="Arial" w:cs="Arial"/>
        </w:rPr>
        <w:t>performed on a friction-loaded ergometer equipped with a crank-based mechanical power meter (</w:t>
      </w:r>
      <w:proofErr w:type="spellStart"/>
      <w:r w:rsidRPr="007E5FAA">
        <w:rPr>
          <w:rFonts w:ascii="Arial" w:hAnsi="Arial" w:cs="Arial"/>
        </w:rPr>
        <w:t>Quarq</w:t>
      </w:r>
      <w:proofErr w:type="spellEnd"/>
      <w:r w:rsidRPr="007E5FAA">
        <w:rPr>
          <w:rFonts w:ascii="Arial" w:hAnsi="Arial" w:cs="Arial"/>
        </w:rPr>
        <w:t xml:space="preserve"> </w:t>
      </w:r>
      <w:proofErr w:type="spellStart"/>
      <w:r w:rsidRPr="007E5FAA">
        <w:rPr>
          <w:rFonts w:ascii="Arial" w:hAnsi="Arial" w:cs="Arial"/>
        </w:rPr>
        <w:t>DZero</w:t>
      </w:r>
      <w:proofErr w:type="spellEnd"/>
      <w:r w:rsidRPr="007E5FAA">
        <w:rPr>
          <w:rFonts w:ascii="Arial" w:hAnsi="Arial" w:cs="Arial"/>
        </w:rPr>
        <w:t xml:space="preserve">, SRAM, Corp, Chicago, IL, USA) with 172.5 mm long cranks. Participants </w:t>
      </w:r>
      <w:r>
        <w:rPr>
          <w:rFonts w:ascii="Arial" w:hAnsi="Arial" w:cs="Arial"/>
        </w:rPr>
        <w:t>will wear</w:t>
      </w:r>
      <w:r w:rsidRPr="007E5FAA">
        <w:rPr>
          <w:rFonts w:ascii="Arial" w:hAnsi="Arial" w:cs="Arial"/>
        </w:rPr>
        <w:t xml:space="preserve"> their own cycling shoes that clip into the pedals. </w:t>
      </w:r>
      <w:r w:rsidRPr="007E5FAA">
        <w:rPr>
          <w:rFonts w:ascii="Calibri" w:hAnsi="Calibri" w:cs="Calibri"/>
        </w:rPr>
        <w:t>﻿</w:t>
      </w:r>
      <w:r w:rsidRPr="007E5FAA">
        <w:rPr>
          <w:rFonts w:ascii="Arial" w:hAnsi="Arial" w:cs="Arial"/>
        </w:rPr>
        <w:t xml:space="preserve">The geometry of the ergometer </w:t>
      </w:r>
      <w:r>
        <w:rPr>
          <w:rFonts w:ascii="Arial" w:hAnsi="Arial" w:cs="Arial"/>
        </w:rPr>
        <w:t>will be</w:t>
      </w:r>
      <w:r w:rsidRPr="007E5FAA">
        <w:rPr>
          <w:rFonts w:ascii="Arial" w:hAnsi="Arial" w:cs="Arial"/>
        </w:rPr>
        <w:t xml:space="preserve"> matched to the </w:t>
      </w:r>
      <w:r>
        <w:rPr>
          <w:rFonts w:ascii="Arial" w:hAnsi="Arial" w:cs="Arial"/>
        </w:rPr>
        <w:t>participant</w:t>
      </w:r>
      <w:r w:rsidRPr="007E5FAA">
        <w:rPr>
          <w:rFonts w:ascii="Arial" w:hAnsi="Arial" w:cs="Arial"/>
        </w:rPr>
        <w:t>’s bicycle. Resistance at the pedals w</w:t>
      </w:r>
      <w:r>
        <w:rPr>
          <w:rFonts w:ascii="Arial" w:hAnsi="Arial" w:cs="Arial"/>
        </w:rPr>
        <w:t>ill be</w:t>
      </w:r>
      <w:r w:rsidRPr="007E5FAA">
        <w:rPr>
          <w:rFonts w:ascii="Arial" w:hAnsi="Arial" w:cs="Arial"/>
        </w:rPr>
        <w:t xml:space="preserve"> provided by a rope wrapped around the circumference of a rotating fly wheel, with a hanging weight attached at one end. The hanging weight </w:t>
      </w:r>
      <w:r>
        <w:rPr>
          <w:rFonts w:ascii="Arial" w:hAnsi="Arial" w:cs="Arial"/>
        </w:rPr>
        <w:t>is</w:t>
      </w:r>
      <w:r w:rsidRPr="007E5FAA">
        <w:rPr>
          <w:rFonts w:ascii="Arial" w:hAnsi="Arial" w:cs="Arial"/>
        </w:rPr>
        <w:t xml:space="preserve"> coupled to resistance at the pedals due to the friction force of the rope sliding on the fly wheel. Cadence </w:t>
      </w:r>
      <w:r>
        <w:rPr>
          <w:rFonts w:ascii="Arial" w:hAnsi="Arial" w:cs="Arial"/>
        </w:rPr>
        <w:t>will be</w:t>
      </w:r>
      <w:r w:rsidRPr="007E5FAA">
        <w:rPr>
          <w:rFonts w:ascii="Arial" w:hAnsi="Arial" w:cs="Arial"/>
        </w:rPr>
        <w:t xml:space="preserve"> measured using a crank-mounted sensor. Power and cadence w</w:t>
      </w:r>
      <w:r>
        <w:rPr>
          <w:rFonts w:ascii="Arial" w:hAnsi="Arial" w:cs="Arial"/>
        </w:rPr>
        <w:t>ill be</w:t>
      </w:r>
      <w:r w:rsidRPr="007E5FAA">
        <w:rPr>
          <w:rFonts w:ascii="Arial" w:hAnsi="Arial" w:cs="Arial"/>
        </w:rPr>
        <w:t xml:space="preserve"> recorded by a cycling computer mounted to the handlebar (Edge 1000, Garmin Ltd, Olathe, KA, USA). The power meter </w:t>
      </w:r>
      <w:r>
        <w:rPr>
          <w:rFonts w:ascii="Arial" w:hAnsi="Arial" w:cs="Arial"/>
        </w:rPr>
        <w:t>will be</w:t>
      </w:r>
      <w:r w:rsidRPr="007E5FAA">
        <w:rPr>
          <w:rFonts w:ascii="Arial" w:hAnsi="Arial" w:cs="Arial"/>
        </w:rPr>
        <w:t xml:space="preserve"> calibrated prior to each testing session. Based on the differences in the calibration factor and </w:t>
      </w:r>
      <w:r w:rsidR="00E52A08">
        <w:rPr>
          <w:rFonts w:ascii="Arial" w:hAnsi="Arial" w:cs="Arial"/>
        </w:rPr>
        <w:t xml:space="preserve">expected peak </w:t>
      </w:r>
      <w:r w:rsidRPr="007E5FAA">
        <w:rPr>
          <w:rFonts w:ascii="Arial" w:hAnsi="Arial" w:cs="Arial"/>
        </w:rPr>
        <w:t xml:space="preserve">cadence of </w:t>
      </w:r>
      <w:r w:rsidR="00E52A08">
        <w:rPr>
          <w:rFonts w:ascii="Arial" w:hAnsi="Arial" w:cs="Arial"/>
        </w:rPr>
        <w:t xml:space="preserve">approximately </w:t>
      </w:r>
      <w:r w:rsidRPr="007E5FAA">
        <w:rPr>
          <w:rFonts w:ascii="Arial" w:hAnsi="Arial" w:cs="Arial"/>
        </w:rPr>
        <w:t xml:space="preserve">120 rpm, the precision of the power meter between sessions </w:t>
      </w:r>
      <w:r w:rsidR="00E52A08">
        <w:rPr>
          <w:rFonts w:ascii="Arial" w:hAnsi="Arial" w:cs="Arial"/>
        </w:rPr>
        <w:t>i</w:t>
      </w:r>
      <w:r w:rsidRPr="007E5FAA">
        <w:rPr>
          <w:rFonts w:ascii="Arial" w:hAnsi="Arial" w:cs="Arial"/>
        </w:rPr>
        <w:t xml:space="preserve">s estimated to be ± 3.4 W. </w:t>
      </w:r>
      <w:r w:rsidR="00E52A08">
        <w:rPr>
          <w:rFonts w:ascii="Arial" w:hAnsi="Arial" w:cs="Arial"/>
        </w:rPr>
        <w:t>We modified the</w:t>
      </w:r>
      <w:r w:rsidRPr="007E5FAA">
        <w:rPr>
          <w:rFonts w:ascii="Arial" w:hAnsi="Arial" w:cs="Arial"/>
        </w:rPr>
        <w:t xml:space="preserve"> friction-loaded ergometer to either constrain or allow side-to-side lean in the frontal plane. </w:t>
      </w:r>
      <w:r w:rsidR="00E52A08">
        <w:rPr>
          <w:rFonts w:ascii="Arial" w:hAnsi="Arial" w:cs="Arial"/>
        </w:rPr>
        <w:t>Specifically, t</w:t>
      </w:r>
      <w:r w:rsidRPr="007E5FAA">
        <w:rPr>
          <w:rFonts w:ascii="Arial" w:hAnsi="Arial" w:cs="Arial"/>
        </w:rPr>
        <w:t xml:space="preserve">he ergometer </w:t>
      </w:r>
      <w:r w:rsidR="00E52A08">
        <w:rPr>
          <w:rFonts w:ascii="Arial" w:hAnsi="Arial" w:cs="Arial"/>
        </w:rPr>
        <w:t>is</w:t>
      </w:r>
      <w:r w:rsidRPr="007E5FAA">
        <w:rPr>
          <w:rFonts w:ascii="Arial" w:hAnsi="Arial" w:cs="Arial"/>
        </w:rPr>
        <w:t xml:space="preserve"> mounted atop a hinged platform, which </w:t>
      </w:r>
      <w:r w:rsidR="004A2DC6">
        <w:rPr>
          <w:rFonts w:ascii="Arial" w:hAnsi="Arial" w:cs="Arial"/>
        </w:rPr>
        <w:t>allows rotation</w:t>
      </w:r>
      <w:r w:rsidRPr="007E5FAA">
        <w:rPr>
          <w:rFonts w:ascii="Arial" w:hAnsi="Arial" w:cs="Arial"/>
        </w:rPr>
        <w:t xml:space="preserve"> in the frontal plane. In the </w:t>
      </w:r>
      <w:r w:rsidR="00E52A08">
        <w:rPr>
          <w:rFonts w:ascii="Arial" w:hAnsi="Arial" w:cs="Arial"/>
        </w:rPr>
        <w:t>“C</w:t>
      </w:r>
      <w:r w:rsidRPr="007E5FAA">
        <w:rPr>
          <w:rFonts w:ascii="Arial" w:hAnsi="Arial" w:cs="Arial"/>
        </w:rPr>
        <w:t>onstrained</w:t>
      </w:r>
      <w:r w:rsidR="00E52A08">
        <w:rPr>
          <w:rFonts w:ascii="Arial" w:hAnsi="Arial" w:cs="Arial"/>
        </w:rPr>
        <w:t>”</w:t>
      </w:r>
      <w:r w:rsidRPr="007E5FAA">
        <w:rPr>
          <w:rFonts w:ascii="Arial" w:hAnsi="Arial" w:cs="Arial"/>
        </w:rPr>
        <w:t xml:space="preserve"> condition, no movement in the frontal plane </w:t>
      </w:r>
      <w:r w:rsidR="00E52A08">
        <w:rPr>
          <w:rFonts w:ascii="Arial" w:hAnsi="Arial" w:cs="Arial"/>
        </w:rPr>
        <w:t>will</w:t>
      </w:r>
      <w:r w:rsidRPr="007E5FAA">
        <w:rPr>
          <w:rFonts w:ascii="Arial" w:hAnsi="Arial" w:cs="Arial"/>
        </w:rPr>
        <w:t xml:space="preserve"> occur as the platform’s pivot joints </w:t>
      </w:r>
      <w:r w:rsidR="00E52A08">
        <w:rPr>
          <w:rFonts w:ascii="Arial" w:hAnsi="Arial" w:cs="Arial"/>
        </w:rPr>
        <w:t>will be</w:t>
      </w:r>
      <w:r w:rsidRPr="007E5FAA">
        <w:rPr>
          <w:rFonts w:ascii="Arial" w:hAnsi="Arial" w:cs="Arial"/>
        </w:rPr>
        <w:t xml:space="preserve"> braced using additional pieces of aluminum framing. In the </w:t>
      </w:r>
      <w:r w:rsidR="00E52A08">
        <w:rPr>
          <w:rFonts w:ascii="Arial" w:hAnsi="Arial" w:cs="Arial"/>
        </w:rPr>
        <w:t>“Preferred”</w:t>
      </w:r>
      <w:r w:rsidRPr="007E5FAA">
        <w:rPr>
          <w:rFonts w:ascii="Arial" w:hAnsi="Arial" w:cs="Arial"/>
        </w:rPr>
        <w:t xml:space="preserve"> and </w:t>
      </w:r>
      <w:r w:rsidR="00E52A08">
        <w:rPr>
          <w:rFonts w:ascii="Arial" w:hAnsi="Arial" w:cs="Arial"/>
        </w:rPr>
        <w:t>“S</w:t>
      </w:r>
      <w:r w:rsidRPr="007E5FAA">
        <w:rPr>
          <w:rFonts w:ascii="Arial" w:hAnsi="Arial" w:cs="Arial"/>
        </w:rPr>
        <w:t>elf-</w:t>
      </w:r>
      <w:r w:rsidR="00E52A08">
        <w:rPr>
          <w:rFonts w:ascii="Arial" w:hAnsi="Arial" w:cs="Arial"/>
        </w:rPr>
        <w:t>R</w:t>
      </w:r>
      <w:r w:rsidRPr="007E5FAA">
        <w:rPr>
          <w:rFonts w:ascii="Arial" w:hAnsi="Arial" w:cs="Arial"/>
        </w:rPr>
        <w:t>estricted</w:t>
      </w:r>
      <w:r w:rsidR="00E52A08">
        <w:rPr>
          <w:rFonts w:ascii="Arial" w:hAnsi="Arial" w:cs="Arial"/>
        </w:rPr>
        <w:t>”</w:t>
      </w:r>
      <w:r w:rsidRPr="007E5FAA">
        <w:rPr>
          <w:rFonts w:ascii="Arial" w:hAnsi="Arial" w:cs="Arial"/>
        </w:rPr>
        <w:t xml:space="preserve"> conditions, springs attached to the rear legs of the ergometer </w:t>
      </w:r>
      <w:r w:rsidR="00E52A08">
        <w:rPr>
          <w:rFonts w:ascii="Arial" w:hAnsi="Arial" w:cs="Arial"/>
        </w:rPr>
        <w:t>will provide</w:t>
      </w:r>
      <w:r w:rsidRPr="007E5FAA">
        <w:rPr>
          <w:rFonts w:ascii="Arial" w:hAnsi="Arial" w:cs="Arial"/>
        </w:rPr>
        <w:t xml:space="preserve"> a restoring force proportional to the lean angle of the bicycle. This spring mechanism </w:t>
      </w:r>
      <w:r w:rsidR="00E52A08">
        <w:rPr>
          <w:rFonts w:ascii="Arial" w:hAnsi="Arial" w:cs="Arial"/>
        </w:rPr>
        <w:t>ha</w:t>
      </w:r>
      <w:r w:rsidRPr="007E5FAA">
        <w:rPr>
          <w:rFonts w:ascii="Arial" w:hAnsi="Arial" w:cs="Arial"/>
        </w:rPr>
        <w:t xml:space="preserve">s </w:t>
      </w:r>
      <w:r w:rsidR="00E52A08">
        <w:rPr>
          <w:rFonts w:ascii="Arial" w:hAnsi="Arial" w:cs="Arial"/>
        </w:rPr>
        <w:t xml:space="preserve">been </w:t>
      </w:r>
      <w:r w:rsidRPr="007E5FAA">
        <w:rPr>
          <w:rFonts w:ascii="Arial" w:hAnsi="Arial" w:cs="Arial"/>
        </w:rPr>
        <w:t xml:space="preserve">designed to replicate the lateral dynamics of a bicycle, which can be reduced to the equations of motion for an underdamped simple harmonic oscillator. </w:t>
      </w:r>
    </w:p>
    <w:p w14:paraId="16F0BD65" w14:textId="77777777" w:rsidR="009750DF" w:rsidRDefault="009750DF" w:rsidP="00A72CB6">
      <w:pPr>
        <w:ind w:firstLine="0"/>
        <w:rPr>
          <w:rFonts w:ascii="Arial" w:hAnsi="Arial" w:cs="Arial"/>
        </w:rPr>
      </w:pPr>
    </w:p>
    <w:p w14:paraId="1CE931F8" w14:textId="263C9ED9" w:rsidR="00FD0A75" w:rsidRDefault="007E5FAA" w:rsidP="00A72CB6">
      <w:pPr>
        <w:ind w:firstLine="0"/>
        <w:rPr>
          <w:rFonts w:ascii="Arial" w:hAnsi="Arial" w:cs="Arial"/>
        </w:rPr>
      </w:pPr>
      <w:r w:rsidRPr="007E5FAA">
        <w:rPr>
          <w:rFonts w:ascii="Arial" w:hAnsi="Arial" w:cs="Arial"/>
        </w:rPr>
        <w:t xml:space="preserve">Participants </w:t>
      </w:r>
      <w:r w:rsidR="00E52A08">
        <w:rPr>
          <w:rFonts w:ascii="Arial" w:hAnsi="Arial" w:cs="Arial"/>
        </w:rPr>
        <w:t xml:space="preserve">will </w:t>
      </w:r>
      <w:r w:rsidRPr="007E5FAA">
        <w:rPr>
          <w:rFonts w:ascii="Arial" w:hAnsi="Arial" w:cs="Arial"/>
        </w:rPr>
        <w:t xml:space="preserve">warm up by cycling at a low-intensity for 15 min followed by three short (5 s) maximal sprints, each separated by 3-min recovery. These warm-up sprints </w:t>
      </w:r>
      <w:r w:rsidR="00E52A08">
        <w:rPr>
          <w:rFonts w:ascii="Arial" w:hAnsi="Arial" w:cs="Arial"/>
        </w:rPr>
        <w:t>will be</w:t>
      </w:r>
      <w:r w:rsidRPr="007E5FAA">
        <w:rPr>
          <w:rFonts w:ascii="Arial" w:hAnsi="Arial" w:cs="Arial"/>
        </w:rPr>
        <w:t xml:space="preserve"> performed under the lean condition</w:t>
      </w:r>
      <w:r w:rsidR="00E52A08">
        <w:rPr>
          <w:rFonts w:ascii="Arial" w:hAnsi="Arial" w:cs="Arial"/>
        </w:rPr>
        <w:t xml:space="preserve"> to </w:t>
      </w:r>
      <w:r w:rsidRPr="007E5FAA">
        <w:rPr>
          <w:rFonts w:ascii="Arial" w:hAnsi="Arial" w:cs="Arial"/>
        </w:rPr>
        <w:t xml:space="preserve">familiarize the participant to the side-to-side movement of the ergometer and allow the resistance of the ergometer to be individualized for each participant to ensure </w:t>
      </w:r>
      <w:r w:rsidR="00E52A08">
        <w:rPr>
          <w:rFonts w:ascii="Arial" w:hAnsi="Arial" w:cs="Arial"/>
        </w:rPr>
        <w:t xml:space="preserve">a </w:t>
      </w:r>
      <w:r w:rsidRPr="007E5FAA">
        <w:rPr>
          <w:rFonts w:ascii="Arial" w:hAnsi="Arial" w:cs="Arial"/>
        </w:rPr>
        <w:t xml:space="preserve">valid maximal power output test result. A further 10-min recovery </w:t>
      </w:r>
      <w:r w:rsidR="00E52A08">
        <w:rPr>
          <w:rFonts w:ascii="Arial" w:hAnsi="Arial" w:cs="Arial"/>
        </w:rPr>
        <w:t>will be</w:t>
      </w:r>
      <w:r w:rsidRPr="007E5FAA">
        <w:rPr>
          <w:rFonts w:ascii="Arial" w:hAnsi="Arial" w:cs="Arial"/>
        </w:rPr>
        <w:t xml:space="preserve"> given after the warm-up, before participants perform nine maximal 5-s sprints from rest in a non-seated posture, with 3-min recovery between each. The order of the trials w</w:t>
      </w:r>
      <w:r w:rsidR="00E52A08">
        <w:rPr>
          <w:rFonts w:ascii="Arial" w:hAnsi="Arial" w:cs="Arial"/>
        </w:rPr>
        <w:t>ill be</w:t>
      </w:r>
      <w:r w:rsidRPr="007E5FAA">
        <w:rPr>
          <w:rFonts w:ascii="Arial" w:hAnsi="Arial" w:cs="Arial"/>
        </w:rPr>
        <w:t xml:space="preserve"> quasi-randomized to eliminate the effect of trial order.</w:t>
      </w:r>
      <w:r w:rsidR="004C3AF6">
        <w:rPr>
          <w:rFonts w:ascii="Arial" w:hAnsi="Arial" w:cs="Arial"/>
        </w:rPr>
        <w:t xml:space="preserve"> </w:t>
      </w:r>
      <w:r w:rsidR="00FD0A75">
        <w:rPr>
          <w:rFonts w:ascii="Arial" w:hAnsi="Arial" w:cs="Arial"/>
        </w:rPr>
        <w:t xml:space="preserve">The total time commitment for </w:t>
      </w:r>
      <w:r w:rsidR="004C3AF6">
        <w:rPr>
          <w:rFonts w:ascii="Arial" w:hAnsi="Arial" w:cs="Arial"/>
        </w:rPr>
        <w:t xml:space="preserve">this session </w:t>
      </w:r>
      <w:r w:rsidR="00FD0A75">
        <w:rPr>
          <w:rFonts w:ascii="Arial" w:hAnsi="Arial" w:cs="Arial"/>
        </w:rPr>
        <w:t>is expected to be &lt;</w:t>
      </w:r>
      <w:r w:rsidR="004C3AF6">
        <w:rPr>
          <w:rFonts w:ascii="Arial" w:hAnsi="Arial" w:cs="Arial"/>
        </w:rPr>
        <w:t>2</w:t>
      </w:r>
      <w:r w:rsidR="00FD0A75">
        <w:rPr>
          <w:rFonts w:ascii="Arial" w:hAnsi="Arial" w:cs="Arial"/>
        </w:rPr>
        <w:t xml:space="preserve"> hours.</w:t>
      </w:r>
    </w:p>
    <w:p w14:paraId="118D4B18" w14:textId="77777777" w:rsidR="009238F6" w:rsidRPr="00A72CB6" w:rsidRDefault="009238F6" w:rsidP="00A72CB6">
      <w:pPr>
        <w:ind w:firstLine="0"/>
        <w:rPr>
          <w:rFonts w:ascii="Arial" w:hAnsi="Arial" w:cs="Arial"/>
        </w:rPr>
      </w:pPr>
    </w:p>
    <w:tbl>
      <w:tblPr>
        <w:tblStyle w:val="LightShading-Accent3"/>
        <w:tblW w:w="9175" w:type="dxa"/>
        <w:tbl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insideH w:val="single" w:sz="4" w:space="0" w:color="4F6228" w:themeColor="accent3" w:themeShade="80"/>
          <w:insideV w:val="single" w:sz="4" w:space="0" w:color="4F6228" w:themeColor="accent3" w:themeShade="80"/>
        </w:tblBorders>
        <w:tblLayout w:type="fixed"/>
        <w:tblLook w:val="04A0" w:firstRow="1" w:lastRow="0" w:firstColumn="1" w:lastColumn="0" w:noHBand="0" w:noVBand="1"/>
      </w:tblPr>
      <w:tblGrid>
        <w:gridCol w:w="1795"/>
        <w:gridCol w:w="2970"/>
        <w:gridCol w:w="2430"/>
        <w:gridCol w:w="1980"/>
      </w:tblGrid>
      <w:tr w:rsidR="00A72CB6" w:rsidRPr="008426F5" w14:paraId="27144BA4" w14:textId="77777777" w:rsidTr="009238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none" w:sz="0" w:space="0" w:color="auto"/>
              <w:left w:val="none" w:sz="0" w:space="0" w:color="auto"/>
              <w:bottom w:val="none" w:sz="0" w:space="0" w:color="auto"/>
              <w:right w:val="none" w:sz="0" w:space="0" w:color="auto"/>
            </w:tcBorders>
          </w:tcPr>
          <w:p w14:paraId="6E88036B" w14:textId="77777777" w:rsidR="00A72CB6" w:rsidRPr="008426F5" w:rsidRDefault="00A72CB6" w:rsidP="009238F6">
            <w:pPr>
              <w:pStyle w:val="ListParagraph"/>
              <w:ind w:left="0" w:firstLine="0"/>
              <w:rPr>
                <w:rFonts w:ascii="Arial" w:hAnsi="Arial" w:cs="Arial"/>
              </w:rPr>
            </w:pPr>
            <w:r w:rsidRPr="008426F5">
              <w:rPr>
                <w:rFonts w:ascii="Arial" w:hAnsi="Arial" w:cs="Arial"/>
              </w:rPr>
              <w:t>Visit #</w:t>
            </w:r>
          </w:p>
        </w:tc>
        <w:tc>
          <w:tcPr>
            <w:tcW w:w="2970" w:type="dxa"/>
            <w:tcBorders>
              <w:top w:val="none" w:sz="0" w:space="0" w:color="auto"/>
              <w:left w:val="none" w:sz="0" w:space="0" w:color="auto"/>
              <w:bottom w:val="none" w:sz="0" w:space="0" w:color="auto"/>
              <w:right w:val="none" w:sz="0" w:space="0" w:color="auto"/>
            </w:tcBorders>
          </w:tcPr>
          <w:p w14:paraId="72F7FF7A" w14:textId="77777777" w:rsidR="00A72CB6" w:rsidRPr="008426F5" w:rsidRDefault="00A72CB6" w:rsidP="009238F6">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8426F5">
              <w:rPr>
                <w:rFonts w:ascii="Arial" w:hAnsi="Arial" w:cs="Arial"/>
              </w:rPr>
              <w:t>Procedures/Tools</w:t>
            </w:r>
          </w:p>
        </w:tc>
        <w:tc>
          <w:tcPr>
            <w:tcW w:w="2430" w:type="dxa"/>
            <w:tcBorders>
              <w:top w:val="none" w:sz="0" w:space="0" w:color="auto"/>
              <w:left w:val="none" w:sz="0" w:space="0" w:color="auto"/>
              <w:bottom w:val="none" w:sz="0" w:space="0" w:color="auto"/>
              <w:right w:val="none" w:sz="0" w:space="0" w:color="auto"/>
            </w:tcBorders>
          </w:tcPr>
          <w:p w14:paraId="2F10E2D5" w14:textId="77777777" w:rsidR="00A72CB6" w:rsidRPr="008426F5" w:rsidRDefault="00A72CB6" w:rsidP="009238F6">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8426F5">
              <w:rPr>
                <w:rFonts w:ascii="Arial" w:hAnsi="Arial" w:cs="Arial"/>
              </w:rPr>
              <w:t>Location</w:t>
            </w:r>
          </w:p>
        </w:tc>
        <w:tc>
          <w:tcPr>
            <w:tcW w:w="1980" w:type="dxa"/>
            <w:tcBorders>
              <w:top w:val="none" w:sz="0" w:space="0" w:color="auto"/>
              <w:left w:val="none" w:sz="0" w:space="0" w:color="auto"/>
              <w:bottom w:val="none" w:sz="0" w:space="0" w:color="auto"/>
              <w:right w:val="none" w:sz="0" w:space="0" w:color="auto"/>
            </w:tcBorders>
          </w:tcPr>
          <w:p w14:paraId="35DAD46E" w14:textId="77777777" w:rsidR="00A72CB6" w:rsidRPr="008426F5" w:rsidRDefault="00A72CB6" w:rsidP="009238F6">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8426F5">
              <w:rPr>
                <w:rFonts w:ascii="Arial" w:hAnsi="Arial" w:cs="Arial"/>
                <w:bCs w:val="0"/>
              </w:rPr>
              <w:t>How much time the visit will take</w:t>
            </w:r>
          </w:p>
        </w:tc>
      </w:tr>
      <w:tr w:rsidR="00A72CB6" w:rsidRPr="008426F5" w14:paraId="2AF58013" w14:textId="77777777" w:rsidTr="00923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left w:val="none" w:sz="0" w:space="0" w:color="auto"/>
              <w:right w:val="none" w:sz="0" w:space="0" w:color="auto"/>
            </w:tcBorders>
          </w:tcPr>
          <w:p w14:paraId="50A69796" w14:textId="3E9B4DD3" w:rsidR="00A72CB6" w:rsidRPr="007756F0" w:rsidRDefault="00A72CB6" w:rsidP="009238F6">
            <w:pPr>
              <w:ind w:firstLine="0"/>
              <w:rPr>
                <w:rFonts w:ascii="Arial" w:hAnsi="Arial" w:cs="Arial"/>
                <w:b w:val="0"/>
              </w:rPr>
            </w:pPr>
            <w:r w:rsidRPr="007756F0">
              <w:rPr>
                <w:rFonts w:ascii="Arial" w:hAnsi="Arial" w:cs="Arial"/>
                <w:b w:val="0"/>
              </w:rPr>
              <w:t>Visit 1</w:t>
            </w:r>
            <w:r w:rsidR="00B8498F">
              <w:rPr>
                <w:rFonts w:ascii="Arial" w:hAnsi="Arial" w:cs="Arial"/>
                <w:b w:val="0"/>
              </w:rPr>
              <w:t xml:space="preserve"> </w:t>
            </w:r>
          </w:p>
        </w:tc>
        <w:tc>
          <w:tcPr>
            <w:tcW w:w="2970" w:type="dxa"/>
            <w:tcBorders>
              <w:left w:val="none" w:sz="0" w:space="0" w:color="auto"/>
              <w:right w:val="none" w:sz="0" w:space="0" w:color="auto"/>
            </w:tcBorders>
          </w:tcPr>
          <w:p w14:paraId="2C7D5AC0" w14:textId="3E9518D8" w:rsidR="0087043E" w:rsidRDefault="0087043E" w:rsidP="009238F6">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Screening and consent (10 min)</w:t>
            </w:r>
          </w:p>
          <w:p w14:paraId="22123A7F" w14:textId="7EA6C3C5" w:rsidR="00A72CB6" w:rsidRPr="007756F0" w:rsidRDefault="00DF65B5" w:rsidP="009238F6">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Fitting</w:t>
            </w:r>
            <w:r w:rsidR="00A72CB6" w:rsidRPr="007756F0">
              <w:rPr>
                <w:rFonts w:ascii="Arial" w:hAnsi="Arial" w:cs="Arial"/>
              </w:rPr>
              <w:t xml:space="preserve"> (</w:t>
            </w:r>
            <w:r w:rsidR="004C3AF6">
              <w:rPr>
                <w:rFonts w:ascii="Arial" w:hAnsi="Arial" w:cs="Arial"/>
              </w:rPr>
              <w:t>10</w:t>
            </w:r>
            <w:r w:rsidR="0087043E">
              <w:rPr>
                <w:rFonts w:ascii="Arial" w:hAnsi="Arial" w:cs="Arial"/>
              </w:rPr>
              <w:t xml:space="preserve"> </w:t>
            </w:r>
            <w:r>
              <w:rPr>
                <w:rFonts w:ascii="Arial" w:hAnsi="Arial" w:cs="Arial"/>
              </w:rPr>
              <w:t>min</w:t>
            </w:r>
            <w:r w:rsidR="00A72CB6" w:rsidRPr="007756F0">
              <w:rPr>
                <w:rFonts w:ascii="Arial" w:hAnsi="Arial" w:cs="Arial"/>
              </w:rPr>
              <w:t>)</w:t>
            </w:r>
          </w:p>
          <w:p w14:paraId="7EB2D9C4" w14:textId="5EB14DB5" w:rsidR="00DF65B5" w:rsidRPr="004C3AF6" w:rsidRDefault="00DF65B5" w:rsidP="004C3AF6">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Warm-up</w:t>
            </w:r>
            <w:r w:rsidR="00A72CB6" w:rsidRPr="007756F0">
              <w:rPr>
                <w:rFonts w:ascii="Arial" w:hAnsi="Arial" w:cs="Arial"/>
              </w:rPr>
              <w:t xml:space="preserve"> (</w:t>
            </w:r>
            <w:r w:rsidR="004C3AF6">
              <w:rPr>
                <w:rFonts w:ascii="Arial" w:hAnsi="Arial" w:cs="Arial"/>
              </w:rPr>
              <w:t>20</w:t>
            </w:r>
            <w:r w:rsidR="0087043E">
              <w:rPr>
                <w:rFonts w:ascii="Arial" w:hAnsi="Arial" w:cs="Arial"/>
              </w:rPr>
              <w:t xml:space="preserve"> </w:t>
            </w:r>
            <w:r>
              <w:rPr>
                <w:rFonts w:ascii="Arial" w:hAnsi="Arial" w:cs="Arial"/>
              </w:rPr>
              <w:t>min</w:t>
            </w:r>
            <w:r w:rsidR="00A72CB6" w:rsidRPr="007756F0">
              <w:rPr>
                <w:rFonts w:ascii="Arial" w:hAnsi="Arial" w:cs="Arial"/>
              </w:rPr>
              <w:t>)</w:t>
            </w:r>
          </w:p>
          <w:p w14:paraId="198D1630" w14:textId="52FEFD62" w:rsidR="00DF65B5" w:rsidRDefault="00DF65B5" w:rsidP="00DF65B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Experimental trials (60</w:t>
            </w:r>
            <w:r w:rsidR="0087043E">
              <w:rPr>
                <w:rFonts w:ascii="Arial" w:hAnsi="Arial" w:cs="Arial"/>
              </w:rPr>
              <w:t xml:space="preserve"> </w:t>
            </w:r>
            <w:r>
              <w:rPr>
                <w:rFonts w:ascii="Arial" w:hAnsi="Arial" w:cs="Arial"/>
              </w:rPr>
              <w:t>min)</w:t>
            </w:r>
          </w:p>
          <w:p w14:paraId="305AEE48" w14:textId="4BF1E28D" w:rsidR="00A72CB6" w:rsidRPr="00DF65B5" w:rsidRDefault="00A72CB6" w:rsidP="00DF65B5">
            <w:pPr>
              <w:pStyle w:val="ListParagraph"/>
              <w:ind w:left="360" w:firstLine="0"/>
              <w:cnfStyle w:val="000000100000" w:firstRow="0" w:lastRow="0" w:firstColumn="0" w:lastColumn="0" w:oddVBand="0" w:evenVBand="0" w:oddHBand="1" w:evenHBand="0" w:firstRowFirstColumn="0" w:firstRowLastColumn="0" w:lastRowFirstColumn="0" w:lastRowLastColumn="0"/>
              <w:rPr>
                <w:rFonts w:ascii="Arial" w:hAnsi="Arial" w:cs="Arial"/>
              </w:rPr>
            </w:pPr>
            <w:r w:rsidRPr="00DF65B5">
              <w:rPr>
                <w:rFonts w:ascii="Arial" w:hAnsi="Arial" w:cs="Arial"/>
              </w:rPr>
              <w:t xml:space="preserve"> </w:t>
            </w:r>
          </w:p>
        </w:tc>
        <w:tc>
          <w:tcPr>
            <w:tcW w:w="2430" w:type="dxa"/>
            <w:tcBorders>
              <w:left w:val="none" w:sz="0" w:space="0" w:color="auto"/>
              <w:right w:val="none" w:sz="0" w:space="0" w:color="auto"/>
            </w:tcBorders>
          </w:tcPr>
          <w:p w14:paraId="2B741953" w14:textId="6ABE5CCF" w:rsidR="00A72CB6" w:rsidRPr="007756F0" w:rsidRDefault="004C3AF6" w:rsidP="009238F6">
            <w:pPr>
              <w:ind w:left="76" w:firstLine="0"/>
              <w:cnfStyle w:val="000000100000" w:firstRow="0" w:lastRow="0" w:firstColumn="0" w:lastColumn="0" w:oddVBand="0" w:evenVBand="0" w:oddHBand="1" w:evenHBand="0" w:firstRowFirstColumn="0" w:firstRowLastColumn="0" w:lastRowFirstColumn="0" w:lastRowLastColumn="0"/>
              <w:rPr>
                <w:rFonts w:ascii="Arial" w:hAnsi="Arial" w:cs="Arial"/>
              </w:rPr>
            </w:pPr>
            <w:del w:id="4" w:author="Mr Ross Wilkinson" w:date="2020-09-08T20:28:00Z">
              <w:r w:rsidDel="00DD56C4">
                <w:rPr>
                  <w:rFonts w:ascii="Arial" w:hAnsi="Arial" w:cs="Arial"/>
                </w:rPr>
                <w:delText>Sewall Hall Courtyard</w:delText>
              </w:r>
            </w:del>
            <w:ins w:id="5" w:author="Mr Ross Wilkinson" w:date="2020-09-08T20:28:00Z">
              <w:r w:rsidR="00DD56C4">
                <w:rPr>
                  <w:rFonts w:ascii="Arial" w:hAnsi="Arial" w:cs="Arial"/>
                </w:rPr>
                <w:t xml:space="preserve">Locomotion Laboratory, Clare Small </w:t>
              </w:r>
            </w:ins>
            <w:ins w:id="6" w:author="Mr Ross Wilkinson" w:date="2020-09-08T20:29:00Z">
              <w:r w:rsidR="00DD56C4">
                <w:rPr>
                  <w:rFonts w:ascii="Arial" w:hAnsi="Arial" w:cs="Arial"/>
                </w:rPr>
                <w:t>Arts &amp; Sciences</w:t>
              </w:r>
            </w:ins>
            <w:r>
              <w:rPr>
                <w:rFonts w:ascii="Arial" w:hAnsi="Arial" w:cs="Arial"/>
              </w:rPr>
              <w:t xml:space="preserve">, </w:t>
            </w:r>
            <w:r w:rsidR="0000298D">
              <w:rPr>
                <w:rFonts w:ascii="Arial" w:hAnsi="Arial" w:cs="Arial"/>
              </w:rPr>
              <w:t>1725 Pleasant St, Boulder, CO 80310, USA</w:t>
            </w:r>
          </w:p>
        </w:tc>
        <w:tc>
          <w:tcPr>
            <w:tcW w:w="1980" w:type="dxa"/>
            <w:tcBorders>
              <w:left w:val="none" w:sz="0" w:space="0" w:color="auto"/>
              <w:right w:val="none" w:sz="0" w:space="0" w:color="auto"/>
            </w:tcBorders>
          </w:tcPr>
          <w:p w14:paraId="1FFC3E7A" w14:textId="200FAAA7" w:rsidR="00A72CB6" w:rsidRPr="007756F0" w:rsidRDefault="00DF65B5" w:rsidP="009238F6">
            <w:pPr>
              <w:ind w:left="76" w:firstLine="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&lt;2 hours </w:t>
            </w:r>
          </w:p>
        </w:tc>
      </w:tr>
    </w:tbl>
    <w:p w14:paraId="0031AF05" w14:textId="136BED48" w:rsidR="00C20BD2" w:rsidRPr="008426F5" w:rsidRDefault="00C20BD2" w:rsidP="000F6764">
      <w:pPr>
        <w:pStyle w:val="Heading1"/>
        <w:numPr>
          <w:ilvl w:val="0"/>
          <w:numId w:val="3"/>
        </w:numPr>
        <w:rPr>
          <w:rFonts w:ascii="Arial" w:hAnsi="Arial" w:cs="Arial"/>
          <w:sz w:val="22"/>
          <w:szCs w:val="22"/>
        </w:rPr>
      </w:pPr>
      <w:r w:rsidRPr="008426F5">
        <w:rPr>
          <w:rFonts w:ascii="Arial" w:hAnsi="Arial" w:cs="Arial"/>
          <w:sz w:val="22"/>
          <w:szCs w:val="22"/>
        </w:rPr>
        <w:lastRenderedPageBreak/>
        <w:t xml:space="preserve">SPECIMEN </w:t>
      </w:r>
      <w:r w:rsidR="0055232E" w:rsidRPr="008426F5">
        <w:rPr>
          <w:rFonts w:ascii="Arial" w:hAnsi="Arial" w:cs="Arial"/>
          <w:sz w:val="22"/>
          <w:szCs w:val="22"/>
        </w:rPr>
        <w:t>MANAGEMENT</w:t>
      </w:r>
    </w:p>
    <w:p w14:paraId="62BFE1A9" w14:textId="542A6B97" w:rsidR="00F15377" w:rsidRDefault="001F6BA6" w:rsidP="000A5A8A">
      <w:pPr>
        <w:ind w:firstLine="0"/>
        <w:rPr>
          <w:rFonts w:ascii="Arial" w:hAnsi="Arial" w:cs="Arial"/>
        </w:rPr>
      </w:pPr>
      <w:r>
        <w:rPr>
          <w:rFonts w:ascii="Arial" w:hAnsi="Arial" w:cs="Arial"/>
        </w:rPr>
        <w:t>N/A</w:t>
      </w:r>
    </w:p>
    <w:p w14:paraId="17876107" w14:textId="23B073FA" w:rsidR="00B2069E" w:rsidRDefault="0055232E" w:rsidP="000F6764">
      <w:pPr>
        <w:pStyle w:val="Heading1"/>
        <w:numPr>
          <w:ilvl w:val="0"/>
          <w:numId w:val="3"/>
        </w:numPr>
        <w:rPr>
          <w:rFonts w:ascii="Arial" w:hAnsi="Arial" w:cs="Arial"/>
          <w:sz w:val="22"/>
          <w:szCs w:val="22"/>
        </w:rPr>
      </w:pPr>
      <w:r w:rsidRPr="008426F5" w:rsidDel="004B466F">
        <w:rPr>
          <w:rFonts w:ascii="Arial" w:hAnsi="Arial" w:cs="Arial"/>
          <w:sz w:val="22"/>
          <w:szCs w:val="22"/>
        </w:rPr>
        <w:t>DATA MANAGEMENT</w:t>
      </w:r>
    </w:p>
    <w:p w14:paraId="3DEAC71F" w14:textId="7F208525" w:rsidR="009238F6" w:rsidRDefault="003E4DE7" w:rsidP="003E4DE7">
      <w:pPr>
        <w:ind w:firstLine="0"/>
        <w:rPr>
          <w:rFonts w:ascii="Arial" w:hAnsi="Arial" w:cs="Arial"/>
        </w:rPr>
      </w:pPr>
      <w:r w:rsidRPr="003E4DE7">
        <w:rPr>
          <w:rFonts w:ascii="Arial" w:hAnsi="Arial" w:cs="Arial"/>
        </w:rPr>
        <w:t>Confidentiality of personal records will be strictly maintained in all published reports and oral presentations resulting from this study.  All participants will be given a</w:t>
      </w:r>
      <w:r w:rsidR="00B8498F">
        <w:rPr>
          <w:rFonts w:ascii="Arial" w:hAnsi="Arial" w:cs="Arial"/>
        </w:rPr>
        <w:t>n</w:t>
      </w:r>
      <w:r>
        <w:rPr>
          <w:rFonts w:ascii="Arial" w:hAnsi="Arial" w:cs="Arial"/>
        </w:rPr>
        <w:t xml:space="preserve"> </w:t>
      </w:r>
      <w:r w:rsidR="00B8498F">
        <w:rPr>
          <w:rFonts w:ascii="Arial" w:hAnsi="Arial" w:cs="Arial"/>
        </w:rPr>
        <w:t>alphabetic</w:t>
      </w:r>
      <w:r w:rsidRPr="003E4DE7">
        <w:rPr>
          <w:rFonts w:ascii="Arial" w:hAnsi="Arial" w:cs="Arial"/>
        </w:rPr>
        <w:t xml:space="preserve"> </w:t>
      </w:r>
      <w:r>
        <w:rPr>
          <w:rFonts w:ascii="Arial" w:hAnsi="Arial" w:cs="Arial"/>
        </w:rPr>
        <w:t>participant</w:t>
      </w:r>
      <w:r w:rsidRPr="003E4DE7">
        <w:rPr>
          <w:rFonts w:ascii="Arial" w:hAnsi="Arial" w:cs="Arial"/>
        </w:rPr>
        <w:t xml:space="preserve"> code as an identifier for the study. </w:t>
      </w:r>
      <w:r>
        <w:rPr>
          <w:rFonts w:ascii="Arial" w:hAnsi="Arial" w:cs="Arial"/>
        </w:rPr>
        <w:t>Participant</w:t>
      </w:r>
      <w:r w:rsidRPr="003E4DE7">
        <w:rPr>
          <w:rFonts w:ascii="Arial" w:hAnsi="Arial" w:cs="Arial"/>
        </w:rPr>
        <w:t xml:space="preserve"> information will be kept in locked cabinets in a locked office (Temporary Building, room 110) under the supervision of Dr. Rodger </w:t>
      </w:r>
      <w:proofErr w:type="spellStart"/>
      <w:r w:rsidRPr="003E4DE7">
        <w:rPr>
          <w:rFonts w:ascii="Arial" w:hAnsi="Arial" w:cs="Arial"/>
        </w:rPr>
        <w:t>Kram</w:t>
      </w:r>
      <w:proofErr w:type="spellEnd"/>
      <w:r w:rsidRPr="003E4DE7">
        <w:rPr>
          <w:rFonts w:ascii="Arial" w:hAnsi="Arial" w:cs="Arial"/>
        </w:rPr>
        <w:t xml:space="preserve">. Identifiable data will be shared with no one outside of the immediate research team. Data security for storage and transmission for electronic data stored on desktop computers will be managed via a secure network and password access. Data will be retained indefinitely, but the </w:t>
      </w:r>
      <w:r>
        <w:rPr>
          <w:rFonts w:ascii="Arial" w:hAnsi="Arial" w:cs="Arial"/>
        </w:rPr>
        <w:t>participant</w:t>
      </w:r>
      <w:r w:rsidRPr="003E4DE7">
        <w:rPr>
          <w:rFonts w:ascii="Arial" w:hAnsi="Arial" w:cs="Arial"/>
        </w:rPr>
        <w:t xml:space="preserve"> code identifier document (paper) will be destroyed in </w:t>
      </w:r>
      <w:r>
        <w:rPr>
          <w:rFonts w:ascii="Arial" w:hAnsi="Arial" w:cs="Arial"/>
        </w:rPr>
        <w:t xml:space="preserve">1 </w:t>
      </w:r>
      <w:r w:rsidRPr="003E4DE7">
        <w:rPr>
          <w:rFonts w:ascii="Arial" w:hAnsi="Arial" w:cs="Arial"/>
        </w:rPr>
        <w:t xml:space="preserve">year via shredding. </w:t>
      </w:r>
    </w:p>
    <w:p w14:paraId="37F62162" w14:textId="77777777" w:rsidR="00AF79D0" w:rsidRPr="008426F5" w:rsidRDefault="00AF79D0" w:rsidP="00AF79D0">
      <w:pPr>
        <w:pStyle w:val="Heading1"/>
        <w:numPr>
          <w:ilvl w:val="0"/>
          <w:numId w:val="3"/>
        </w:numPr>
        <w:rPr>
          <w:rFonts w:ascii="Arial" w:hAnsi="Arial" w:cs="Arial"/>
          <w:sz w:val="22"/>
          <w:szCs w:val="22"/>
          <w:lang w:bidi="en-US"/>
        </w:rPr>
      </w:pPr>
      <w:r w:rsidRPr="008426F5">
        <w:rPr>
          <w:rFonts w:ascii="Arial" w:hAnsi="Arial" w:cs="Arial"/>
          <w:sz w:val="22"/>
          <w:szCs w:val="22"/>
        </w:rPr>
        <w:t xml:space="preserve">PROVISIONS TO PROTECT THE PRIVACY INTERESTS OF PARTICIPANTS </w:t>
      </w:r>
    </w:p>
    <w:p w14:paraId="64FAB2A0" w14:textId="10E3D5C5" w:rsidR="000523D1" w:rsidRPr="00516E40" w:rsidDel="004B466F" w:rsidRDefault="002E0FE4" w:rsidP="00516E40">
      <w:pPr>
        <w:pStyle w:val="Normal1"/>
        <w:ind w:firstLine="0"/>
        <w:rPr>
          <w:rFonts w:ascii="Arial" w:eastAsia="Arial" w:hAnsi="Arial" w:cs="Arial"/>
        </w:rPr>
      </w:pPr>
      <w:r>
        <w:rPr>
          <w:rFonts w:ascii="Arial" w:hAnsi="Arial" w:cs="Arial"/>
        </w:rPr>
        <w:t xml:space="preserve">We do not foresee this study having any </w:t>
      </w:r>
      <w:r w:rsidR="009750DF">
        <w:rPr>
          <w:rFonts w:ascii="Arial" w:hAnsi="Arial" w:cs="Arial"/>
        </w:rPr>
        <w:t xml:space="preserve">significant </w:t>
      </w:r>
      <w:r>
        <w:rPr>
          <w:rFonts w:ascii="Arial" w:hAnsi="Arial" w:cs="Arial"/>
        </w:rPr>
        <w:t>impact on a participants’ privacy interests</w:t>
      </w:r>
      <w:r w:rsidR="00AD5F33">
        <w:rPr>
          <w:rFonts w:ascii="Arial" w:hAnsi="Arial" w:cs="Arial"/>
        </w:rPr>
        <w:t>.</w:t>
      </w:r>
      <w:r w:rsidR="00516E40">
        <w:rPr>
          <w:rFonts w:ascii="Arial" w:hAnsi="Arial" w:cs="Arial"/>
        </w:rPr>
        <w:t xml:space="preserve"> </w:t>
      </w:r>
      <w:r w:rsidR="00516E40">
        <w:rPr>
          <w:rFonts w:ascii="Arial" w:eastAsia="Arial" w:hAnsi="Arial" w:cs="Arial"/>
        </w:rPr>
        <w:t xml:space="preserve">All experiments will take place outside on the CU Boulder campus. The </w:t>
      </w:r>
      <w:r w:rsidR="009750DF">
        <w:rPr>
          <w:rFonts w:ascii="Arial" w:eastAsia="Arial" w:hAnsi="Arial" w:cs="Arial"/>
        </w:rPr>
        <w:t>study site (Sewall courtyard)</w:t>
      </w:r>
      <w:r w:rsidR="00516E40">
        <w:rPr>
          <w:rFonts w:ascii="Arial" w:eastAsia="Arial" w:hAnsi="Arial" w:cs="Arial"/>
        </w:rPr>
        <w:t xml:space="preserve"> has low foot traffic. Generally, only the researchers involved in this study are likely be present. Overall, the research activities performed by the subjects will not be private.  However, we do not feel that cycling </w:t>
      </w:r>
      <w:r w:rsidR="0087043E">
        <w:rPr>
          <w:rFonts w:ascii="Arial" w:eastAsia="Arial" w:hAnsi="Arial" w:cs="Arial"/>
        </w:rPr>
        <w:t xml:space="preserve">outdoors </w:t>
      </w:r>
      <w:r w:rsidR="00516E40">
        <w:rPr>
          <w:rFonts w:ascii="Arial" w:eastAsia="Arial" w:hAnsi="Arial" w:cs="Arial"/>
        </w:rPr>
        <w:t>is an activity that would normally involve privacy. Subjects will wear the same type of athletic clothing that they would wear when bicycling for exercise outdoors in public. We inform the subject in the Consent form that they cannot expect complete privacy during the conduct of the study.</w:t>
      </w:r>
    </w:p>
    <w:p w14:paraId="68964634" w14:textId="53ECFCD2" w:rsidR="00B2069E" w:rsidRPr="008426F5" w:rsidRDefault="0055232E" w:rsidP="000F6764">
      <w:pPr>
        <w:pStyle w:val="Heading1"/>
        <w:numPr>
          <w:ilvl w:val="0"/>
          <w:numId w:val="3"/>
        </w:numPr>
        <w:rPr>
          <w:rFonts w:ascii="Arial" w:hAnsi="Arial" w:cs="Arial"/>
          <w:sz w:val="22"/>
          <w:szCs w:val="22"/>
        </w:rPr>
      </w:pPr>
      <w:r w:rsidRPr="008426F5">
        <w:rPr>
          <w:rFonts w:ascii="Arial" w:hAnsi="Arial" w:cs="Arial"/>
          <w:sz w:val="22"/>
          <w:szCs w:val="22"/>
        </w:rPr>
        <w:t>WITHDRAWAL OF PARTICIPANTS</w:t>
      </w:r>
    </w:p>
    <w:p w14:paraId="323E84AC" w14:textId="386F6A45" w:rsidR="000523D1" w:rsidRPr="002F2D51" w:rsidRDefault="002E0FE4" w:rsidP="002F2D51">
      <w:pPr>
        <w:ind w:firstLine="0"/>
        <w:rPr>
          <w:rFonts w:ascii="Arial" w:hAnsi="Arial" w:cs="Arial"/>
        </w:rPr>
      </w:pPr>
      <w:r w:rsidRPr="002E0FE4">
        <w:rPr>
          <w:rFonts w:ascii="Arial" w:hAnsi="Arial" w:cs="Arial"/>
        </w:rPr>
        <w:t xml:space="preserve">We do not anticipate any circumstances under which participants will be withdrawn without their consent. </w:t>
      </w:r>
      <w:r>
        <w:rPr>
          <w:rFonts w:ascii="Arial" w:hAnsi="Arial" w:cs="Arial"/>
        </w:rPr>
        <w:t>Participants</w:t>
      </w:r>
      <w:r w:rsidRPr="002E0FE4">
        <w:rPr>
          <w:rFonts w:ascii="Arial" w:hAnsi="Arial" w:cs="Arial"/>
        </w:rPr>
        <w:t xml:space="preserve"> who choose to withdraw prior to completing the experiments will be freely allowed to do so.</w:t>
      </w:r>
    </w:p>
    <w:p w14:paraId="3EB6F690" w14:textId="3D188FF2" w:rsidR="005F5193" w:rsidRPr="008426F5" w:rsidRDefault="005F5193" w:rsidP="000F6764">
      <w:pPr>
        <w:pStyle w:val="Heading1"/>
        <w:numPr>
          <w:ilvl w:val="0"/>
          <w:numId w:val="3"/>
        </w:numPr>
        <w:rPr>
          <w:rFonts w:ascii="Arial" w:hAnsi="Arial" w:cs="Arial"/>
          <w:sz w:val="22"/>
          <w:szCs w:val="22"/>
        </w:rPr>
      </w:pPr>
      <w:r w:rsidRPr="008426F5">
        <w:rPr>
          <w:rFonts w:ascii="Arial" w:hAnsi="Arial" w:cs="Arial"/>
          <w:sz w:val="22"/>
          <w:szCs w:val="22"/>
        </w:rPr>
        <w:t>RISKS TO PARTICIPANTS</w:t>
      </w:r>
    </w:p>
    <w:p w14:paraId="533DBFF8" w14:textId="13E07A55" w:rsidR="00052E83" w:rsidRDefault="007C29FB" w:rsidP="00052E83">
      <w:pPr>
        <w:ind w:firstLine="0"/>
        <w:rPr>
          <w:rFonts w:ascii="Arial" w:hAnsi="Arial" w:cs="Arial"/>
        </w:rPr>
      </w:pPr>
      <w:r w:rsidRPr="007C29FB">
        <w:rPr>
          <w:rFonts w:ascii="Arial" w:hAnsi="Arial" w:cs="Arial"/>
        </w:rPr>
        <w:t>Exercise can cause fatigue and minor discomfort. About 4 in 10,000 average people have chest pain or a heart attack and 1 in 10,000 people die during an exercise test. Fortunately, for an adult without overt heart disease, who exercises regularly, the risk of a cardiac event (heart attack) during exercise is very small, less than 1 chance in every 400,000 person-hours of exercising (approximately equal to exercising for 45 years, 24 hours per day).</w:t>
      </w:r>
    </w:p>
    <w:p w14:paraId="5F53A211" w14:textId="77777777" w:rsidR="00052E83" w:rsidRDefault="00052E83" w:rsidP="00052E83">
      <w:pPr>
        <w:ind w:firstLine="0"/>
        <w:rPr>
          <w:rFonts w:ascii="Arial" w:hAnsi="Arial" w:cs="Arial"/>
        </w:rPr>
      </w:pPr>
    </w:p>
    <w:p w14:paraId="0EB23774" w14:textId="0F8CA9EE" w:rsidR="000523D1" w:rsidRDefault="00052E83" w:rsidP="00052E83">
      <w:pPr>
        <w:ind w:firstLine="0"/>
        <w:rPr>
          <w:rFonts w:ascii="Arial" w:hAnsi="Arial" w:cs="Arial"/>
        </w:rPr>
      </w:pPr>
      <w:r>
        <w:rPr>
          <w:rFonts w:ascii="Arial" w:hAnsi="Arial" w:cs="Arial"/>
        </w:rPr>
        <w:t>Participants</w:t>
      </w:r>
      <w:r w:rsidRPr="00052E83">
        <w:rPr>
          <w:rFonts w:ascii="Arial" w:hAnsi="Arial" w:cs="Arial"/>
        </w:rPr>
        <w:t xml:space="preserve"> could injure themselves by falling off of the </w:t>
      </w:r>
      <w:r w:rsidR="00AD5F33">
        <w:rPr>
          <w:rFonts w:ascii="Arial" w:hAnsi="Arial" w:cs="Arial"/>
        </w:rPr>
        <w:t>ergometer</w:t>
      </w:r>
      <w:r w:rsidRPr="00052E83">
        <w:rPr>
          <w:rFonts w:ascii="Arial" w:hAnsi="Arial" w:cs="Arial"/>
        </w:rPr>
        <w:t xml:space="preserve">. </w:t>
      </w:r>
      <w:r w:rsidR="00E046BF">
        <w:rPr>
          <w:rFonts w:ascii="Arial" w:hAnsi="Arial" w:cs="Arial"/>
        </w:rPr>
        <w:t xml:space="preserve">The likelihood of a fall will be reduced </w:t>
      </w:r>
      <w:r w:rsidR="00AD5F33">
        <w:rPr>
          <w:rFonts w:ascii="Arial" w:hAnsi="Arial" w:cs="Arial"/>
        </w:rPr>
        <w:t>due to the restoring force provided by the ergometer’s spring mechanism</w:t>
      </w:r>
      <w:r w:rsidR="00E046BF">
        <w:rPr>
          <w:rFonts w:ascii="Arial" w:hAnsi="Arial" w:cs="Arial"/>
        </w:rPr>
        <w:t xml:space="preserve">. </w:t>
      </w:r>
      <w:r w:rsidR="00AD5F33">
        <w:rPr>
          <w:rFonts w:ascii="Arial" w:hAnsi="Arial" w:cs="Arial"/>
        </w:rPr>
        <w:t>Additionally, the base of the ergometer and pulley system will be weighted down to prevent the risk of tipping. I</w:t>
      </w:r>
      <w:r w:rsidR="00E046BF">
        <w:rPr>
          <w:rFonts w:ascii="Arial" w:hAnsi="Arial" w:cs="Arial"/>
        </w:rPr>
        <w:t xml:space="preserve">n the unlikely event of a fall, the seriousness of the injury will be mitigated </w:t>
      </w:r>
      <w:r w:rsidR="009750DF">
        <w:rPr>
          <w:rFonts w:ascii="Arial" w:hAnsi="Arial" w:cs="Arial"/>
        </w:rPr>
        <w:t>because we will require</w:t>
      </w:r>
      <w:r w:rsidR="00E046BF">
        <w:rPr>
          <w:rFonts w:ascii="Arial" w:hAnsi="Arial" w:cs="Arial"/>
        </w:rPr>
        <w:t xml:space="preserve"> participants </w:t>
      </w:r>
      <w:r w:rsidR="009750DF">
        <w:rPr>
          <w:rFonts w:ascii="Arial" w:hAnsi="Arial" w:cs="Arial"/>
        </w:rPr>
        <w:t xml:space="preserve">to </w:t>
      </w:r>
      <w:r w:rsidR="00E046BF">
        <w:rPr>
          <w:rFonts w:ascii="Arial" w:hAnsi="Arial" w:cs="Arial"/>
        </w:rPr>
        <w:t xml:space="preserve">wear </w:t>
      </w:r>
      <w:r w:rsidRPr="00052E83">
        <w:rPr>
          <w:rFonts w:ascii="Arial" w:hAnsi="Arial" w:cs="Arial"/>
        </w:rPr>
        <w:t>a bicycle helmet.</w:t>
      </w:r>
    </w:p>
    <w:p w14:paraId="18E6A9E8" w14:textId="6410EF6A" w:rsidR="00AD5F33" w:rsidRDefault="00AD5F33" w:rsidP="00052E83">
      <w:pPr>
        <w:ind w:firstLine="0"/>
        <w:rPr>
          <w:rFonts w:ascii="Arial" w:hAnsi="Arial" w:cs="Arial"/>
        </w:rPr>
      </w:pPr>
    </w:p>
    <w:p w14:paraId="78BD8FF1" w14:textId="67351A5A" w:rsidR="00AD5F33" w:rsidRPr="00D30634" w:rsidRDefault="00AD5F33" w:rsidP="00052E83">
      <w:pPr>
        <w:ind w:firstLine="0"/>
        <w:rPr>
          <w:rFonts w:ascii="Arial" w:hAnsi="Arial" w:cs="Arial"/>
        </w:rPr>
      </w:pPr>
      <w:r>
        <w:rPr>
          <w:rFonts w:ascii="Arial" w:hAnsi="Arial" w:cs="Arial"/>
        </w:rPr>
        <w:t xml:space="preserve">It is possible that participants could be exposed to COVID-19 during testing. The risk of serious symptoms, hospitalization, and death will be mitigated by following </w:t>
      </w:r>
      <w:r w:rsidR="009750DF">
        <w:rPr>
          <w:rFonts w:ascii="Arial" w:hAnsi="Arial" w:cs="Arial"/>
        </w:rPr>
        <w:t xml:space="preserve">the </w:t>
      </w:r>
      <w:r>
        <w:rPr>
          <w:rFonts w:ascii="Arial" w:hAnsi="Arial" w:cs="Arial"/>
        </w:rPr>
        <w:t>CDC</w:t>
      </w:r>
      <w:r w:rsidR="009750DF">
        <w:rPr>
          <w:rFonts w:ascii="Arial" w:hAnsi="Arial" w:cs="Arial"/>
        </w:rPr>
        <w:t xml:space="preserve">, CU RIO R2R, and </w:t>
      </w:r>
      <w:r w:rsidR="009750DF">
        <w:rPr>
          <w:rFonts w:ascii="Arial" w:hAnsi="Arial" w:cs="Arial"/>
        </w:rPr>
        <w:lastRenderedPageBreak/>
        <w:t>IPHY</w:t>
      </w:r>
      <w:r>
        <w:rPr>
          <w:rFonts w:ascii="Arial" w:hAnsi="Arial" w:cs="Arial"/>
        </w:rPr>
        <w:t xml:space="preserve"> guidelines. </w:t>
      </w:r>
      <w:r w:rsidR="002007CE">
        <w:rPr>
          <w:rFonts w:ascii="Arial" w:hAnsi="Arial" w:cs="Arial"/>
        </w:rPr>
        <w:t xml:space="preserve">Participants who are deemed eligible for our study will have been screened </w:t>
      </w:r>
      <w:r w:rsidR="0071430B">
        <w:rPr>
          <w:rFonts w:ascii="Arial" w:hAnsi="Arial" w:cs="Arial"/>
        </w:rPr>
        <w:t xml:space="preserve">to be </w:t>
      </w:r>
      <w:r w:rsidR="002007CE">
        <w:rPr>
          <w:rFonts w:ascii="Arial" w:hAnsi="Arial" w:cs="Arial"/>
        </w:rPr>
        <w:t xml:space="preserve">healthy adults </w:t>
      </w:r>
      <w:r w:rsidR="0087043E">
        <w:rPr>
          <w:rFonts w:ascii="Arial" w:hAnsi="Arial" w:cs="Arial"/>
        </w:rPr>
        <w:t xml:space="preserve">between </w:t>
      </w:r>
      <w:r w:rsidR="002007CE">
        <w:rPr>
          <w:rFonts w:ascii="Arial" w:hAnsi="Arial" w:cs="Arial"/>
        </w:rPr>
        <w:t>18</w:t>
      </w:r>
      <w:r w:rsidR="0087043E">
        <w:rPr>
          <w:rFonts w:ascii="Arial" w:hAnsi="Arial" w:cs="Arial"/>
        </w:rPr>
        <w:t>-49 years old</w:t>
      </w:r>
      <w:r w:rsidR="002007CE">
        <w:rPr>
          <w:rFonts w:ascii="Arial" w:hAnsi="Arial" w:cs="Arial"/>
        </w:rPr>
        <w:t xml:space="preserve"> </w:t>
      </w:r>
      <w:r w:rsidR="0087043E">
        <w:rPr>
          <w:rFonts w:ascii="Arial" w:hAnsi="Arial" w:cs="Arial"/>
        </w:rPr>
        <w:t>who</w:t>
      </w:r>
      <w:r w:rsidR="002007CE">
        <w:rPr>
          <w:rFonts w:ascii="Arial" w:hAnsi="Arial" w:cs="Arial"/>
        </w:rPr>
        <w:t xml:space="preserve"> self-report being symptom-free and not having close contact with any persons confirmed to have COVID-19. Thus, our participants are deemed low-risk for developing serious symptoms due to COVID-19.</w:t>
      </w:r>
    </w:p>
    <w:p w14:paraId="3A5E745D" w14:textId="6D556AB3" w:rsidR="007360D0" w:rsidRPr="008426F5" w:rsidRDefault="00B51652" w:rsidP="000F6764">
      <w:pPr>
        <w:pStyle w:val="Heading1"/>
        <w:numPr>
          <w:ilvl w:val="0"/>
          <w:numId w:val="3"/>
        </w:numPr>
        <w:rPr>
          <w:rFonts w:ascii="Arial" w:hAnsi="Arial" w:cs="Arial"/>
          <w:sz w:val="22"/>
          <w:szCs w:val="22"/>
        </w:rPr>
      </w:pPr>
      <w:r w:rsidRPr="008426F5">
        <w:rPr>
          <w:rFonts w:ascii="Arial" w:hAnsi="Arial" w:cs="Arial"/>
          <w:sz w:val="22"/>
          <w:szCs w:val="22"/>
        </w:rPr>
        <w:t>M</w:t>
      </w:r>
      <w:r w:rsidR="0055232E" w:rsidRPr="008426F5">
        <w:rPr>
          <w:rFonts w:ascii="Arial" w:hAnsi="Arial" w:cs="Arial"/>
          <w:sz w:val="22"/>
          <w:szCs w:val="22"/>
        </w:rPr>
        <w:t>ANAGEMENT OF RISKS</w:t>
      </w:r>
    </w:p>
    <w:p w14:paraId="4A23FBFF" w14:textId="336C855D" w:rsidR="00052E83" w:rsidRPr="00052E83" w:rsidRDefault="002007CE" w:rsidP="00052E83">
      <w:pPr>
        <w:ind w:firstLine="0"/>
        <w:rPr>
          <w:rFonts w:ascii="Arial" w:hAnsi="Arial" w:cs="Arial"/>
        </w:rPr>
      </w:pPr>
      <w:r>
        <w:rPr>
          <w:rFonts w:ascii="Arial" w:hAnsi="Arial" w:cs="Arial"/>
        </w:rPr>
        <w:t>Bicycling on an ergometer is very low risk, as</w:t>
      </w:r>
      <w:r w:rsidR="00052E83" w:rsidRPr="00052E83">
        <w:rPr>
          <w:rFonts w:ascii="Arial" w:hAnsi="Arial" w:cs="Arial"/>
        </w:rPr>
        <w:t xml:space="preserve"> the rider is not moving relative to the</w:t>
      </w:r>
      <w:r w:rsidR="006F133C">
        <w:rPr>
          <w:rFonts w:ascii="Arial" w:hAnsi="Arial" w:cs="Arial"/>
        </w:rPr>
        <w:t>ir surroundings.</w:t>
      </w:r>
      <w:r w:rsidR="00052E83" w:rsidRPr="00052E83">
        <w:rPr>
          <w:rFonts w:ascii="Arial" w:hAnsi="Arial" w:cs="Arial"/>
        </w:rPr>
        <w:t xml:space="preserve"> Thus, in the unlikely event of a fall, the rider will not collide with any objects with a substantial horizontal velocity. </w:t>
      </w:r>
      <w:r>
        <w:rPr>
          <w:rFonts w:ascii="Arial" w:hAnsi="Arial" w:cs="Arial"/>
        </w:rPr>
        <w:t>Additionally</w:t>
      </w:r>
      <w:r w:rsidR="00052E83" w:rsidRPr="00052E83">
        <w:rPr>
          <w:rFonts w:ascii="Arial" w:hAnsi="Arial" w:cs="Arial"/>
        </w:rPr>
        <w:t>, all subjects will be required to wear a bicycle helmet. Thus, we are confident that these experiments do not present any undue risk to the participants or investigators.</w:t>
      </w:r>
      <w:r w:rsidR="0071430B">
        <w:rPr>
          <w:rFonts w:ascii="Arial" w:hAnsi="Arial" w:cs="Arial"/>
        </w:rPr>
        <w:t xml:space="preserve"> Clearly the risk of participating </w:t>
      </w:r>
      <w:r w:rsidR="0087043E">
        <w:rPr>
          <w:rFonts w:ascii="Arial" w:hAnsi="Arial" w:cs="Arial"/>
        </w:rPr>
        <w:t>i</w:t>
      </w:r>
      <w:r w:rsidR="0071430B">
        <w:rPr>
          <w:rFonts w:ascii="Arial" w:hAnsi="Arial" w:cs="Arial"/>
        </w:rPr>
        <w:t>n this experiment is less risk than outdoor cycling, which participants report as a regular activity.</w:t>
      </w:r>
    </w:p>
    <w:p w14:paraId="6B47B620" w14:textId="3922DDEA" w:rsidR="002E0FE4" w:rsidRDefault="002E0FE4" w:rsidP="00052E83">
      <w:pPr>
        <w:ind w:firstLine="0"/>
        <w:rPr>
          <w:rFonts w:ascii="Arial" w:hAnsi="Arial" w:cs="Arial"/>
        </w:rPr>
      </w:pPr>
    </w:p>
    <w:p w14:paraId="144FE3B7" w14:textId="77777777" w:rsidR="002E0FE4" w:rsidRPr="00052E83" w:rsidRDefault="002E0FE4" w:rsidP="002E0FE4">
      <w:pPr>
        <w:ind w:firstLine="0"/>
        <w:rPr>
          <w:rFonts w:ascii="Arial" w:hAnsi="Arial" w:cs="Arial"/>
        </w:rPr>
      </w:pPr>
      <w:r w:rsidRPr="00052E83">
        <w:rPr>
          <w:rFonts w:ascii="Arial" w:hAnsi="Arial" w:cs="Arial"/>
        </w:rPr>
        <w:t xml:space="preserve">If a </w:t>
      </w:r>
      <w:r>
        <w:rPr>
          <w:rFonts w:ascii="Arial" w:hAnsi="Arial" w:cs="Arial"/>
        </w:rPr>
        <w:t>participant</w:t>
      </w:r>
      <w:r w:rsidRPr="00052E83">
        <w:rPr>
          <w:rFonts w:ascii="Arial" w:hAnsi="Arial" w:cs="Arial"/>
        </w:rPr>
        <w:t xml:space="preserve"> experiences a non-life-threatening injury (for example: a cut, scratch or wrist sprain) that requires medical treatment, the experimenters will provide reasonable assistance in getting the subject to </w:t>
      </w:r>
      <w:proofErr w:type="spellStart"/>
      <w:r w:rsidRPr="00052E83">
        <w:rPr>
          <w:rFonts w:ascii="Arial" w:hAnsi="Arial" w:cs="Arial"/>
        </w:rPr>
        <w:t>Wardenburg</w:t>
      </w:r>
      <w:proofErr w:type="spellEnd"/>
      <w:r w:rsidRPr="00052E83">
        <w:rPr>
          <w:rFonts w:ascii="Arial" w:hAnsi="Arial" w:cs="Arial"/>
        </w:rPr>
        <w:t xml:space="preserve"> Health Center, or Urgent Care at the Boulder Medical Center. Professor </w:t>
      </w:r>
      <w:proofErr w:type="spellStart"/>
      <w:r w:rsidRPr="00052E83">
        <w:rPr>
          <w:rFonts w:ascii="Arial" w:hAnsi="Arial" w:cs="Arial"/>
        </w:rPr>
        <w:t>Kram</w:t>
      </w:r>
      <w:proofErr w:type="spellEnd"/>
      <w:r w:rsidRPr="00052E83">
        <w:rPr>
          <w:rFonts w:ascii="Arial" w:hAnsi="Arial" w:cs="Arial"/>
        </w:rPr>
        <w:t xml:space="preserve"> has more than 25 years of experience conducting these types of experiments and has never had a subject experience a serious injury during testing.</w:t>
      </w:r>
    </w:p>
    <w:p w14:paraId="57DF9C80" w14:textId="77777777" w:rsidR="002E0FE4" w:rsidRDefault="002E0FE4" w:rsidP="002E0FE4">
      <w:pPr>
        <w:ind w:firstLine="0"/>
        <w:rPr>
          <w:rFonts w:ascii="Arial" w:hAnsi="Arial" w:cs="Arial"/>
        </w:rPr>
      </w:pPr>
    </w:p>
    <w:p w14:paraId="09A83041" w14:textId="1778C565" w:rsidR="002E0FE4" w:rsidRPr="00F15377" w:rsidRDefault="002E0FE4" w:rsidP="00052E83">
      <w:pPr>
        <w:ind w:firstLine="0"/>
        <w:rPr>
          <w:rFonts w:ascii="Arial" w:hAnsi="Arial" w:cs="Arial"/>
        </w:rPr>
      </w:pPr>
      <w:r w:rsidRPr="00052E83">
        <w:rPr>
          <w:rFonts w:ascii="Arial" w:hAnsi="Arial" w:cs="Arial"/>
        </w:rPr>
        <w:t>In the unlikely event of a life-threatening event (e.g. cardiac arrest), the investigator(s) would call 911, begin CPR</w:t>
      </w:r>
      <w:r>
        <w:rPr>
          <w:rFonts w:ascii="Arial" w:hAnsi="Arial" w:cs="Arial"/>
        </w:rPr>
        <w:t>,</w:t>
      </w:r>
      <w:r w:rsidRPr="00052E83">
        <w:rPr>
          <w:rFonts w:ascii="Arial" w:hAnsi="Arial" w:cs="Arial"/>
        </w:rPr>
        <w:t xml:space="preserve"> and await EMS arrival. Accordingly, all investigators are trained in CPR and AED and at least one investigator will be present during these experiments.</w:t>
      </w:r>
      <w:r>
        <w:rPr>
          <w:rFonts w:ascii="Arial" w:hAnsi="Arial" w:cs="Arial"/>
        </w:rPr>
        <w:t xml:space="preserve"> </w:t>
      </w:r>
      <w:r w:rsidRPr="006F133C">
        <w:rPr>
          <w:rFonts w:ascii="Arial" w:hAnsi="Arial" w:cs="Arial"/>
        </w:rPr>
        <w:t xml:space="preserve">A First Aid Kit and AED </w:t>
      </w:r>
      <w:r>
        <w:rPr>
          <w:rFonts w:ascii="Arial" w:hAnsi="Arial" w:cs="Arial"/>
        </w:rPr>
        <w:t>is always</w:t>
      </w:r>
      <w:r w:rsidRPr="006F133C">
        <w:rPr>
          <w:rFonts w:ascii="Arial" w:hAnsi="Arial" w:cs="Arial"/>
        </w:rPr>
        <w:t xml:space="preserve"> kept within the </w:t>
      </w:r>
      <w:r>
        <w:rPr>
          <w:rFonts w:ascii="Arial" w:hAnsi="Arial" w:cs="Arial"/>
        </w:rPr>
        <w:t>Locomotion Laboratory.</w:t>
      </w:r>
    </w:p>
    <w:p w14:paraId="070D611F" w14:textId="77777777" w:rsidR="00B2069E" w:rsidRPr="008426F5" w:rsidRDefault="0055232E" w:rsidP="000F6764">
      <w:pPr>
        <w:pStyle w:val="Heading1"/>
        <w:numPr>
          <w:ilvl w:val="0"/>
          <w:numId w:val="3"/>
        </w:numPr>
        <w:rPr>
          <w:rFonts w:ascii="Arial" w:hAnsi="Arial" w:cs="Arial"/>
          <w:sz w:val="22"/>
          <w:szCs w:val="22"/>
        </w:rPr>
      </w:pPr>
      <w:r w:rsidRPr="008426F5">
        <w:rPr>
          <w:rFonts w:ascii="Arial" w:hAnsi="Arial" w:cs="Arial"/>
          <w:sz w:val="22"/>
          <w:szCs w:val="22"/>
        </w:rPr>
        <w:t xml:space="preserve">POTENTIAL BENEFITS </w:t>
      </w:r>
    </w:p>
    <w:p w14:paraId="14EDF1B9" w14:textId="59F31988" w:rsidR="00F15377" w:rsidRPr="00F15377" w:rsidRDefault="001F6BA6" w:rsidP="00F15377">
      <w:pPr>
        <w:ind w:firstLine="0"/>
        <w:rPr>
          <w:rFonts w:ascii="Arial" w:hAnsi="Arial" w:cs="Arial"/>
        </w:rPr>
      </w:pPr>
      <w:r w:rsidRPr="001F6BA6">
        <w:rPr>
          <w:rFonts w:ascii="Arial" w:hAnsi="Arial" w:cs="Arial"/>
        </w:rPr>
        <w:t>The only direct benefit is that the</w:t>
      </w:r>
      <w:r>
        <w:rPr>
          <w:rFonts w:ascii="Arial" w:hAnsi="Arial" w:cs="Arial"/>
        </w:rPr>
        <w:t xml:space="preserve"> participants</w:t>
      </w:r>
      <w:r w:rsidRPr="001F6BA6">
        <w:rPr>
          <w:rFonts w:ascii="Arial" w:hAnsi="Arial" w:cs="Arial"/>
        </w:rPr>
        <w:t xml:space="preserve"> will experience a </w:t>
      </w:r>
      <w:r>
        <w:rPr>
          <w:rFonts w:ascii="Arial" w:hAnsi="Arial" w:cs="Arial"/>
        </w:rPr>
        <w:t>moderate</w:t>
      </w:r>
      <w:r w:rsidRPr="001F6BA6">
        <w:rPr>
          <w:rFonts w:ascii="Arial" w:hAnsi="Arial" w:cs="Arial"/>
        </w:rPr>
        <w:t xml:space="preserve"> amount of physical exercise. This is non-clinical research that will provide new information regarding the </w:t>
      </w:r>
      <w:r>
        <w:rPr>
          <w:rFonts w:ascii="Arial" w:hAnsi="Arial" w:cs="Arial"/>
        </w:rPr>
        <w:t xml:space="preserve">effect of </w:t>
      </w:r>
      <w:r w:rsidR="002007CE">
        <w:rPr>
          <w:rFonts w:ascii="Arial" w:hAnsi="Arial" w:cs="Arial"/>
        </w:rPr>
        <w:t>lateral bicycle dynamics</w:t>
      </w:r>
      <w:r>
        <w:rPr>
          <w:rFonts w:ascii="Arial" w:hAnsi="Arial" w:cs="Arial"/>
        </w:rPr>
        <w:t xml:space="preserve"> on </w:t>
      </w:r>
      <w:r w:rsidR="002007CE">
        <w:rPr>
          <w:rFonts w:ascii="Arial" w:hAnsi="Arial" w:cs="Arial"/>
        </w:rPr>
        <w:t>maximal power output during non-seated</w:t>
      </w:r>
      <w:r>
        <w:rPr>
          <w:rFonts w:ascii="Arial" w:hAnsi="Arial" w:cs="Arial"/>
        </w:rPr>
        <w:t xml:space="preserve"> cycling</w:t>
      </w:r>
      <w:r w:rsidRPr="001F6BA6">
        <w:rPr>
          <w:rFonts w:ascii="Arial" w:hAnsi="Arial" w:cs="Arial"/>
        </w:rPr>
        <w:t xml:space="preserve">. The results of this study will help </w:t>
      </w:r>
      <w:r>
        <w:rPr>
          <w:rFonts w:ascii="Arial" w:hAnsi="Arial" w:cs="Arial"/>
        </w:rPr>
        <w:t xml:space="preserve">cyclists make informed decisions about their </w:t>
      </w:r>
      <w:r w:rsidR="002007CE">
        <w:rPr>
          <w:rFonts w:ascii="Arial" w:hAnsi="Arial" w:cs="Arial"/>
        </w:rPr>
        <w:t>cycling technique</w:t>
      </w:r>
      <w:r>
        <w:rPr>
          <w:rFonts w:ascii="Arial" w:hAnsi="Arial" w:cs="Arial"/>
        </w:rPr>
        <w:t xml:space="preserve"> and help bicycle</w:t>
      </w:r>
      <w:r w:rsidRPr="001F6BA6">
        <w:rPr>
          <w:rFonts w:ascii="Arial" w:hAnsi="Arial" w:cs="Arial"/>
        </w:rPr>
        <w:t xml:space="preserve"> manufacturers innovate and produce new </w:t>
      </w:r>
      <w:r>
        <w:rPr>
          <w:rFonts w:ascii="Arial" w:hAnsi="Arial" w:cs="Arial"/>
        </w:rPr>
        <w:t>bicycles</w:t>
      </w:r>
      <w:r w:rsidRPr="001F6BA6">
        <w:rPr>
          <w:rFonts w:ascii="Arial" w:hAnsi="Arial" w:cs="Arial"/>
        </w:rPr>
        <w:t xml:space="preserve"> </w:t>
      </w:r>
      <w:r w:rsidR="00052E83">
        <w:rPr>
          <w:rFonts w:ascii="Arial" w:hAnsi="Arial" w:cs="Arial"/>
        </w:rPr>
        <w:t xml:space="preserve">and accessories </w:t>
      </w:r>
      <w:r w:rsidRPr="001F6BA6">
        <w:rPr>
          <w:rFonts w:ascii="Arial" w:hAnsi="Arial" w:cs="Arial"/>
        </w:rPr>
        <w:t>for the customer.</w:t>
      </w:r>
    </w:p>
    <w:p w14:paraId="1F9E4F8F" w14:textId="247E4A4C" w:rsidR="005F5193" w:rsidRPr="008426F5" w:rsidRDefault="005F5193" w:rsidP="000F6764">
      <w:pPr>
        <w:pStyle w:val="Heading1"/>
        <w:numPr>
          <w:ilvl w:val="0"/>
          <w:numId w:val="3"/>
        </w:numPr>
        <w:rPr>
          <w:rFonts w:ascii="Arial" w:hAnsi="Arial" w:cs="Arial"/>
          <w:sz w:val="22"/>
          <w:szCs w:val="22"/>
        </w:rPr>
      </w:pPr>
      <w:r w:rsidRPr="008426F5">
        <w:rPr>
          <w:rFonts w:ascii="Arial" w:hAnsi="Arial" w:cs="Arial"/>
          <w:sz w:val="22"/>
          <w:szCs w:val="22"/>
        </w:rPr>
        <w:t>PROVISIONS TO MONITOR THE DATA</w:t>
      </w:r>
      <w:r w:rsidR="0055232E" w:rsidRPr="008426F5">
        <w:rPr>
          <w:rFonts w:ascii="Arial" w:hAnsi="Arial" w:cs="Arial"/>
          <w:sz w:val="22"/>
          <w:szCs w:val="22"/>
        </w:rPr>
        <w:t xml:space="preserve"> FOR THE SAFETY OF PARTICIPANTS</w:t>
      </w:r>
    </w:p>
    <w:p w14:paraId="0EBB2BDC" w14:textId="33700D04" w:rsidR="000523D1" w:rsidRPr="00F15377" w:rsidRDefault="002007CE" w:rsidP="00F15377">
      <w:pPr>
        <w:ind w:firstLine="0"/>
        <w:rPr>
          <w:rFonts w:ascii="Arial" w:hAnsi="Arial" w:cs="Arial"/>
        </w:rPr>
      </w:pPr>
      <w:r>
        <w:rPr>
          <w:rFonts w:ascii="Arial" w:hAnsi="Arial" w:cs="Arial"/>
        </w:rPr>
        <w:t>The proposed study</w:t>
      </w:r>
      <w:r w:rsidR="001F6BA6" w:rsidRPr="001F6BA6">
        <w:rPr>
          <w:rFonts w:ascii="Arial" w:hAnsi="Arial" w:cs="Arial"/>
        </w:rPr>
        <w:t xml:space="preserve"> is short-term in nature.  If a </w:t>
      </w:r>
      <w:r w:rsidR="001F6BA6">
        <w:rPr>
          <w:rFonts w:ascii="Arial" w:hAnsi="Arial" w:cs="Arial"/>
        </w:rPr>
        <w:t xml:space="preserve">participant </w:t>
      </w:r>
      <w:r w:rsidR="001F6BA6" w:rsidRPr="001F6BA6">
        <w:rPr>
          <w:rFonts w:ascii="Arial" w:hAnsi="Arial" w:cs="Arial"/>
        </w:rPr>
        <w:t>reports an injury or substantive discomfort during or after participating, we will review our experimental procedures and take action to minimize/eliminate the risk of such problems.</w:t>
      </w:r>
    </w:p>
    <w:p w14:paraId="7BA4FBEF" w14:textId="69DBE7F0" w:rsidR="00B2069E" w:rsidRPr="008426F5" w:rsidRDefault="00B2069E" w:rsidP="000F6764">
      <w:pPr>
        <w:pStyle w:val="Heading1"/>
        <w:numPr>
          <w:ilvl w:val="0"/>
          <w:numId w:val="3"/>
        </w:numPr>
        <w:rPr>
          <w:rFonts w:ascii="Arial" w:hAnsi="Arial" w:cs="Arial"/>
          <w:sz w:val="22"/>
          <w:szCs w:val="22"/>
        </w:rPr>
      </w:pPr>
      <w:r w:rsidRPr="008426F5">
        <w:rPr>
          <w:rFonts w:ascii="Arial" w:hAnsi="Arial" w:cs="Arial"/>
          <w:sz w:val="22"/>
          <w:szCs w:val="22"/>
        </w:rPr>
        <w:t>MEDICAL C</w:t>
      </w:r>
      <w:r w:rsidR="0055232E" w:rsidRPr="008426F5">
        <w:rPr>
          <w:rFonts w:ascii="Arial" w:hAnsi="Arial" w:cs="Arial"/>
          <w:sz w:val="22"/>
          <w:szCs w:val="22"/>
        </w:rPr>
        <w:t>ARE AND COMPENSATION FOR INJURY</w:t>
      </w:r>
    </w:p>
    <w:p w14:paraId="785957EE" w14:textId="621DBC22" w:rsidR="00DA5FA1" w:rsidRPr="00720C32" w:rsidRDefault="001F6BA6" w:rsidP="00720C32">
      <w:pPr>
        <w:ind w:firstLine="0"/>
        <w:rPr>
          <w:rFonts w:ascii="Arial" w:hAnsi="Arial" w:cs="Arial"/>
        </w:rPr>
      </w:pPr>
      <w:r>
        <w:rPr>
          <w:rFonts w:ascii="Arial" w:hAnsi="Arial" w:cs="Arial"/>
        </w:rPr>
        <w:t>Research involves minimal risk.</w:t>
      </w:r>
    </w:p>
    <w:p w14:paraId="6174209E" w14:textId="300E6FE6" w:rsidR="00B2069E" w:rsidRPr="008426F5" w:rsidRDefault="0055232E" w:rsidP="000F6764">
      <w:pPr>
        <w:pStyle w:val="Heading1"/>
        <w:numPr>
          <w:ilvl w:val="0"/>
          <w:numId w:val="3"/>
        </w:numPr>
        <w:rPr>
          <w:rFonts w:ascii="Arial" w:hAnsi="Arial" w:cs="Arial"/>
          <w:sz w:val="22"/>
          <w:szCs w:val="22"/>
        </w:rPr>
      </w:pPr>
      <w:r w:rsidRPr="008426F5">
        <w:rPr>
          <w:rFonts w:ascii="Arial" w:hAnsi="Arial" w:cs="Arial"/>
          <w:sz w:val="22"/>
          <w:szCs w:val="22"/>
        </w:rPr>
        <w:t>COST TO PARTICIPANTS</w:t>
      </w:r>
    </w:p>
    <w:p w14:paraId="7023E3AD" w14:textId="093BD735" w:rsidR="00DA5FA1" w:rsidRPr="00720C32" w:rsidRDefault="001F6BA6" w:rsidP="00720C32">
      <w:pPr>
        <w:ind w:firstLine="0"/>
        <w:rPr>
          <w:rFonts w:ascii="Arial" w:hAnsi="Arial" w:cs="Arial"/>
        </w:rPr>
      </w:pPr>
      <w:r w:rsidRPr="001F6BA6">
        <w:rPr>
          <w:rFonts w:ascii="Arial" w:hAnsi="Arial" w:cs="Arial"/>
        </w:rPr>
        <w:t xml:space="preserve">There are no costs to the participants.   </w:t>
      </w:r>
    </w:p>
    <w:p w14:paraId="03CA79FB" w14:textId="348E29C1" w:rsidR="00B2069E" w:rsidRPr="008426F5" w:rsidRDefault="0055232E" w:rsidP="000F6764">
      <w:pPr>
        <w:pStyle w:val="Heading1"/>
        <w:numPr>
          <w:ilvl w:val="0"/>
          <w:numId w:val="3"/>
        </w:numPr>
        <w:rPr>
          <w:rFonts w:ascii="Arial" w:hAnsi="Arial" w:cs="Arial"/>
          <w:sz w:val="22"/>
          <w:szCs w:val="22"/>
        </w:rPr>
      </w:pPr>
      <w:r w:rsidRPr="008426F5">
        <w:rPr>
          <w:rFonts w:ascii="Arial" w:hAnsi="Arial" w:cs="Arial"/>
          <w:sz w:val="22"/>
          <w:szCs w:val="22"/>
        </w:rPr>
        <w:lastRenderedPageBreak/>
        <w:t>DRUG ADMINISTRATION</w:t>
      </w:r>
    </w:p>
    <w:p w14:paraId="4138DACC" w14:textId="6A8FBDE3" w:rsidR="00DA5FA1" w:rsidRDefault="001F6BA6" w:rsidP="00720C32">
      <w:pPr>
        <w:ind w:firstLine="0"/>
        <w:rPr>
          <w:rFonts w:ascii="Arial" w:hAnsi="Arial" w:cs="Arial"/>
        </w:rPr>
      </w:pPr>
      <w:r>
        <w:rPr>
          <w:rFonts w:ascii="Arial" w:hAnsi="Arial" w:cs="Arial"/>
        </w:rPr>
        <w:t>N/A</w:t>
      </w:r>
    </w:p>
    <w:p w14:paraId="2D437D13" w14:textId="49483E9E" w:rsidR="006F1831" w:rsidRPr="008426F5" w:rsidRDefault="006E3D87" w:rsidP="000F6764">
      <w:pPr>
        <w:pStyle w:val="Heading1"/>
        <w:numPr>
          <w:ilvl w:val="0"/>
          <w:numId w:val="3"/>
        </w:numPr>
        <w:rPr>
          <w:rFonts w:ascii="Arial" w:hAnsi="Arial" w:cs="Arial"/>
          <w:sz w:val="22"/>
          <w:szCs w:val="22"/>
        </w:rPr>
      </w:pPr>
      <w:r w:rsidRPr="008426F5">
        <w:rPr>
          <w:rFonts w:ascii="Arial" w:hAnsi="Arial" w:cs="Arial"/>
          <w:sz w:val="22"/>
          <w:szCs w:val="22"/>
        </w:rPr>
        <w:t xml:space="preserve">INVESTIGATIONAL </w:t>
      </w:r>
      <w:r w:rsidR="0055232E" w:rsidRPr="008426F5">
        <w:rPr>
          <w:rFonts w:ascii="Arial" w:hAnsi="Arial" w:cs="Arial"/>
          <w:sz w:val="22"/>
          <w:szCs w:val="22"/>
        </w:rPr>
        <w:t>DEVICES</w:t>
      </w:r>
    </w:p>
    <w:p w14:paraId="151CA42A" w14:textId="04977BD1" w:rsidR="00DA5FA1" w:rsidRDefault="001F6BA6" w:rsidP="00720C32">
      <w:pPr>
        <w:ind w:firstLine="0"/>
        <w:rPr>
          <w:rFonts w:ascii="Arial" w:hAnsi="Arial" w:cs="Arial"/>
        </w:rPr>
      </w:pPr>
      <w:r>
        <w:rPr>
          <w:rFonts w:ascii="Arial" w:hAnsi="Arial" w:cs="Arial"/>
        </w:rPr>
        <w:t>N/A</w:t>
      </w:r>
    </w:p>
    <w:p w14:paraId="15D696B0" w14:textId="3851C69E" w:rsidR="00B2069E" w:rsidRPr="008426F5" w:rsidRDefault="000F6764" w:rsidP="000F6764">
      <w:pPr>
        <w:pStyle w:val="Heading1"/>
        <w:numPr>
          <w:ilvl w:val="0"/>
          <w:numId w:val="3"/>
        </w:numPr>
        <w:rPr>
          <w:rFonts w:ascii="Arial" w:hAnsi="Arial" w:cs="Arial"/>
          <w:sz w:val="22"/>
          <w:szCs w:val="22"/>
        </w:rPr>
      </w:pPr>
      <w:r>
        <w:rPr>
          <w:rFonts w:ascii="Arial" w:hAnsi="Arial" w:cs="Arial"/>
          <w:sz w:val="22"/>
          <w:szCs w:val="22"/>
        </w:rPr>
        <w:t>COLLABORATIVE</w:t>
      </w:r>
      <w:r w:rsidR="0055232E" w:rsidRPr="008426F5">
        <w:rPr>
          <w:rFonts w:ascii="Arial" w:hAnsi="Arial" w:cs="Arial"/>
          <w:sz w:val="22"/>
          <w:szCs w:val="22"/>
        </w:rPr>
        <w:t xml:space="preserve"> STUDIES</w:t>
      </w:r>
    </w:p>
    <w:p w14:paraId="48B12DC4" w14:textId="02118C0C" w:rsidR="00515FF6" w:rsidRPr="00515FF6" w:rsidRDefault="001F6BA6" w:rsidP="00515FF6">
      <w:pPr>
        <w:ind w:firstLine="0"/>
        <w:rPr>
          <w:rFonts w:ascii="Arial" w:hAnsi="Arial" w:cs="Arial"/>
          <w:bCs/>
        </w:rPr>
      </w:pPr>
      <w:r w:rsidRPr="001F6BA6">
        <w:rPr>
          <w:rFonts w:ascii="Arial" w:hAnsi="Arial" w:cs="Arial"/>
          <w:bCs/>
        </w:rPr>
        <w:t>N/A</w:t>
      </w:r>
    </w:p>
    <w:p w14:paraId="34C2A904" w14:textId="31955380" w:rsidR="00515FF6" w:rsidRPr="00515FF6" w:rsidRDefault="00B2069E" w:rsidP="00515FF6">
      <w:pPr>
        <w:pStyle w:val="Heading1"/>
        <w:numPr>
          <w:ilvl w:val="0"/>
          <w:numId w:val="3"/>
        </w:numPr>
        <w:rPr>
          <w:rFonts w:ascii="Arial" w:hAnsi="Arial" w:cs="Arial"/>
          <w:sz w:val="22"/>
          <w:szCs w:val="22"/>
        </w:rPr>
      </w:pPr>
      <w:r w:rsidRPr="008426F5">
        <w:rPr>
          <w:rFonts w:ascii="Arial" w:hAnsi="Arial" w:cs="Arial"/>
          <w:sz w:val="22"/>
          <w:szCs w:val="22"/>
        </w:rPr>
        <w:t>SHARIN</w:t>
      </w:r>
      <w:r w:rsidR="0055232E" w:rsidRPr="008426F5">
        <w:rPr>
          <w:rFonts w:ascii="Arial" w:hAnsi="Arial" w:cs="Arial"/>
          <w:sz w:val="22"/>
          <w:szCs w:val="22"/>
        </w:rPr>
        <w:t>G OF RESULTS WITH PARTICIPANTS</w:t>
      </w:r>
    </w:p>
    <w:p w14:paraId="51DCE012" w14:textId="7B40D2B9" w:rsidR="00515FF6" w:rsidRDefault="001F6BA6" w:rsidP="000F6764">
      <w:pPr>
        <w:ind w:firstLine="0"/>
        <w:rPr>
          <w:rFonts w:ascii="Arial" w:hAnsi="Arial" w:cs="Arial"/>
        </w:rPr>
      </w:pPr>
      <w:r w:rsidRPr="001F6BA6">
        <w:rPr>
          <w:rFonts w:ascii="Arial" w:hAnsi="Arial" w:cs="Arial"/>
        </w:rPr>
        <w:t xml:space="preserve">We intend to prepare the results of this study for presentation at scientific conferences and for publication in </w:t>
      </w:r>
      <w:r w:rsidR="000A493F">
        <w:rPr>
          <w:rFonts w:ascii="Arial" w:hAnsi="Arial" w:cs="Arial"/>
        </w:rPr>
        <w:t>a scientific journal</w:t>
      </w:r>
      <w:r w:rsidRPr="001F6BA6">
        <w:rPr>
          <w:rFonts w:ascii="Arial" w:hAnsi="Arial" w:cs="Arial"/>
        </w:rPr>
        <w:t>. In these ways, study results will be made part of public record and will be made accessible to participants.</w:t>
      </w:r>
    </w:p>
    <w:p w14:paraId="3671D8DE" w14:textId="437E2D91" w:rsidR="00515FF6" w:rsidRDefault="00515FF6" w:rsidP="00515FF6">
      <w:pPr>
        <w:pStyle w:val="Heading1"/>
        <w:numPr>
          <w:ilvl w:val="0"/>
          <w:numId w:val="3"/>
        </w:numPr>
        <w:rPr>
          <w:rFonts w:ascii="Arial" w:hAnsi="Arial" w:cs="Arial"/>
          <w:sz w:val="22"/>
          <w:szCs w:val="32"/>
        </w:rPr>
      </w:pPr>
      <w:r w:rsidRPr="00515FF6">
        <w:rPr>
          <w:rFonts w:ascii="Arial" w:hAnsi="Arial" w:cs="Arial"/>
          <w:sz w:val="22"/>
          <w:szCs w:val="32"/>
        </w:rPr>
        <w:t>REFERENCES</w:t>
      </w:r>
    </w:p>
    <w:p w14:paraId="2718911E" w14:textId="16FD6B4D" w:rsidR="00177C4B" w:rsidRPr="00177C4B" w:rsidRDefault="003B395C" w:rsidP="00177C4B">
      <w:pPr>
        <w:pStyle w:val="Normal1"/>
        <w:ind w:left="720" w:hanging="720"/>
        <w:rPr>
          <w:rFonts w:ascii="Arial" w:eastAsia="Arial" w:hAnsi="Arial" w:cs="Arial"/>
        </w:rPr>
      </w:pPr>
      <w:r w:rsidRPr="003B395C">
        <w:rPr>
          <w:rFonts w:ascii="Arial" w:eastAsia="Arial" w:hAnsi="Arial" w:cs="Arial"/>
        </w:rPr>
        <w:t>Baker, Julian S., Edward Brown, Gary Hill, Glen Phillips, Russell Williams, and Bruce Davies. 2002. “Handgrip Contribution to Lactate Production and Leg Power during High-Intensity Exercise.” Medicine and Science in Sports and Exercise 34 (6): 1037–40.</w:t>
      </w:r>
    </w:p>
    <w:p w14:paraId="03B56530" w14:textId="3C1D1B24" w:rsidR="00177C4B" w:rsidRPr="00177C4B" w:rsidRDefault="003B395C" w:rsidP="00177C4B">
      <w:pPr>
        <w:pStyle w:val="Normal1"/>
        <w:ind w:left="720" w:hanging="720"/>
        <w:rPr>
          <w:rFonts w:ascii="Arial" w:eastAsia="Arial" w:hAnsi="Arial" w:cs="Arial"/>
        </w:rPr>
      </w:pPr>
      <w:r w:rsidRPr="003B395C">
        <w:rPr>
          <w:rFonts w:ascii="Arial" w:eastAsia="Arial" w:hAnsi="Arial" w:cs="Arial"/>
        </w:rPr>
        <w:t xml:space="preserve">Cain, Stephen M, James A Ashton-Miller, and Noel C Perkins. 2016. “On the Skill of Balancing While Riding a Bicycle.” </w:t>
      </w:r>
      <w:proofErr w:type="spellStart"/>
      <w:r w:rsidRPr="003B395C">
        <w:rPr>
          <w:rFonts w:ascii="Arial" w:eastAsia="Arial" w:hAnsi="Arial" w:cs="Arial"/>
        </w:rPr>
        <w:t>PloS</w:t>
      </w:r>
      <w:proofErr w:type="spellEnd"/>
      <w:r w:rsidRPr="003B395C">
        <w:rPr>
          <w:rFonts w:ascii="Arial" w:eastAsia="Arial" w:hAnsi="Arial" w:cs="Arial"/>
        </w:rPr>
        <w:t xml:space="preserve"> One 11 (2): </w:t>
      </w:r>
      <w:r w:rsidR="00177C4B">
        <w:rPr>
          <w:rFonts w:ascii="Arial" w:eastAsia="Arial" w:hAnsi="Arial" w:cs="Arial"/>
        </w:rPr>
        <w:t>e</w:t>
      </w:r>
      <w:r w:rsidR="00177C4B" w:rsidRPr="003B395C">
        <w:rPr>
          <w:rFonts w:ascii="Arial" w:eastAsia="Arial" w:hAnsi="Arial" w:cs="Arial"/>
        </w:rPr>
        <w:t>0149340.</w:t>
      </w:r>
      <w:r w:rsidR="00177C4B" w:rsidRPr="003B395C">
        <w:rPr>
          <w:rFonts w:eastAsia="Arial"/>
        </w:rPr>
        <w:t xml:space="preserve"> ﻿</w:t>
      </w:r>
    </w:p>
    <w:p w14:paraId="13B81545" w14:textId="02E9936A" w:rsidR="00177C4B" w:rsidRPr="00177C4B" w:rsidRDefault="003B395C" w:rsidP="00177C4B">
      <w:pPr>
        <w:pStyle w:val="Normal1"/>
        <w:ind w:left="720" w:hanging="720"/>
        <w:rPr>
          <w:rFonts w:ascii="Arial" w:eastAsia="Arial" w:hAnsi="Arial" w:cs="Arial"/>
        </w:rPr>
      </w:pPr>
      <w:proofErr w:type="spellStart"/>
      <w:r w:rsidRPr="003B395C">
        <w:rPr>
          <w:rFonts w:ascii="Arial" w:eastAsia="Arial" w:hAnsi="Arial" w:cs="Arial"/>
        </w:rPr>
        <w:t>Doré</w:t>
      </w:r>
      <w:proofErr w:type="spellEnd"/>
      <w:r w:rsidRPr="003B395C">
        <w:rPr>
          <w:rFonts w:ascii="Arial" w:eastAsia="Arial" w:hAnsi="Arial" w:cs="Arial"/>
        </w:rPr>
        <w:t xml:space="preserve">, Eric, Julian S. Baker, Alban </w:t>
      </w:r>
      <w:proofErr w:type="spellStart"/>
      <w:r w:rsidRPr="003B395C">
        <w:rPr>
          <w:rFonts w:ascii="Arial" w:eastAsia="Arial" w:hAnsi="Arial" w:cs="Arial"/>
        </w:rPr>
        <w:t>Jammes</w:t>
      </w:r>
      <w:proofErr w:type="spellEnd"/>
      <w:r w:rsidRPr="003B395C">
        <w:rPr>
          <w:rFonts w:ascii="Arial" w:eastAsia="Arial" w:hAnsi="Arial" w:cs="Arial"/>
        </w:rPr>
        <w:t xml:space="preserve">, Mike Graham, Karl New, and Emmanuel Van </w:t>
      </w:r>
      <w:proofErr w:type="spellStart"/>
      <w:r w:rsidRPr="003B395C">
        <w:rPr>
          <w:rFonts w:ascii="Arial" w:eastAsia="Arial" w:hAnsi="Arial" w:cs="Arial"/>
        </w:rPr>
        <w:t>Praagh</w:t>
      </w:r>
      <w:proofErr w:type="spellEnd"/>
      <w:r w:rsidRPr="003B395C">
        <w:rPr>
          <w:rFonts w:ascii="Arial" w:eastAsia="Arial" w:hAnsi="Arial" w:cs="Arial"/>
        </w:rPr>
        <w:t>. 2006. “Upper Body Contribution during Leg Cycling Peak Power in Teenage Boys and Girls.” Research in Sports Medicine 14 (4): 245–57.</w:t>
      </w:r>
    </w:p>
    <w:p w14:paraId="6F755D97" w14:textId="0897A30E" w:rsidR="00177C4B" w:rsidRPr="00177C4B" w:rsidRDefault="003B395C" w:rsidP="00177C4B">
      <w:pPr>
        <w:pStyle w:val="Normal1"/>
        <w:ind w:left="720" w:hanging="720"/>
        <w:rPr>
          <w:rFonts w:ascii="Arial" w:eastAsia="Arial" w:hAnsi="Arial" w:cs="Arial"/>
        </w:rPr>
      </w:pPr>
      <w:r w:rsidRPr="003B395C">
        <w:rPr>
          <w:rFonts w:ascii="Arial" w:eastAsia="Arial" w:hAnsi="Arial" w:cs="Arial"/>
        </w:rPr>
        <w:t xml:space="preserve">Dorel, Sylvain. 2018. “Maximal Force-Velocity and Power-Velocity Characteristics in Cycling: Assessment and Relevance.” In Biomechanics of Training and Testing: Innovative Concepts and Simple Field Methods, edited by Jean-Benoit Morin and Pierre </w:t>
      </w:r>
      <w:proofErr w:type="spellStart"/>
      <w:r w:rsidRPr="003B395C">
        <w:rPr>
          <w:rFonts w:ascii="Arial" w:eastAsia="Arial" w:hAnsi="Arial" w:cs="Arial"/>
        </w:rPr>
        <w:t>Samozino</w:t>
      </w:r>
      <w:proofErr w:type="spellEnd"/>
      <w:r w:rsidRPr="003B395C">
        <w:rPr>
          <w:rFonts w:ascii="Arial" w:eastAsia="Arial" w:hAnsi="Arial" w:cs="Arial"/>
        </w:rPr>
        <w:t>, 7–31. Cham: Springer International Publishing.</w:t>
      </w:r>
    </w:p>
    <w:p w14:paraId="4D620B70" w14:textId="6ED4D824" w:rsidR="00177C4B" w:rsidRPr="00177C4B" w:rsidRDefault="003B395C" w:rsidP="00177C4B">
      <w:pPr>
        <w:pStyle w:val="Normal1"/>
        <w:ind w:left="720" w:hanging="720"/>
        <w:rPr>
          <w:rFonts w:ascii="Arial" w:eastAsia="Arial" w:hAnsi="Arial" w:cs="Arial"/>
        </w:rPr>
      </w:pPr>
      <w:r w:rsidRPr="003B395C">
        <w:rPr>
          <w:rFonts w:ascii="Arial" w:eastAsia="Arial" w:hAnsi="Arial" w:cs="Arial"/>
        </w:rPr>
        <w:t>Hull, Maury L., A. Beard, and H. Varma. 1990. “Goniometric Measurement of Hip Motion in Cycling While Standing.” Journal of Biomechanics 23 (7): 687–703.</w:t>
      </w:r>
    </w:p>
    <w:p w14:paraId="32753BF3" w14:textId="79BF02E7" w:rsidR="00177C4B" w:rsidRPr="00177C4B" w:rsidRDefault="003B395C" w:rsidP="00177C4B">
      <w:pPr>
        <w:pStyle w:val="Normal1"/>
        <w:ind w:left="720" w:hanging="720"/>
        <w:rPr>
          <w:rFonts w:ascii="Arial" w:eastAsia="Arial" w:hAnsi="Arial" w:cs="Arial"/>
        </w:rPr>
      </w:pPr>
      <w:proofErr w:type="spellStart"/>
      <w:r w:rsidRPr="003B395C">
        <w:rPr>
          <w:rFonts w:ascii="Arial" w:eastAsia="Arial" w:hAnsi="Arial" w:cs="Arial"/>
        </w:rPr>
        <w:t>Meijaard</w:t>
      </w:r>
      <w:proofErr w:type="spellEnd"/>
      <w:r w:rsidRPr="003B395C">
        <w:rPr>
          <w:rFonts w:ascii="Arial" w:eastAsia="Arial" w:hAnsi="Arial" w:cs="Arial"/>
        </w:rPr>
        <w:t xml:space="preserve">, J. P., Jim M. Papadopoulos, Andy </w:t>
      </w:r>
      <w:proofErr w:type="spellStart"/>
      <w:r w:rsidRPr="003B395C">
        <w:rPr>
          <w:rFonts w:ascii="Arial" w:eastAsia="Arial" w:hAnsi="Arial" w:cs="Arial"/>
        </w:rPr>
        <w:t>Ruina</w:t>
      </w:r>
      <w:proofErr w:type="spellEnd"/>
      <w:r w:rsidRPr="003B395C">
        <w:rPr>
          <w:rFonts w:ascii="Arial" w:eastAsia="Arial" w:hAnsi="Arial" w:cs="Arial"/>
        </w:rPr>
        <w:t>, and A. L. Schwab. 2007. “Linearized Dynamics Equations for the Balance and Steer of a Bicycle: A Benchmark and Review.” Proceedings of the Royal Society A: Mathematical, Physical and Engineering Sciences 463 (2084): 1955–82.</w:t>
      </w:r>
    </w:p>
    <w:p w14:paraId="7C6FAEA5" w14:textId="26CE68CD" w:rsidR="00177C4B" w:rsidRPr="00177C4B" w:rsidRDefault="003B395C" w:rsidP="00177C4B">
      <w:pPr>
        <w:pStyle w:val="Normal1"/>
        <w:ind w:left="720" w:hanging="720"/>
        <w:rPr>
          <w:rFonts w:ascii="Arial" w:eastAsia="Arial" w:hAnsi="Arial" w:cs="Arial"/>
        </w:rPr>
      </w:pPr>
      <w:proofErr w:type="spellStart"/>
      <w:r w:rsidRPr="003B395C">
        <w:rPr>
          <w:rFonts w:ascii="Arial" w:eastAsia="Arial" w:hAnsi="Arial" w:cs="Arial"/>
        </w:rPr>
        <w:t>Merkes</w:t>
      </w:r>
      <w:proofErr w:type="spellEnd"/>
      <w:r w:rsidRPr="003B395C">
        <w:rPr>
          <w:rFonts w:ascii="Arial" w:eastAsia="Arial" w:hAnsi="Arial" w:cs="Arial"/>
        </w:rPr>
        <w:t xml:space="preserve">, Paul F.J., Paolo </w:t>
      </w:r>
      <w:proofErr w:type="spellStart"/>
      <w:r w:rsidRPr="003B395C">
        <w:rPr>
          <w:rFonts w:ascii="Arial" w:eastAsia="Arial" w:hAnsi="Arial" w:cs="Arial"/>
        </w:rPr>
        <w:t>Menaspà</w:t>
      </w:r>
      <w:proofErr w:type="spellEnd"/>
      <w:r w:rsidRPr="003B395C">
        <w:rPr>
          <w:rFonts w:ascii="Arial" w:eastAsia="Arial" w:hAnsi="Arial" w:cs="Arial"/>
        </w:rPr>
        <w:t xml:space="preserve">, and Chris R. </w:t>
      </w:r>
      <w:proofErr w:type="spellStart"/>
      <w:r w:rsidRPr="003B395C">
        <w:rPr>
          <w:rFonts w:ascii="Arial" w:eastAsia="Arial" w:hAnsi="Arial" w:cs="Arial"/>
        </w:rPr>
        <w:t>Abbiss</w:t>
      </w:r>
      <w:proofErr w:type="spellEnd"/>
      <w:r w:rsidRPr="003B395C">
        <w:rPr>
          <w:rFonts w:ascii="Arial" w:eastAsia="Arial" w:hAnsi="Arial" w:cs="Arial"/>
        </w:rPr>
        <w:t>. 2020. “Power Output, Cadence, and Torque Are Similar between the Forward Standing and Traditional Sprint Cycling Positions.” Scandinavian Journal of Medicine and Science in Sports 30: 64–73.</w:t>
      </w:r>
    </w:p>
    <w:p w14:paraId="5A4B8820" w14:textId="5689B849" w:rsidR="003B395C" w:rsidRDefault="003B395C" w:rsidP="00177C4B">
      <w:pPr>
        <w:pStyle w:val="Normal1"/>
        <w:ind w:left="720" w:hanging="720"/>
        <w:rPr>
          <w:rFonts w:ascii="Arial" w:eastAsia="Arial" w:hAnsi="Arial" w:cs="Arial"/>
        </w:rPr>
      </w:pPr>
      <w:proofErr w:type="spellStart"/>
      <w:r w:rsidRPr="003B395C">
        <w:rPr>
          <w:rFonts w:ascii="Arial" w:eastAsia="Arial" w:hAnsi="Arial" w:cs="Arial"/>
        </w:rPr>
        <w:t>Soden</w:t>
      </w:r>
      <w:proofErr w:type="spellEnd"/>
      <w:r w:rsidRPr="003B395C">
        <w:rPr>
          <w:rFonts w:ascii="Arial" w:eastAsia="Arial" w:hAnsi="Arial" w:cs="Arial"/>
        </w:rPr>
        <w:t xml:space="preserve">, P.D., and B. A. </w:t>
      </w:r>
      <w:proofErr w:type="spellStart"/>
      <w:r w:rsidRPr="003B395C">
        <w:rPr>
          <w:rFonts w:ascii="Arial" w:eastAsia="Arial" w:hAnsi="Arial" w:cs="Arial"/>
        </w:rPr>
        <w:t>Adeyefa</w:t>
      </w:r>
      <w:proofErr w:type="spellEnd"/>
      <w:r w:rsidRPr="003B395C">
        <w:rPr>
          <w:rFonts w:ascii="Arial" w:eastAsia="Arial" w:hAnsi="Arial" w:cs="Arial"/>
        </w:rPr>
        <w:t>. 1979. “Forces Applied to a Bicycle during Normal Cycling.” Journal of Biomechanics 12 (7): 527–41.</w:t>
      </w:r>
    </w:p>
    <w:p w14:paraId="224097EC" w14:textId="57975AD6" w:rsidR="003B395C" w:rsidRPr="00177C4B" w:rsidRDefault="003B395C" w:rsidP="00177C4B">
      <w:pPr>
        <w:pStyle w:val="Normal1"/>
        <w:ind w:left="720" w:hanging="720"/>
        <w:rPr>
          <w:rFonts w:ascii="Arial" w:eastAsia="Arial" w:hAnsi="Arial" w:cs="Arial"/>
        </w:rPr>
      </w:pPr>
      <w:r w:rsidRPr="003B395C">
        <w:rPr>
          <w:rFonts w:eastAsia="Arial"/>
        </w:rPr>
        <w:t>﻿</w:t>
      </w:r>
      <w:r w:rsidRPr="003B395C">
        <w:rPr>
          <w:rFonts w:ascii="Arial" w:eastAsia="Arial" w:hAnsi="Arial" w:cs="Arial"/>
        </w:rPr>
        <w:t xml:space="preserve">Wilkinson, Ross D., Andrew G. </w:t>
      </w:r>
      <w:proofErr w:type="spellStart"/>
      <w:r w:rsidRPr="003B395C">
        <w:rPr>
          <w:rFonts w:ascii="Arial" w:eastAsia="Arial" w:hAnsi="Arial" w:cs="Arial"/>
        </w:rPr>
        <w:t>Cresswell</w:t>
      </w:r>
      <w:proofErr w:type="spellEnd"/>
      <w:r w:rsidRPr="003B395C">
        <w:rPr>
          <w:rFonts w:ascii="Arial" w:eastAsia="Arial" w:hAnsi="Arial" w:cs="Arial"/>
        </w:rPr>
        <w:t xml:space="preserve">, and Glen A. </w:t>
      </w:r>
      <w:proofErr w:type="spellStart"/>
      <w:r w:rsidRPr="003B395C">
        <w:rPr>
          <w:rFonts w:ascii="Arial" w:eastAsia="Arial" w:hAnsi="Arial" w:cs="Arial"/>
        </w:rPr>
        <w:t>Lichtwark</w:t>
      </w:r>
      <w:proofErr w:type="spellEnd"/>
      <w:r w:rsidRPr="003B395C">
        <w:rPr>
          <w:rFonts w:ascii="Arial" w:eastAsia="Arial" w:hAnsi="Arial" w:cs="Arial"/>
        </w:rPr>
        <w:t xml:space="preserve">. 2020. “Riders Use Their Body Mass to Amplify Crank Power during </w:t>
      </w:r>
      <w:proofErr w:type="spellStart"/>
      <w:r w:rsidRPr="003B395C">
        <w:rPr>
          <w:rFonts w:ascii="Arial" w:eastAsia="Arial" w:hAnsi="Arial" w:cs="Arial"/>
        </w:rPr>
        <w:t>Nonseated</w:t>
      </w:r>
      <w:proofErr w:type="spellEnd"/>
      <w:r w:rsidRPr="003B395C">
        <w:rPr>
          <w:rFonts w:ascii="Arial" w:eastAsia="Arial" w:hAnsi="Arial" w:cs="Arial"/>
        </w:rPr>
        <w:t xml:space="preserve"> Ergometer Cycling.” Medicine and Science in Sports and Exercise, Published Ahead of Print.</w:t>
      </w:r>
    </w:p>
    <w:sectPr w:rsidR="003B395C" w:rsidRPr="00177C4B" w:rsidSect="00DA5FA1">
      <w:footerReference w:type="default" r:id="rId11"/>
      <w:pgSz w:w="12240" w:h="15840"/>
      <w:pgMar w:top="1440" w:right="1440" w:bottom="1440" w:left="1440" w:header="720" w:footer="54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26701" w14:textId="77777777" w:rsidR="000C4D1E" w:rsidRDefault="000C4D1E">
      <w:r>
        <w:separator/>
      </w:r>
    </w:p>
  </w:endnote>
  <w:endnote w:type="continuationSeparator" w:id="0">
    <w:p w14:paraId="67334386" w14:textId="77777777" w:rsidR="000C4D1E" w:rsidRDefault="000C4D1E">
      <w:r>
        <w:continuationSeparator/>
      </w:r>
    </w:p>
  </w:endnote>
  <w:endnote w:type="continuationNotice" w:id="1">
    <w:p w14:paraId="372D24F6" w14:textId="77777777" w:rsidR="000C4D1E" w:rsidRDefault="000C4D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43C6C" w14:textId="538A94C9" w:rsidR="00857F55" w:rsidRPr="00184912" w:rsidRDefault="00857F55" w:rsidP="00F55C61">
    <w:pPr>
      <w:ind w:firstLine="0"/>
      <w:rPr>
        <w:rFonts w:ascii="Times New Roman" w:hAnsi="Times New Roman" w:cs="Times New Roman"/>
        <w:b/>
        <w:sz w:val="20"/>
        <w:szCs w:val="20"/>
      </w:rPr>
    </w:pPr>
    <w:r w:rsidRPr="00184912">
      <w:rPr>
        <w:rFonts w:ascii="Times New Roman" w:hAnsi="Times New Roman" w:cs="Times New Roman"/>
        <w:sz w:val="16"/>
        <w:szCs w:val="16"/>
      </w:rPr>
      <w:t>IRB Do</w:t>
    </w:r>
    <w:r>
      <w:rPr>
        <w:rFonts w:ascii="Times New Roman" w:hAnsi="Times New Roman" w:cs="Times New Roman"/>
        <w:sz w:val="16"/>
        <w:szCs w:val="16"/>
      </w:rPr>
      <w:t>cument Revision Date: August 27, 2019</w:t>
    </w:r>
    <w:r>
      <w:rPr>
        <w:rFonts w:ascii="Times New Roman" w:hAnsi="Times New Roman" w:cs="Times New Roman"/>
        <w:sz w:val="16"/>
        <w:szCs w:val="16"/>
      </w:rPr>
      <w:tab/>
    </w:r>
    <w:r w:rsidRPr="00184912">
      <w:rPr>
        <w:rFonts w:ascii="Times New Roman" w:hAnsi="Times New Roman" w:cs="Times New Roman"/>
        <w:sz w:val="20"/>
        <w:szCs w:val="20"/>
      </w:rPr>
      <w:tab/>
    </w:r>
    <w:r w:rsidRPr="00184912">
      <w:rPr>
        <w:rFonts w:ascii="Times New Roman" w:hAnsi="Times New Roman" w:cs="Times New Roman"/>
        <w:sz w:val="20"/>
        <w:szCs w:val="20"/>
      </w:rPr>
      <w:tab/>
    </w:r>
    <w:r w:rsidRPr="00184912">
      <w:rPr>
        <w:rFonts w:ascii="Times New Roman" w:hAnsi="Times New Roman" w:cs="Times New Roman"/>
        <w:sz w:val="20"/>
        <w:szCs w:val="20"/>
      </w:rPr>
      <w:tab/>
    </w:r>
    <w:r w:rsidRPr="00184912">
      <w:rPr>
        <w:rFonts w:ascii="Times New Roman" w:hAnsi="Times New Roman" w:cs="Times New Roman"/>
        <w:sz w:val="20"/>
        <w:szCs w:val="20"/>
      </w:rPr>
      <w:tab/>
    </w:r>
    <w:r w:rsidRPr="00184912">
      <w:rPr>
        <w:rFonts w:ascii="Times New Roman" w:hAnsi="Times New Roman" w:cs="Times New Roman"/>
        <w:sz w:val="20"/>
        <w:szCs w:val="20"/>
      </w:rPr>
      <w:tab/>
    </w:r>
    <w:r w:rsidRPr="00184912">
      <w:rPr>
        <w:rFonts w:ascii="Times New Roman" w:hAnsi="Times New Roman" w:cs="Times New Roman"/>
        <w:sz w:val="20"/>
        <w:szCs w:val="20"/>
      </w:rPr>
      <w:tab/>
      <w:t xml:space="preserve">Page </w:t>
    </w:r>
    <w:r w:rsidRPr="00184912">
      <w:rPr>
        <w:rFonts w:ascii="Times New Roman" w:hAnsi="Times New Roman" w:cs="Times New Roman"/>
        <w:b/>
        <w:sz w:val="20"/>
        <w:szCs w:val="20"/>
      </w:rPr>
      <w:fldChar w:fldCharType="begin"/>
    </w:r>
    <w:r w:rsidRPr="00184912">
      <w:rPr>
        <w:rFonts w:ascii="Times New Roman" w:hAnsi="Times New Roman" w:cs="Times New Roman"/>
        <w:b/>
        <w:sz w:val="20"/>
        <w:szCs w:val="20"/>
      </w:rPr>
      <w:instrText xml:space="preserve"> PAGE </w:instrText>
    </w:r>
    <w:r w:rsidRPr="00184912">
      <w:rPr>
        <w:rFonts w:ascii="Times New Roman" w:hAnsi="Times New Roman" w:cs="Times New Roman"/>
        <w:b/>
        <w:sz w:val="20"/>
        <w:szCs w:val="20"/>
      </w:rPr>
      <w:fldChar w:fldCharType="separate"/>
    </w:r>
    <w:r w:rsidR="0059419C">
      <w:rPr>
        <w:rFonts w:ascii="Times New Roman" w:hAnsi="Times New Roman" w:cs="Times New Roman"/>
        <w:b/>
        <w:noProof/>
        <w:sz w:val="20"/>
        <w:szCs w:val="20"/>
      </w:rPr>
      <w:t>1</w:t>
    </w:r>
    <w:r w:rsidRPr="00184912">
      <w:rPr>
        <w:rFonts w:ascii="Times New Roman" w:hAnsi="Times New Roman" w:cs="Times New Roman"/>
        <w:b/>
        <w:sz w:val="20"/>
        <w:szCs w:val="20"/>
      </w:rPr>
      <w:fldChar w:fldCharType="end"/>
    </w:r>
    <w:r w:rsidRPr="00184912">
      <w:rPr>
        <w:rFonts w:ascii="Times New Roman" w:hAnsi="Times New Roman" w:cs="Times New Roman"/>
        <w:sz w:val="20"/>
        <w:szCs w:val="20"/>
      </w:rPr>
      <w:t xml:space="preserve"> of </w:t>
    </w:r>
    <w:r w:rsidRPr="00184912">
      <w:rPr>
        <w:rFonts w:ascii="Times New Roman" w:hAnsi="Times New Roman" w:cs="Times New Roman"/>
        <w:b/>
        <w:sz w:val="20"/>
        <w:szCs w:val="20"/>
      </w:rPr>
      <w:fldChar w:fldCharType="begin"/>
    </w:r>
    <w:r w:rsidRPr="00184912">
      <w:rPr>
        <w:rFonts w:ascii="Times New Roman" w:hAnsi="Times New Roman" w:cs="Times New Roman"/>
        <w:b/>
        <w:sz w:val="20"/>
        <w:szCs w:val="20"/>
      </w:rPr>
      <w:instrText xml:space="preserve"> NUMPAGES  </w:instrText>
    </w:r>
    <w:r w:rsidRPr="00184912">
      <w:rPr>
        <w:rFonts w:ascii="Times New Roman" w:hAnsi="Times New Roman" w:cs="Times New Roman"/>
        <w:b/>
        <w:sz w:val="20"/>
        <w:szCs w:val="20"/>
      </w:rPr>
      <w:fldChar w:fldCharType="separate"/>
    </w:r>
    <w:r w:rsidR="0059419C">
      <w:rPr>
        <w:rFonts w:ascii="Times New Roman" w:hAnsi="Times New Roman" w:cs="Times New Roman"/>
        <w:b/>
        <w:noProof/>
        <w:sz w:val="20"/>
        <w:szCs w:val="20"/>
      </w:rPr>
      <w:t>11</w:t>
    </w:r>
    <w:r w:rsidRPr="00184912">
      <w:rPr>
        <w:rFonts w:ascii="Times New Roman" w:hAnsi="Times New Roman" w:cs="Times New Roman"/>
        <w:b/>
        <w:sz w:val="20"/>
        <w:szCs w:val="20"/>
      </w:rPr>
      <w:fldChar w:fldCharType="end"/>
    </w:r>
  </w:p>
  <w:p w14:paraId="3BEBE242" w14:textId="2867905D" w:rsidR="00857F55" w:rsidRPr="00F17B29" w:rsidRDefault="00857F55" w:rsidP="00F17B29">
    <w:pPr>
      <w:pStyle w:val="Footer"/>
      <w:tabs>
        <w:tab w:val="right" w:pos="9900"/>
      </w:tabs>
      <w:ind w:firstLine="0"/>
      <w:jc w:val="both"/>
      <w:rPr>
        <w:rFonts w:ascii="Times New Roman" w:hAnsi="Times New Roman" w:cs="Times New Roman"/>
        <w:sz w:val="16"/>
        <w:szCs w:val="16"/>
      </w:rPr>
    </w:pPr>
    <w:r w:rsidRPr="00184912">
      <w:rPr>
        <w:rFonts w:ascii="Times New Roman" w:hAnsi="Times New Roman" w:cs="Times New Roman"/>
        <w:sz w:val="16"/>
        <w:szCs w:val="16"/>
      </w:rPr>
      <w:t>HRP-50</w:t>
    </w:r>
    <w:r>
      <w:rPr>
        <w:rFonts w:ascii="Times New Roman" w:hAnsi="Times New Roman" w:cs="Times New Roman"/>
        <w:sz w:val="16"/>
        <w:szCs w:val="16"/>
      </w:rPr>
      <w:t>3</w:t>
    </w:r>
    <w:r w:rsidRPr="00184912">
      <w:rPr>
        <w:rFonts w:ascii="Times New Roman" w:hAnsi="Times New Roman" w:cs="Times New Roman"/>
        <w:sz w:val="16"/>
        <w:szCs w:val="16"/>
      </w:rPr>
      <w:t xml:space="preserve">: Template </w:t>
    </w:r>
    <w:r>
      <w:rPr>
        <w:rFonts w:ascii="Times New Roman" w:hAnsi="Times New Roman" w:cs="Times New Roman"/>
        <w:sz w:val="16"/>
        <w:szCs w:val="16"/>
      </w:rPr>
      <w:t>Protocol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E5D6B" w14:textId="77777777" w:rsidR="000C4D1E" w:rsidRDefault="000C4D1E">
      <w:r>
        <w:separator/>
      </w:r>
    </w:p>
  </w:footnote>
  <w:footnote w:type="continuationSeparator" w:id="0">
    <w:p w14:paraId="23306662" w14:textId="77777777" w:rsidR="000C4D1E" w:rsidRDefault="000C4D1E">
      <w:r>
        <w:continuationSeparator/>
      </w:r>
    </w:p>
  </w:footnote>
  <w:footnote w:type="continuationNotice" w:id="1">
    <w:p w14:paraId="7DFF7B89" w14:textId="77777777" w:rsidR="000C4D1E" w:rsidRDefault="000C4D1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461BE"/>
    <w:multiLevelType w:val="hybridMultilevel"/>
    <w:tmpl w:val="F82E8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64F83"/>
    <w:multiLevelType w:val="hybridMultilevel"/>
    <w:tmpl w:val="447A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A7992"/>
    <w:multiLevelType w:val="hybridMultilevel"/>
    <w:tmpl w:val="494A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3484D"/>
    <w:multiLevelType w:val="hybridMultilevel"/>
    <w:tmpl w:val="ED14BC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1E7D12"/>
    <w:multiLevelType w:val="hybridMultilevel"/>
    <w:tmpl w:val="179C36E8"/>
    <w:lvl w:ilvl="0" w:tplc="A0B251F8">
      <w:start w:val="1"/>
      <w:numFmt w:val="upperRoman"/>
      <w:lvlText w:val="%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59749D"/>
    <w:multiLevelType w:val="hybridMultilevel"/>
    <w:tmpl w:val="4B1A7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F6E42"/>
    <w:multiLevelType w:val="hybridMultilevel"/>
    <w:tmpl w:val="60C27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F59B1"/>
    <w:multiLevelType w:val="hybridMultilevel"/>
    <w:tmpl w:val="3E5CA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B965FA"/>
    <w:multiLevelType w:val="hybridMultilevel"/>
    <w:tmpl w:val="06BA7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BB308F"/>
    <w:multiLevelType w:val="hybridMultilevel"/>
    <w:tmpl w:val="69D214B6"/>
    <w:lvl w:ilvl="0" w:tplc="7A825370">
      <w:start w:val="11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750186"/>
    <w:multiLevelType w:val="hybridMultilevel"/>
    <w:tmpl w:val="EADED192"/>
    <w:lvl w:ilvl="0" w:tplc="87486F44">
      <w:start w:val="2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816206"/>
    <w:multiLevelType w:val="hybridMultilevel"/>
    <w:tmpl w:val="7408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15A1D"/>
    <w:multiLevelType w:val="hybridMultilevel"/>
    <w:tmpl w:val="99FE2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B0CE0"/>
    <w:multiLevelType w:val="hybridMultilevel"/>
    <w:tmpl w:val="299EF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FC293A"/>
    <w:multiLevelType w:val="hybridMultilevel"/>
    <w:tmpl w:val="9318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1321B4"/>
    <w:multiLevelType w:val="hybridMultilevel"/>
    <w:tmpl w:val="4AC02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D33DD4"/>
    <w:multiLevelType w:val="hybridMultilevel"/>
    <w:tmpl w:val="72EE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421086"/>
    <w:multiLevelType w:val="hybridMultilevel"/>
    <w:tmpl w:val="2C8E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0065F0"/>
    <w:multiLevelType w:val="hybridMultilevel"/>
    <w:tmpl w:val="EDA8C7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9D71CC"/>
    <w:multiLevelType w:val="hybridMultilevel"/>
    <w:tmpl w:val="0138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365484"/>
    <w:multiLevelType w:val="hybridMultilevel"/>
    <w:tmpl w:val="413AD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0D3665"/>
    <w:multiLevelType w:val="hybridMultilevel"/>
    <w:tmpl w:val="63DA0DEC"/>
    <w:lvl w:ilvl="0" w:tplc="D1E27AC6">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9C1E35"/>
    <w:multiLevelType w:val="hybridMultilevel"/>
    <w:tmpl w:val="22E4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60423C"/>
    <w:multiLevelType w:val="hybridMultilevel"/>
    <w:tmpl w:val="6FD6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E215D8"/>
    <w:multiLevelType w:val="hybridMultilevel"/>
    <w:tmpl w:val="51EC5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D64C4D"/>
    <w:multiLevelType w:val="hybridMultilevel"/>
    <w:tmpl w:val="C8727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4"/>
  </w:num>
  <w:num w:numId="4">
    <w:abstractNumId w:val="22"/>
  </w:num>
  <w:num w:numId="5">
    <w:abstractNumId w:val="0"/>
  </w:num>
  <w:num w:numId="6">
    <w:abstractNumId w:val="6"/>
  </w:num>
  <w:num w:numId="7">
    <w:abstractNumId w:val="2"/>
  </w:num>
  <w:num w:numId="8">
    <w:abstractNumId w:val="8"/>
  </w:num>
  <w:num w:numId="9">
    <w:abstractNumId w:val="1"/>
  </w:num>
  <w:num w:numId="10">
    <w:abstractNumId w:val="11"/>
  </w:num>
  <w:num w:numId="11">
    <w:abstractNumId w:val="23"/>
  </w:num>
  <w:num w:numId="12">
    <w:abstractNumId w:val="25"/>
  </w:num>
  <w:num w:numId="13">
    <w:abstractNumId w:val="16"/>
  </w:num>
  <w:num w:numId="14">
    <w:abstractNumId w:val="15"/>
  </w:num>
  <w:num w:numId="15">
    <w:abstractNumId w:val="20"/>
  </w:num>
  <w:num w:numId="16">
    <w:abstractNumId w:val="14"/>
  </w:num>
  <w:num w:numId="17">
    <w:abstractNumId w:val="12"/>
  </w:num>
  <w:num w:numId="18">
    <w:abstractNumId w:val="5"/>
  </w:num>
  <w:num w:numId="19">
    <w:abstractNumId w:val="18"/>
  </w:num>
  <w:num w:numId="20">
    <w:abstractNumId w:val="7"/>
  </w:num>
  <w:num w:numId="21">
    <w:abstractNumId w:val="19"/>
  </w:num>
  <w:num w:numId="22">
    <w:abstractNumId w:val="17"/>
  </w:num>
  <w:num w:numId="23">
    <w:abstractNumId w:val="10"/>
  </w:num>
  <w:num w:numId="24">
    <w:abstractNumId w:val="9"/>
  </w:num>
  <w:num w:numId="25">
    <w:abstractNumId w:val="21"/>
  </w:num>
  <w:num w:numId="26">
    <w:abstractNumId w:val="2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r Ross Wilkinson">
    <w15:presenceInfo w15:providerId="AD" w15:userId="S::ross.wilkinson@uqconnect.edu.au::084a31b8-1cc3-499d-a3ef-1e5d0d3790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doNotShadeFormData/>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69E"/>
    <w:rsid w:val="000001C5"/>
    <w:rsid w:val="0000298D"/>
    <w:rsid w:val="00016D75"/>
    <w:rsid w:val="00027658"/>
    <w:rsid w:val="000278AA"/>
    <w:rsid w:val="0003163A"/>
    <w:rsid w:val="00044A67"/>
    <w:rsid w:val="000523D1"/>
    <w:rsid w:val="000524A8"/>
    <w:rsid w:val="0005254D"/>
    <w:rsid w:val="00052E83"/>
    <w:rsid w:val="0006545D"/>
    <w:rsid w:val="00066713"/>
    <w:rsid w:val="000716B9"/>
    <w:rsid w:val="0009196A"/>
    <w:rsid w:val="000A493F"/>
    <w:rsid w:val="000A5A8A"/>
    <w:rsid w:val="000B49DC"/>
    <w:rsid w:val="000B5441"/>
    <w:rsid w:val="000C4D1E"/>
    <w:rsid w:val="000C746A"/>
    <w:rsid w:val="000C7FC7"/>
    <w:rsid w:val="000D68A9"/>
    <w:rsid w:val="000D73D3"/>
    <w:rsid w:val="000E744C"/>
    <w:rsid w:val="000F0FA6"/>
    <w:rsid w:val="000F1338"/>
    <w:rsid w:val="000F6764"/>
    <w:rsid w:val="00117DDD"/>
    <w:rsid w:val="00122987"/>
    <w:rsid w:val="001355A4"/>
    <w:rsid w:val="00136E9C"/>
    <w:rsid w:val="00137B63"/>
    <w:rsid w:val="00140168"/>
    <w:rsid w:val="00140C08"/>
    <w:rsid w:val="00141C02"/>
    <w:rsid w:val="00144BE3"/>
    <w:rsid w:val="00147DBC"/>
    <w:rsid w:val="001529EF"/>
    <w:rsid w:val="00157D78"/>
    <w:rsid w:val="00163F42"/>
    <w:rsid w:val="0017760B"/>
    <w:rsid w:val="00177C4B"/>
    <w:rsid w:val="00184912"/>
    <w:rsid w:val="00186568"/>
    <w:rsid w:val="00191797"/>
    <w:rsid w:val="001A3201"/>
    <w:rsid w:val="001B08FB"/>
    <w:rsid w:val="001B33DA"/>
    <w:rsid w:val="001B5455"/>
    <w:rsid w:val="001C14C6"/>
    <w:rsid w:val="001C2ACD"/>
    <w:rsid w:val="001C2E88"/>
    <w:rsid w:val="001C40C3"/>
    <w:rsid w:val="001C7F41"/>
    <w:rsid w:val="001D2986"/>
    <w:rsid w:val="001D7EB6"/>
    <w:rsid w:val="001F6BA6"/>
    <w:rsid w:val="002007CE"/>
    <w:rsid w:val="00211BA6"/>
    <w:rsid w:val="002142BE"/>
    <w:rsid w:val="00216E95"/>
    <w:rsid w:val="00220290"/>
    <w:rsid w:val="00224162"/>
    <w:rsid w:val="00224A65"/>
    <w:rsid w:val="002251B7"/>
    <w:rsid w:val="00225AAC"/>
    <w:rsid w:val="002274B7"/>
    <w:rsid w:val="00227BC0"/>
    <w:rsid w:val="0023228E"/>
    <w:rsid w:val="00252C88"/>
    <w:rsid w:val="0025486F"/>
    <w:rsid w:val="00256CC4"/>
    <w:rsid w:val="00262391"/>
    <w:rsid w:val="0026280D"/>
    <w:rsid w:val="00271DDE"/>
    <w:rsid w:val="00274AF3"/>
    <w:rsid w:val="002840C5"/>
    <w:rsid w:val="0028746D"/>
    <w:rsid w:val="00296C07"/>
    <w:rsid w:val="002A347D"/>
    <w:rsid w:val="002A3C22"/>
    <w:rsid w:val="002A4F9D"/>
    <w:rsid w:val="002B660A"/>
    <w:rsid w:val="002C04AD"/>
    <w:rsid w:val="002C1899"/>
    <w:rsid w:val="002C51B7"/>
    <w:rsid w:val="002D1F48"/>
    <w:rsid w:val="002D3FE3"/>
    <w:rsid w:val="002D7FF9"/>
    <w:rsid w:val="002E0FE4"/>
    <w:rsid w:val="002E2C70"/>
    <w:rsid w:val="002E4B61"/>
    <w:rsid w:val="002F005D"/>
    <w:rsid w:val="002F2939"/>
    <w:rsid w:val="002F2D51"/>
    <w:rsid w:val="002F2E86"/>
    <w:rsid w:val="002F4262"/>
    <w:rsid w:val="0030574F"/>
    <w:rsid w:val="0030648B"/>
    <w:rsid w:val="003128DB"/>
    <w:rsid w:val="00335A8A"/>
    <w:rsid w:val="00342CD5"/>
    <w:rsid w:val="00355F2C"/>
    <w:rsid w:val="00357141"/>
    <w:rsid w:val="0035731A"/>
    <w:rsid w:val="0036338E"/>
    <w:rsid w:val="00365D2F"/>
    <w:rsid w:val="00366E7F"/>
    <w:rsid w:val="00382CCF"/>
    <w:rsid w:val="0039574B"/>
    <w:rsid w:val="003A0206"/>
    <w:rsid w:val="003A77F5"/>
    <w:rsid w:val="003B395C"/>
    <w:rsid w:val="003B3A60"/>
    <w:rsid w:val="003B4F75"/>
    <w:rsid w:val="003B7226"/>
    <w:rsid w:val="003C0088"/>
    <w:rsid w:val="003C46CA"/>
    <w:rsid w:val="003C5D4B"/>
    <w:rsid w:val="003C6940"/>
    <w:rsid w:val="003D601C"/>
    <w:rsid w:val="003E1BFD"/>
    <w:rsid w:val="003E4DE7"/>
    <w:rsid w:val="003E5B55"/>
    <w:rsid w:val="003E5C77"/>
    <w:rsid w:val="003E6891"/>
    <w:rsid w:val="003E68C5"/>
    <w:rsid w:val="00403CDE"/>
    <w:rsid w:val="0040477C"/>
    <w:rsid w:val="00405BD1"/>
    <w:rsid w:val="0040604F"/>
    <w:rsid w:val="0041591C"/>
    <w:rsid w:val="0043013A"/>
    <w:rsid w:val="00437466"/>
    <w:rsid w:val="004412BF"/>
    <w:rsid w:val="00443BAB"/>
    <w:rsid w:val="0045179A"/>
    <w:rsid w:val="0045202E"/>
    <w:rsid w:val="00455BD0"/>
    <w:rsid w:val="00461351"/>
    <w:rsid w:val="00467471"/>
    <w:rsid w:val="00471C97"/>
    <w:rsid w:val="004724FD"/>
    <w:rsid w:val="0049037E"/>
    <w:rsid w:val="00494E54"/>
    <w:rsid w:val="004A2DC6"/>
    <w:rsid w:val="004A4307"/>
    <w:rsid w:val="004A4442"/>
    <w:rsid w:val="004B3474"/>
    <w:rsid w:val="004B439B"/>
    <w:rsid w:val="004B466F"/>
    <w:rsid w:val="004C3AF6"/>
    <w:rsid w:val="004D5FD5"/>
    <w:rsid w:val="004D6901"/>
    <w:rsid w:val="004E4580"/>
    <w:rsid w:val="004F1DA7"/>
    <w:rsid w:val="00503D52"/>
    <w:rsid w:val="00515FF6"/>
    <w:rsid w:val="00516E40"/>
    <w:rsid w:val="005302BB"/>
    <w:rsid w:val="00530E84"/>
    <w:rsid w:val="00535DC2"/>
    <w:rsid w:val="005458AE"/>
    <w:rsid w:val="00547781"/>
    <w:rsid w:val="0055232E"/>
    <w:rsid w:val="00555CEB"/>
    <w:rsid w:val="00560305"/>
    <w:rsid w:val="005722CF"/>
    <w:rsid w:val="00573AD8"/>
    <w:rsid w:val="0058574E"/>
    <w:rsid w:val="005874AF"/>
    <w:rsid w:val="005925AD"/>
    <w:rsid w:val="00592EB9"/>
    <w:rsid w:val="0059419C"/>
    <w:rsid w:val="005945B8"/>
    <w:rsid w:val="0059748C"/>
    <w:rsid w:val="005A706F"/>
    <w:rsid w:val="005B6992"/>
    <w:rsid w:val="005C2DEA"/>
    <w:rsid w:val="005C5677"/>
    <w:rsid w:val="005C7750"/>
    <w:rsid w:val="005D2A8B"/>
    <w:rsid w:val="005E4EA1"/>
    <w:rsid w:val="005E6477"/>
    <w:rsid w:val="005F5193"/>
    <w:rsid w:val="006002BF"/>
    <w:rsid w:val="006025B6"/>
    <w:rsid w:val="00606156"/>
    <w:rsid w:val="00610E7B"/>
    <w:rsid w:val="006145FE"/>
    <w:rsid w:val="00650409"/>
    <w:rsid w:val="00653DC8"/>
    <w:rsid w:val="006605A3"/>
    <w:rsid w:val="006608A3"/>
    <w:rsid w:val="0066696B"/>
    <w:rsid w:val="00672F1F"/>
    <w:rsid w:val="00683D8E"/>
    <w:rsid w:val="006841A3"/>
    <w:rsid w:val="00685BC5"/>
    <w:rsid w:val="00686B2E"/>
    <w:rsid w:val="0069315D"/>
    <w:rsid w:val="00697803"/>
    <w:rsid w:val="006A28BF"/>
    <w:rsid w:val="006B30EF"/>
    <w:rsid w:val="006C002A"/>
    <w:rsid w:val="006C4340"/>
    <w:rsid w:val="006C61DD"/>
    <w:rsid w:val="006E3D87"/>
    <w:rsid w:val="006F133C"/>
    <w:rsid w:val="006F1831"/>
    <w:rsid w:val="006F22A6"/>
    <w:rsid w:val="00703C0E"/>
    <w:rsid w:val="00707D71"/>
    <w:rsid w:val="00711222"/>
    <w:rsid w:val="0071430B"/>
    <w:rsid w:val="00720C32"/>
    <w:rsid w:val="00733C89"/>
    <w:rsid w:val="00734316"/>
    <w:rsid w:val="00735B94"/>
    <w:rsid w:val="007360D0"/>
    <w:rsid w:val="007462AD"/>
    <w:rsid w:val="0074715A"/>
    <w:rsid w:val="00747E0D"/>
    <w:rsid w:val="007674D2"/>
    <w:rsid w:val="007756F0"/>
    <w:rsid w:val="00777B04"/>
    <w:rsid w:val="00791EA4"/>
    <w:rsid w:val="00793E1A"/>
    <w:rsid w:val="00794C07"/>
    <w:rsid w:val="00797540"/>
    <w:rsid w:val="007A3E73"/>
    <w:rsid w:val="007A4AE4"/>
    <w:rsid w:val="007B0E24"/>
    <w:rsid w:val="007C29FB"/>
    <w:rsid w:val="007D59FF"/>
    <w:rsid w:val="007D657B"/>
    <w:rsid w:val="007D7BA7"/>
    <w:rsid w:val="007E31A0"/>
    <w:rsid w:val="007E4828"/>
    <w:rsid w:val="007E5FAA"/>
    <w:rsid w:val="00812D4C"/>
    <w:rsid w:val="0081745C"/>
    <w:rsid w:val="00820CD0"/>
    <w:rsid w:val="00831DAC"/>
    <w:rsid w:val="0084269D"/>
    <w:rsid w:val="008426F5"/>
    <w:rsid w:val="00851177"/>
    <w:rsid w:val="00857F55"/>
    <w:rsid w:val="00864095"/>
    <w:rsid w:val="0087043E"/>
    <w:rsid w:val="00873008"/>
    <w:rsid w:val="0087676D"/>
    <w:rsid w:val="008820CE"/>
    <w:rsid w:val="00883C53"/>
    <w:rsid w:val="00894965"/>
    <w:rsid w:val="00896EC0"/>
    <w:rsid w:val="00897E17"/>
    <w:rsid w:val="008A2D65"/>
    <w:rsid w:val="008B23C2"/>
    <w:rsid w:val="008C0FAE"/>
    <w:rsid w:val="008C4CDB"/>
    <w:rsid w:val="008C4CF2"/>
    <w:rsid w:val="008C4F15"/>
    <w:rsid w:val="008C632A"/>
    <w:rsid w:val="008C6854"/>
    <w:rsid w:val="008D13C5"/>
    <w:rsid w:val="008D4198"/>
    <w:rsid w:val="008D715B"/>
    <w:rsid w:val="008F1ED9"/>
    <w:rsid w:val="008F2BEB"/>
    <w:rsid w:val="009001C8"/>
    <w:rsid w:val="00917EF2"/>
    <w:rsid w:val="009204E0"/>
    <w:rsid w:val="009216EF"/>
    <w:rsid w:val="009238F6"/>
    <w:rsid w:val="00926983"/>
    <w:rsid w:val="00934FF9"/>
    <w:rsid w:val="00937199"/>
    <w:rsid w:val="0095470C"/>
    <w:rsid w:val="009572B1"/>
    <w:rsid w:val="0096100B"/>
    <w:rsid w:val="009654C8"/>
    <w:rsid w:val="009667B1"/>
    <w:rsid w:val="00967CD4"/>
    <w:rsid w:val="00975024"/>
    <w:rsid w:val="009750DF"/>
    <w:rsid w:val="00984B1B"/>
    <w:rsid w:val="00993401"/>
    <w:rsid w:val="009A3B9F"/>
    <w:rsid w:val="009A43DB"/>
    <w:rsid w:val="009B71FA"/>
    <w:rsid w:val="009C40CC"/>
    <w:rsid w:val="009C6156"/>
    <w:rsid w:val="009D07A2"/>
    <w:rsid w:val="009D6D08"/>
    <w:rsid w:val="009E16F4"/>
    <w:rsid w:val="009F7702"/>
    <w:rsid w:val="00A02B90"/>
    <w:rsid w:val="00A041AC"/>
    <w:rsid w:val="00A06182"/>
    <w:rsid w:val="00A10B8D"/>
    <w:rsid w:val="00A24FCF"/>
    <w:rsid w:val="00A322D9"/>
    <w:rsid w:val="00A33C6B"/>
    <w:rsid w:val="00A430BB"/>
    <w:rsid w:val="00A4605F"/>
    <w:rsid w:val="00A56094"/>
    <w:rsid w:val="00A63AE5"/>
    <w:rsid w:val="00A7154D"/>
    <w:rsid w:val="00A72118"/>
    <w:rsid w:val="00A72CB6"/>
    <w:rsid w:val="00A741FF"/>
    <w:rsid w:val="00A744AC"/>
    <w:rsid w:val="00A76BEC"/>
    <w:rsid w:val="00A832CA"/>
    <w:rsid w:val="00A8431B"/>
    <w:rsid w:val="00A902CC"/>
    <w:rsid w:val="00A90B7F"/>
    <w:rsid w:val="00AA1524"/>
    <w:rsid w:val="00AA720D"/>
    <w:rsid w:val="00AB32B9"/>
    <w:rsid w:val="00AB4D65"/>
    <w:rsid w:val="00AC4FE6"/>
    <w:rsid w:val="00AD5F33"/>
    <w:rsid w:val="00AE53B0"/>
    <w:rsid w:val="00AE718E"/>
    <w:rsid w:val="00AF12D2"/>
    <w:rsid w:val="00AF576F"/>
    <w:rsid w:val="00AF6129"/>
    <w:rsid w:val="00AF79D0"/>
    <w:rsid w:val="00B01509"/>
    <w:rsid w:val="00B152A0"/>
    <w:rsid w:val="00B2069E"/>
    <w:rsid w:val="00B32856"/>
    <w:rsid w:val="00B35035"/>
    <w:rsid w:val="00B401DB"/>
    <w:rsid w:val="00B47B62"/>
    <w:rsid w:val="00B51652"/>
    <w:rsid w:val="00B53A8D"/>
    <w:rsid w:val="00B57AFA"/>
    <w:rsid w:val="00B679DF"/>
    <w:rsid w:val="00B8498F"/>
    <w:rsid w:val="00B863B0"/>
    <w:rsid w:val="00B90442"/>
    <w:rsid w:val="00B92AC6"/>
    <w:rsid w:val="00B97043"/>
    <w:rsid w:val="00BA1E2A"/>
    <w:rsid w:val="00BB6C32"/>
    <w:rsid w:val="00BC7FC9"/>
    <w:rsid w:val="00BD0E8B"/>
    <w:rsid w:val="00BD55B8"/>
    <w:rsid w:val="00BE064E"/>
    <w:rsid w:val="00C00126"/>
    <w:rsid w:val="00C02D02"/>
    <w:rsid w:val="00C12CA1"/>
    <w:rsid w:val="00C15247"/>
    <w:rsid w:val="00C175A1"/>
    <w:rsid w:val="00C20BD2"/>
    <w:rsid w:val="00C21C52"/>
    <w:rsid w:val="00C2749A"/>
    <w:rsid w:val="00C278E3"/>
    <w:rsid w:val="00C31D49"/>
    <w:rsid w:val="00C37903"/>
    <w:rsid w:val="00C420E1"/>
    <w:rsid w:val="00C47D48"/>
    <w:rsid w:val="00C54486"/>
    <w:rsid w:val="00C614AF"/>
    <w:rsid w:val="00C6687F"/>
    <w:rsid w:val="00C77C9D"/>
    <w:rsid w:val="00C81D35"/>
    <w:rsid w:val="00C93F79"/>
    <w:rsid w:val="00CA5CFF"/>
    <w:rsid w:val="00CA708D"/>
    <w:rsid w:val="00CC18B5"/>
    <w:rsid w:val="00CD3FCF"/>
    <w:rsid w:val="00CD61B9"/>
    <w:rsid w:val="00CE0BC5"/>
    <w:rsid w:val="00CE24A1"/>
    <w:rsid w:val="00CE2C17"/>
    <w:rsid w:val="00CE366E"/>
    <w:rsid w:val="00CF2D37"/>
    <w:rsid w:val="00CF43E1"/>
    <w:rsid w:val="00CF4CC7"/>
    <w:rsid w:val="00CF6D63"/>
    <w:rsid w:val="00D02EED"/>
    <w:rsid w:val="00D12A88"/>
    <w:rsid w:val="00D218A1"/>
    <w:rsid w:val="00D259D3"/>
    <w:rsid w:val="00D30634"/>
    <w:rsid w:val="00D335DE"/>
    <w:rsid w:val="00D4062A"/>
    <w:rsid w:val="00D42FD5"/>
    <w:rsid w:val="00D435E2"/>
    <w:rsid w:val="00D44D6B"/>
    <w:rsid w:val="00D65D1A"/>
    <w:rsid w:val="00D7211C"/>
    <w:rsid w:val="00D740F0"/>
    <w:rsid w:val="00D747E8"/>
    <w:rsid w:val="00D80152"/>
    <w:rsid w:val="00D80BFD"/>
    <w:rsid w:val="00D82173"/>
    <w:rsid w:val="00D873D6"/>
    <w:rsid w:val="00D90626"/>
    <w:rsid w:val="00DA5FA1"/>
    <w:rsid w:val="00DB7545"/>
    <w:rsid w:val="00DD56C4"/>
    <w:rsid w:val="00DF65B5"/>
    <w:rsid w:val="00E046BF"/>
    <w:rsid w:val="00E12F8C"/>
    <w:rsid w:val="00E13025"/>
    <w:rsid w:val="00E1772F"/>
    <w:rsid w:val="00E22BFD"/>
    <w:rsid w:val="00E3430E"/>
    <w:rsid w:val="00E36388"/>
    <w:rsid w:val="00E44348"/>
    <w:rsid w:val="00E52A08"/>
    <w:rsid w:val="00E5374F"/>
    <w:rsid w:val="00E56FDC"/>
    <w:rsid w:val="00E72EDA"/>
    <w:rsid w:val="00E74E5C"/>
    <w:rsid w:val="00E82D56"/>
    <w:rsid w:val="00E92672"/>
    <w:rsid w:val="00E940FA"/>
    <w:rsid w:val="00E94B45"/>
    <w:rsid w:val="00EA5D26"/>
    <w:rsid w:val="00EB1250"/>
    <w:rsid w:val="00EB3F95"/>
    <w:rsid w:val="00EB55BD"/>
    <w:rsid w:val="00EC663C"/>
    <w:rsid w:val="00EC6CD8"/>
    <w:rsid w:val="00EC787E"/>
    <w:rsid w:val="00ED6DCE"/>
    <w:rsid w:val="00EE3EF6"/>
    <w:rsid w:val="00F01203"/>
    <w:rsid w:val="00F03FE2"/>
    <w:rsid w:val="00F04D58"/>
    <w:rsid w:val="00F07D9A"/>
    <w:rsid w:val="00F15377"/>
    <w:rsid w:val="00F17B29"/>
    <w:rsid w:val="00F23DC4"/>
    <w:rsid w:val="00F240A9"/>
    <w:rsid w:val="00F26A32"/>
    <w:rsid w:val="00F37459"/>
    <w:rsid w:val="00F37B7B"/>
    <w:rsid w:val="00F4303B"/>
    <w:rsid w:val="00F43C90"/>
    <w:rsid w:val="00F47DF6"/>
    <w:rsid w:val="00F55C61"/>
    <w:rsid w:val="00F565C2"/>
    <w:rsid w:val="00F676D8"/>
    <w:rsid w:val="00F77FD9"/>
    <w:rsid w:val="00FA2EC1"/>
    <w:rsid w:val="00FB1927"/>
    <w:rsid w:val="00FB1DE3"/>
    <w:rsid w:val="00FB6B11"/>
    <w:rsid w:val="00FC117F"/>
    <w:rsid w:val="00FC781E"/>
    <w:rsid w:val="00FD0A75"/>
    <w:rsid w:val="00FE2D5F"/>
    <w:rsid w:val="00FE4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9C98F"/>
  <w15:docId w15:val="{9F622D15-85CA-4F15-9697-3D5D65D87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32E"/>
  </w:style>
  <w:style w:type="paragraph" w:styleId="Heading1">
    <w:name w:val="heading 1"/>
    <w:basedOn w:val="Normal"/>
    <w:next w:val="Normal"/>
    <w:link w:val="Heading1Char"/>
    <w:uiPriority w:val="9"/>
    <w:qFormat/>
    <w:rsid w:val="00140168"/>
    <w:pPr>
      <w:pBdr>
        <w:bottom w:val="single" w:sz="8" w:space="1" w:color="006600"/>
      </w:pBdr>
      <w:spacing w:before="600" w:after="80"/>
      <w:ind w:firstLine="0"/>
      <w:outlineLvl w:val="0"/>
    </w:pPr>
    <w:rPr>
      <w:rFonts w:asciiTheme="majorHAnsi" w:eastAsiaTheme="majorEastAsia" w:hAnsiTheme="majorHAnsi" w:cstheme="majorBidi"/>
      <w:b/>
      <w:bCs/>
      <w:color w:val="006600"/>
      <w:sz w:val="20"/>
      <w:szCs w:val="24"/>
    </w:rPr>
  </w:style>
  <w:style w:type="paragraph" w:styleId="Heading2">
    <w:name w:val="heading 2"/>
    <w:basedOn w:val="Normal"/>
    <w:next w:val="Normal"/>
    <w:link w:val="Heading2Char"/>
    <w:uiPriority w:val="9"/>
    <w:unhideWhenUsed/>
    <w:qFormat/>
    <w:rsid w:val="0055232E"/>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55232E"/>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55232E"/>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55232E"/>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55232E"/>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55232E"/>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55232E"/>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55232E"/>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2069E"/>
    <w:pPr>
      <w:tabs>
        <w:tab w:val="center" w:pos="4680"/>
        <w:tab w:val="right" w:pos="9360"/>
      </w:tabs>
    </w:pPr>
  </w:style>
  <w:style w:type="character" w:customStyle="1" w:styleId="FooterChar">
    <w:name w:val="Footer Char"/>
    <w:link w:val="Footer"/>
    <w:uiPriority w:val="99"/>
    <w:rsid w:val="00B2069E"/>
    <w:rPr>
      <w:rFonts w:ascii="Calibri" w:eastAsia="Times New Roman" w:hAnsi="Calibri" w:cs="Times New Roman"/>
      <w:lang w:bidi="en-US"/>
    </w:rPr>
  </w:style>
  <w:style w:type="paragraph" w:styleId="ListParagraph">
    <w:name w:val="List Paragraph"/>
    <w:basedOn w:val="Normal"/>
    <w:uiPriority w:val="34"/>
    <w:qFormat/>
    <w:rsid w:val="0055232E"/>
    <w:pPr>
      <w:ind w:left="720"/>
      <w:contextualSpacing/>
    </w:pPr>
  </w:style>
  <w:style w:type="paragraph" w:styleId="BodyText">
    <w:name w:val="Body Text"/>
    <w:basedOn w:val="Normal"/>
    <w:link w:val="BodyTextChar"/>
    <w:rsid w:val="00B2069E"/>
    <w:pPr>
      <w:spacing w:before="240" w:line="274" w:lineRule="auto"/>
      <w:ind w:firstLine="0"/>
    </w:pPr>
    <w:rPr>
      <w:rFonts w:ascii="Arial" w:hAnsi="Arial"/>
      <w:szCs w:val="20"/>
    </w:rPr>
  </w:style>
  <w:style w:type="character" w:customStyle="1" w:styleId="BodyTextChar">
    <w:name w:val="Body Text Char"/>
    <w:link w:val="BodyText"/>
    <w:rsid w:val="00B2069E"/>
    <w:rPr>
      <w:rFonts w:ascii="Arial" w:eastAsia="Times New Roman" w:hAnsi="Arial" w:cs="Times New Roman"/>
      <w:szCs w:val="20"/>
    </w:rPr>
  </w:style>
  <w:style w:type="character" w:styleId="Hyperlink">
    <w:name w:val="Hyperlink"/>
    <w:uiPriority w:val="99"/>
    <w:unhideWhenUsed/>
    <w:rsid w:val="00B2069E"/>
    <w:rPr>
      <w:color w:val="0000FF"/>
      <w:u w:val="single"/>
    </w:rPr>
  </w:style>
  <w:style w:type="paragraph" w:customStyle="1" w:styleId="Default">
    <w:name w:val="Default"/>
    <w:rsid w:val="006145FE"/>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semiHidden/>
    <w:unhideWhenUsed/>
    <w:rsid w:val="00E74E5C"/>
    <w:pPr>
      <w:spacing w:before="100" w:beforeAutospacing="1" w:after="100" w:afterAutospacing="1"/>
      <w:ind w:firstLine="0"/>
    </w:pPr>
    <w:rPr>
      <w:sz w:val="24"/>
      <w:szCs w:val="24"/>
    </w:rPr>
  </w:style>
  <w:style w:type="character" w:styleId="Emphasis">
    <w:name w:val="Emphasis"/>
    <w:uiPriority w:val="20"/>
    <w:qFormat/>
    <w:rsid w:val="0055232E"/>
    <w:rPr>
      <w:b/>
      <w:bCs/>
      <w:i/>
      <w:iCs/>
      <w:color w:val="5A5A5A" w:themeColor="text1" w:themeTint="A5"/>
    </w:rPr>
  </w:style>
  <w:style w:type="paragraph" w:styleId="BalloonText">
    <w:name w:val="Balloon Text"/>
    <w:basedOn w:val="Normal"/>
    <w:link w:val="BalloonTextChar"/>
    <w:uiPriority w:val="99"/>
    <w:semiHidden/>
    <w:unhideWhenUsed/>
    <w:rsid w:val="005302BB"/>
    <w:rPr>
      <w:rFonts w:ascii="Tahoma" w:hAnsi="Tahoma" w:cs="Tahoma"/>
      <w:sz w:val="16"/>
      <w:szCs w:val="16"/>
    </w:rPr>
  </w:style>
  <w:style w:type="character" w:customStyle="1" w:styleId="BalloonTextChar">
    <w:name w:val="Balloon Text Char"/>
    <w:link w:val="BalloonText"/>
    <w:uiPriority w:val="99"/>
    <w:semiHidden/>
    <w:rsid w:val="005302BB"/>
    <w:rPr>
      <w:rFonts w:ascii="Tahoma" w:eastAsia="Times New Roman" w:hAnsi="Tahoma" w:cs="Tahoma"/>
      <w:sz w:val="16"/>
      <w:szCs w:val="16"/>
      <w:lang w:bidi="en-US"/>
    </w:rPr>
  </w:style>
  <w:style w:type="paragraph" w:styleId="PlainText">
    <w:name w:val="Plain Text"/>
    <w:basedOn w:val="Normal"/>
    <w:link w:val="PlainTextChar"/>
    <w:uiPriority w:val="99"/>
    <w:unhideWhenUsed/>
    <w:rsid w:val="005302BB"/>
    <w:pPr>
      <w:ind w:firstLine="0"/>
    </w:pPr>
    <w:rPr>
      <w:rFonts w:ascii="Consolas" w:eastAsia="Calibri" w:hAnsi="Consolas" w:cs="Consolas"/>
      <w:sz w:val="21"/>
      <w:szCs w:val="21"/>
    </w:rPr>
  </w:style>
  <w:style w:type="character" w:customStyle="1" w:styleId="PlainTextChar">
    <w:name w:val="Plain Text Char"/>
    <w:link w:val="PlainText"/>
    <w:uiPriority w:val="99"/>
    <w:rsid w:val="005302BB"/>
    <w:rPr>
      <w:rFonts w:ascii="Consolas" w:eastAsia="Calibri" w:hAnsi="Consolas" w:cs="Consolas"/>
      <w:sz w:val="21"/>
      <w:szCs w:val="21"/>
    </w:rPr>
  </w:style>
  <w:style w:type="paragraph" w:styleId="Header">
    <w:name w:val="header"/>
    <w:basedOn w:val="Normal"/>
    <w:link w:val="HeaderChar"/>
    <w:uiPriority w:val="99"/>
    <w:unhideWhenUsed/>
    <w:rsid w:val="00AE718E"/>
    <w:pPr>
      <w:tabs>
        <w:tab w:val="center" w:pos="4680"/>
        <w:tab w:val="right" w:pos="9360"/>
      </w:tabs>
    </w:pPr>
  </w:style>
  <w:style w:type="character" w:customStyle="1" w:styleId="HeaderChar">
    <w:name w:val="Header Char"/>
    <w:link w:val="Header"/>
    <w:uiPriority w:val="99"/>
    <w:rsid w:val="00AE718E"/>
    <w:rPr>
      <w:rFonts w:eastAsia="Times New Roman"/>
      <w:sz w:val="22"/>
      <w:szCs w:val="22"/>
      <w:lang w:bidi="en-US"/>
    </w:rPr>
  </w:style>
  <w:style w:type="character" w:styleId="FollowedHyperlink">
    <w:name w:val="FollowedHyperlink"/>
    <w:uiPriority w:val="99"/>
    <w:semiHidden/>
    <w:unhideWhenUsed/>
    <w:rsid w:val="005C7750"/>
    <w:rPr>
      <w:color w:val="800080"/>
      <w:u w:val="single"/>
    </w:rPr>
  </w:style>
  <w:style w:type="character" w:customStyle="1" w:styleId="file">
    <w:name w:val="file"/>
    <w:rsid w:val="00734316"/>
  </w:style>
  <w:style w:type="table" w:styleId="TableGrid">
    <w:name w:val="Table Grid"/>
    <w:basedOn w:val="TableNormal"/>
    <w:uiPriority w:val="59"/>
    <w:rsid w:val="008C68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86B2E"/>
    <w:rPr>
      <w:sz w:val="16"/>
      <w:szCs w:val="16"/>
    </w:rPr>
  </w:style>
  <w:style w:type="paragraph" w:styleId="CommentText">
    <w:name w:val="annotation text"/>
    <w:basedOn w:val="Normal"/>
    <w:link w:val="CommentTextChar"/>
    <w:uiPriority w:val="99"/>
    <w:semiHidden/>
    <w:unhideWhenUsed/>
    <w:rsid w:val="00686B2E"/>
    <w:rPr>
      <w:szCs w:val="20"/>
    </w:rPr>
  </w:style>
  <w:style w:type="character" w:customStyle="1" w:styleId="CommentTextChar">
    <w:name w:val="Comment Text Char"/>
    <w:link w:val="CommentText"/>
    <w:uiPriority w:val="99"/>
    <w:semiHidden/>
    <w:rsid w:val="00686B2E"/>
    <w:rPr>
      <w:rFonts w:eastAsia="Times New Roman"/>
      <w:lang w:bidi="en-US"/>
    </w:rPr>
  </w:style>
  <w:style w:type="paragraph" w:styleId="CommentSubject">
    <w:name w:val="annotation subject"/>
    <w:basedOn w:val="CommentText"/>
    <w:next w:val="CommentText"/>
    <w:link w:val="CommentSubjectChar"/>
    <w:uiPriority w:val="99"/>
    <w:semiHidden/>
    <w:unhideWhenUsed/>
    <w:rsid w:val="00686B2E"/>
    <w:rPr>
      <w:b/>
      <w:bCs/>
    </w:rPr>
  </w:style>
  <w:style w:type="character" w:customStyle="1" w:styleId="CommentSubjectChar">
    <w:name w:val="Comment Subject Char"/>
    <w:link w:val="CommentSubject"/>
    <w:uiPriority w:val="99"/>
    <w:semiHidden/>
    <w:rsid w:val="00686B2E"/>
    <w:rPr>
      <w:rFonts w:eastAsia="Times New Roman"/>
      <w:b/>
      <w:bCs/>
      <w:lang w:bidi="en-US"/>
    </w:rPr>
  </w:style>
  <w:style w:type="character" w:styleId="PlaceholderText">
    <w:name w:val="Placeholder Text"/>
    <w:basedOn w:val="DefaultParagraphFont"/>
    <w:uiPriority w:val="99"/>
    <w:semiHidden/>
    <w:rsid w:val="00831DAC"/>
    <w:rPr>
      <w:color w:val="808080"/>
    </w:rPr>
  </w:style>
  <w:style w:type="character" w:customStyle="1" w:styleId="Heading1Char">
    <w:name w:val="Heading 1 Char"/>
    <w:basedOn w:val="DefaultParagraphFont"/>
    <w:link w:val="Heading1"/>
    <w:uiPriority w:val="9"/>
    <w:rsid w:val="00140168"/>
    <w:rPr>
      <w:rFonts w:asciiTheme="majorHAnsi" w:eastAsiaTheme="majorEastAsia" w:hAnsiTheme="majorHAnsi" w:cstheme="majorBidi"/>
      <w:b/>
      <w:bCs/>
      <w:color w:val="006600"/>
      <w:sz w:val="20"/>
      <w:szCs w:val="24"/>
    </w:rPr>
  </w:style>
  <w:style w:type="character" w:styleId="Strong">
    <w:name w:val="Strong"/>
    <w:basedOn w:val="DefaultParagraphFont"/>
    <w:uiPriority w:val="22"/>
    <w:qFormat/>
    <w:rsid w:val="0055232E"/>
    <w:rPr>
      <w:b/>
      <w:bCs/>
      <w:spacing w:val="0"/>
    </w:rPr>
  </w:style>
  <w:style w:type="paragraph" w:styleId="Revision">
    <w:name w:val="Revision"/>
    <w:hidden/>
    <w:uiPriority w:val="99"/>
    <w:semiHidden/>
    <w:rsid w:val="00797540"/>
    <w:rPr>
      <w:rFonts w:eastAsia="Times New Roman"/>
      <w:lang w:bidi="en-US"/>
    </w:rPr>
  </w:style>
  <w:style w:type="table" w:styleId="LightShading-Accent3">
    <w:name w:val="Light Shading Accent 3"/>
    <w:basedOn w:val="TableNormal"/>
    <w:uiPriority w:val="60"/>
    <w:rsid w:val="005D2A8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2Char">
    <w:name w:val="Heading 2 Char"/>
    <w:basedOn w:val="DefaultParagraphFont"/>
    <w:link w:val="Heading2"/>
    <w:uiPriority w:val="9"/>
    <w:rsid w:val="0055232E"/>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55232E"/>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55232E"/>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55232E"/>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55232E"/>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55232E"/>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55232E"/>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55232E"/>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55232E"/>
    <w:rPr>
      <w:b/>
      <w:bCs/>
      <w:sz w:val="18"/>
      <w:szCs w:val="18"/>
    </w:rPr>
  </w:style>
  <w:style w:type="paragraph" w:styleId="Title">
    <w:name w:val="Title"/>
    <w:basedOn w:val="Normal"/>
    <w:next w:val="Normal"/>
    <w:link w:val="TitleChar"/>
    <w:uiPriority w:val="10"/>
    <w:qFormat/>
    <w:rsid w:val="0055232E"/>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55232E"/>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55232E"/>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55232E"/>
    <w:rPr>
      <w:i/>
      <w:iCs/>
      <w:sz w:val="24"/>
      <w:szCs w:val="24"/>
    </w:rPr>
  </w:style>
  <w:style w:type="paragraph" w:styleId="NoSpacing">
    <w:name w:val="No Spacing"/>
    <w:basedOn w:val="Normal"/>
    <w:link w:val="NoSpacingChar"/>
    <w:uiPriority w:val="1"/>
    <w:qFormat/>
    <w:rsid w:val="0055232E"/>
    <w:pPr>
      <w:ind w:firstLine="0"/>
    </w:pPr>
  </w:style>
  <w:style w:type="character" w:customStyle="1" w:styleId="NoSpacingChar">
    <w:name w:val="No Spacing Char"/>
    <w:basedOn w:val="DefaultParagraphFont"/>
    <w:link w:val="NoSpacing"/>
    <w:uiPriority w:val="1"/>
    <w:rsid w:val="0055232E"/>
  </w:style>
  <w:style w:type="paragraph" w:styleId="Quote">
    <w:name w:val="Quote"/>
    <w:basedOn w:val="Normal"/>
    <w:next w:val="Normal"/>
    <w:link w:val="QuoteChar"/>
    <w:uiPriority w:val="29"/>
    <w:qFormat/>
    <w:rsid w:val="0055232E"/>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55232E"/>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55232E"/>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55232E"/>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55232E"/>
    <w:rPr>
      <w:i/>
      <w:iCs/>
      <w:color w:val="5A5A5A" w:themeColor="text1" w:themeTint="A5"/>
    </w:rPr>
  </w:style>
  <w:style w:type="character" w:styleId="IntenseEmphasis">
    <w:name w:val="Intense Emphasis"/>
    <w:uiPriority w:val="21"/>
    <w:qFormat/>
    <w:rsid w:val="0055232E"/>
    <w:rPr>
      <w:b/>
      <w:bCs/>
      <w:i/>
      <w:iCs/>
      <w:color w:val="4F81BD" w:themeColor="accent1"/>
      <w:sz w:val="22"/>
      <w:szCs w:val="22"/>
    </w:rPr>
  </w:style>
  <w:style w:type="character" w:styleId="SubtleReference">
    <w:name w:val="Subtle Reference"/>
    <w:uiPriority w:val="31"/>
    <w:qFormat/>
    <w:rsid w:val="0055232E"/>
    <w:rPr>
      <w:color w:val="auto"/>
      <w:u w:val="single" w:color="9BBB59" w:themeColor="accent3"/>
    </w:rPr>
  </w:style>
  <w:style w:type="character" w:styleId="IntenseReference">
    <w:name w:val="Intense Reference"/>
    <w:basedOn w:val="DefaultParagraphFont"/>
    <w:uiPriority w:val="32"/>
    <w:qFormat/>
    <w:rsid w:val="0055232E"/>
    <w:rPr>
      <w:b/>
      <w:bCs/>
      <w:color w:val="76923C" w:themeColor="accent3" w:themeShade="BF"/>
      <w:u w:val="single" w:color="9BBB59" w:themeColor="accent3"/>
    </w:rPr>
  </w:style>
  <w:style w:type="character" w:styleId="BookTitle">
    <w:name w:val="Book Title"/>
    <w:basedOn w:val="DefaultParagraphFont"/>
    <w:uiPriority w:val="33"/>
    <w:qFormat/>
    <w:rsid w:val="0055232E"/>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55232E"/>
    <w:pPr>
      <w:outlineLvl w:val="9"/>
    </w:pPr>
    <w:rPr>
      <w:lang w:bidi="en-US"/>
    </w:rPr>
  </w:style>
  <w:style w:type="paragraph" w:styleId="TOC1">
    <w:name w:val="toc 1"/>
    <w:basedOn w:val="Normal"/>
    <w:next w:val="Normal"/>
    <w:autoRedefine/>
    <w:uiPriority w:val="39"/>
    <w:unhideWhenUsed/>
    <w:rsid w:val="000278AA"/>
    <w:pPr>
      <w:spacing w:after="100"/>
    </w:pPr>
  </w:style>
  <w:style w:type="character" w:customStyle="1" w:styleId="Instructions">
    <w:name w:val="Instructions"/>
    <w:rsid w:val="00C02D02"/>
    <w:rPr>
      <w:rFonts w:ascii="Arial" w:hAnsi="Arial"/>
      <w:b/>
      <w:i/>
      <w:color w:val="FF0000"/>
      <w:sz w:val="20"/>
    </w:rPr>
  </w:style>
  <w:style w:type="paragraph" w:customStyle="1" w:styleId="Normal1">
    <w:name w:val="Normal1"/>
    <w:rsid w:val="00777B04"/>
    <w:rPr>
      <w:rFonts w:ascii="Calibri" w:eastAsia="Calibri" w:hAnsi="Calibri" w:cs="Calibri"/>
    </w:rPr>
  </w:style>
  <w:style w:type="character" w:customStyle="1" w:styleId="apple-converted-space">
    <w:name w:val="apple-converted-space"/>
    <w:basedOn w:val="DefaultParagraphFont"/>
    <w:rsid w:val="00777B04"/>
  </w:style>
  <w:style w:type="character" w:customStyle="1" w:styleId="UnresolvedMention1">
    <w:name w:val="Unresolved Mention1"/>
    <w:basedOn w:val="DefaultParagraphFont"/>
    <w:uiPriority w:val="99"/>
    <w:semiHidden/>
    <w:unhideWhenUsed/>
    <w:rsid w:val="006C61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433">
      <w:bodyDiv w:val="1"/>
      <w:marLeft w:val="0"/>
      <w:marRight w:val="0"/>
      <w:marTop w:val="0"/>
      <w:marBottom w:val="0"/>
      <w:divBdr>
        <w:top w:val="none" w:sz="0" w:space="0" w:color="auto"/>
        <w:left w:val="none" w:sz="0" w:space="0" w:color="auto"/>
        <w:bottom w:val="none" w:sz="0" w:space="0" w:color="auto"/>
        <w:right w:val="none" w:sz="0" w:space="0" w:color="auto"/>
      </w:divBdr>
    </w:div>
    <w:div w:id="39869332">
      <w:bodyDiv w:val="1"/>
      <w:marLeft w:val="0"/>
      <w:marRight w:val="0"/>
      <w:marTop w:val="0"/>
      <w:marBottom w:val="0"/>
      <w:divBdr>
        <w:top w:val="none" w:sz="0" w:space="0" w:color="auto"/>
        <w:left w:val="none" w:sz="0" w:space="0" w:color="auto"/>
        <w:bottom w:val="none" w:sz="0" w:space="0" w:color="auto"/>
        <w:right w:val="none" w:sz="0" w:space="0" w:color="auto"/>
      </w:divBdr>
    </w:div>
    <w:div w:id="83956809">
      <w:bodyDiv w:val="1"/>
      <w:marLeft w:val="0"/>
      <w:marRight w:val="0"/>
      <w:marTop w:val="0"/>
      <w:marBottom w:val="0"/>
      <w:divBdr>
        <w:top w:val="none" w:sz="0" w:space="0" w:color="auto"/>
        <w:left w:val="none" w:sz="0" w:space="0" w:color="auto"/>
        <w:bottom w:val="none" w:sz="0" w:space="0" w:color="auto"/>
        <w:right w:val="none" w:sz="0" w:space="0" w:color="auto"/>
      </w:divBdr>
    </w:div>
    <w:div w:id="131752578">
      <w:bodyDiv w:val="1"/>
      <w:marLeft w:val="0"/>
      <w:marRight w:val="0"/>
      <w:marTop w:val="0"/>
      <w:marBottom w:val="0"/>
      <w:divBdr>
        <w:top w:val="none" w:sz="0" w:space="0" w:color="auto"/>
        <w:left w:val="none" w:sz="0" w:space="0" w:color="auto"/>
        <w:bottom w:val="none" w:sz="0" w:space="0" w:color="auto"/>
        <w:right w:val="none" w:sz="0" w:space="0" w:color="auto"/>
      </w:divBdr>
      <w:divsChild>
        <w:div w:id="148718026">
          <w:marLeft w:val="0"/>
          <w:marRight w:val="0"/>
          <w:marTop w:val="0"/>
          <w:marBottom w:val="0"/>
          <w:divBdr>
            <w:top w:val="none" w:sz="0" w:space="0" w:color="auto"/>
            <w:left w:val="none" w:sz="0" w:space="0" w:color="auto"/>
            <w:bottom w:val="none" w:sz="0" w:space="0" w:color="auto"/>
            <w:right w:val="none" w:sz="0" w:space="0" w:color="auto"/>
          </w:divBdr>
          <w:divsChild>
            <w:div w:id="1012610285">
              <w:marLeft w:val="0"/>
              <w:marRight w:val="0"/>
              <w:marTop w:val="0"/>
              <w:marBottom w:val="0"/>
              <w:divBdr>
                <w:top w:val="none" w:sz="0" w:space="0" w:color="auto"/>
                <w:left w:val="none" w:sz="0" w:space="0" w:color="auto"/>
                <w:bottom w:val="none" w:sz="0" w:space="0" w:color="auto"/>
                <w:right w:val="none" w:sz="0" w:space="0" w:color="auto"/>
              </w:divBdr>
              <w:divsChild>
                <w:div w:id="19698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501109">
      <w:bodyDiv w:val="1"/>
      <w:marLeft w:val="0"/>
      <w:marRight w:val="0"/>
      <w:marTop w:val="0"/>
      <w:marBottom w:val="0"/>
      <w:divBdr>
        <w:top w:val="none" w:sz="0" w:space="0" w:color="auto"/>
        <w:left w:val="none" w:sz="0" w:space="0" w:color="auto"/>
        <w:bottom w:val="none" w:sz="0" w:space="0" w:color="auto"/>
        <w:right w:val="none" w:sz="0" w:space="0" w:color="auto"/>
      </w:divBdr>
    </w:div>
    <w:div w:id="457339371">
      <w:bodyDiv w:val="1"/>
      <w:marLeft w:val="0"/>
      <w:marRight w:val="0"/>
      <w:marTop w:val="0"/>
      <w:marBottom w:val="0"/>
      <w:divBdr>
        <w:top w:val="none" w:sz="0" w:space="0" w:color="auto"/>
        <w:left w:val="none" w:sz="0" w:space="0" w:color="auto"/>
        <w:bottom w:val="none" w:sz="0" w:space="0" w:color="auto"/>
        <w:right w:val="none" w:sz="0" w:space="0" w:color="auto"/>
      </w:divBdr>
    </w:div>
    <w:div w:id="695429409">
      <w:bodyDiv w:val="1"/>
      <w:marLeft w:val="0"/>
      <w:marRight w:val="0"/>
      <w:marTop w:val="0"/>
      <w:marBottom w:val="0"/>
      <w:divBdr>
        <w:top w:val="none" w:sz="0" w:space="0" w:color="auto"/>
        <w:left w:val="none" w:sz="0" w:space="0" w:color="auto"/>
        <w:bottom w:val="none" w:sz="0" w:space="0" w:color="auto"/>
        <w:right w:val="none" w:sz="0" w:space="0" w:color="auto"/>
      </w:divBdr>
    </w:div>
    <w:div w:id="771239146">
      <w:bodyDiv w:val="1"/>
      <w:marLeft w:val="0"/>
      <w:marRight w:val="0"/>
      <w:marTop w:val="0"/>
      <w:marBottom w:val="0"/>
      <w:divBdr>
        <w:top w:val="none" w:sz="0" w:space="0" w:color="auto"/>
        <w:left w:val="none" w:sz="0" w:space="0" w:color="auto"/>
        <w:bottom w:val="none" w:sz="0" w:space="0" w:color="auto"/>
        <w:right w:val="none" w:sz="0" w:space="0" w:color="auto"/>
      </w:divBdr>
    </w:div>
    <w:div w:id="900484952">
      <w:bodyDiv w:val="1"/>
      <w:marLeft w:val="0"/>
      <w:marRight w:val="0"/>
      <w:marTop w:val="0"/>
      <w:marBottom w:val="0"/>
      <w:divBdr>
        <w:top w:val="none" w:sz="0" w:space="0" w:color="auto"/>
        <w:left w:val="none" w:sz="0" w:space="0" w:color="auto"/>
        <w:bottom w:val="none" w:sz="0" w:space="0" w:color="auto"/>
        <w:right w:val="none" w:sz="0" w:space="0" w:color="auto"/>
      </w:divBdr>
    </w:div>
    <w:div w:id="929969962">
      <w:bodyDiv w:val="1"/>
      <w:marLeft w:val="0"/>
      <w:marRight w:val="0"/>
      <w:marTop w:val="0"/>
      <w:marBottom w:val="0"/>
      <w:divBdr>
        <w:top w:val="none" w:sz="0" w:space="0" w:color="auto"/>
        <w:left w:val="none" w:sz="0" w:space="0" w:color="auto"/>
        <w:bottom w:val="none" w:sz="0" w:space="0" w:color="auto"/>
        <w:right w:val="none" w:sz="0" w:space="0" w:color="auto"/>
      </w:divBdr>
    </w:div>
    <w:div w:id="1003700130">
      <w:bodyDiv w:val="1"/>
      <w:marLeft w:val="0"/>
      <w:marRight w:val="0"/>
      <w:marTop w:val="0"/>
      <w:marBottom w:val="0"/>
      <w:divBdr>
        <w:top w:val="none" w:sz="0" w:space="0" w:color="auto"/>
        <w:left w:val="none" w:sz="0" w:space="0" w:color="auto"/>
        <w:bottom w:val="none" w:sz="0" w:space="0" w:color="auto"/>
        <w:right w:val="none" w:sz="0" w:space="0" w:color="auto"/>
      </w:divBdr>
    </w:div>
    <w:div w:id="1168639187">
      <w:bodyDiv w:val="1"/>
      <w:marLeft w:val="0"/>
      <w:marRight w:val="0"/>
      <w:marTop w:val="0"/>
      <w:marBottom w:val="0"/>
      <w:divBdr>
        <w:top w:val="none" w:sz="0" w:space="0" w:color="auto"/>
        <w:left w:val="none" w:sz="0" w:space="0" w:color="auto"/>
        <w:bottom w:val="none" w:sz="0" w:space="0" w:color="auto"/>
        <w:right w:val="none" w:sz="0" w:space="0" w:color="auto"/>
      </w:divBdr>
    </w:div>
    <w:div w:id="1299604823">
      <w:bodyDiv w:val="1"/>
      <w:marLeft w:val="0"/>
      <w:marRight w:val="0"/>
      <w:marTop w:val="0"/>
      <w:marBottom w:val="0"/>
      <w:divBdr>
        <w:top w:val="none" w:sz="0" w:space="0" w:color="auto"/>
        <w:left w:val="none" w:sz="0" w:space="0" w:color="auto"/>
        <w:bottom w:val="none" w:sz="0" w:space="0" w:color="auto"/>
        <w:right w:val="none" w:sz="0" w:space="0" w:color="auto"/>
      </w:divBdr>
    </w:div>
    <w:div w:id="1306667438">
      <w:bodyDiv w:val="1"/>
      <w:marLeft w:val="0"/>
      <w:marRight w:val="0"/>
      <w:marTop w:val="0"/>
      <w:marBottom w:val="0"/>
      <w:divBdr>
        <w:top w:val="none" w:sz="0" w:space="0" w:color="auto"/>
        <w:left w:val="none" w:sz="0" w:space="0" w:color="auto"/>
        <w:bottom w:val="none" w:sz="0" w:space="0" w:color="auto"/>
        <w:right w:val="none" w:sz="0" w:space="0" w:color="auto"/>
      </w:divBdr>
    </w:div>
    <w:div w:id="1498378502">
      <w:bodyDiv w:val="1"/>
      <w:marLeft w:val="0"/>
      <w:marRight w:val="0"/>
      <w:marTop w:val="0"/>
      <w:marBottom w:val="0"/>
      <w:divBdr>
        <w:top w:val="none" w:sz="0" w:space="0" w:color="auto"/>
        <w:left w:val="none" w:sz="0" w:space="0" w:color="auto"/>
        <w:bottom w:val="none" w:sz="0" w:space="0" w:color="auto"/>
        <w:right w:val="none" w:sz="0" w:space="0" w:color="auto"/>
      </w:divBdr>
    </w:div>
    <w:div w:id="1684865815">
      <w:bodyDiv w:val="1"/>
      <w:marLeft w:val="0"/>
      <w:marRight w:val="0"/>
      <w:marTop w:val="0"/>
      <w:marBottom w:val="0"/>
      <w:divBdr>
        <w:top w:val="none" w:sz="0" w:space="0" w:color="auto"/>
        <w:left w:val="none" w:sz="0" w:space="0" w:color="auto"/>
        <w:bottom w:val="none" w:sz="0" w:space="0" w:color="auto"/>
        <w:right w:val="none" w:sz="0" w:space="0" w:color="auto"/>
      </w:divBdr>
    </w:div>
    <w:div w:id="1751999352">
      <w:bodyDiv w:val="1"/>
      <w:marLeft w:val="0"/>
      <w:marRight w:val="0"/>
      <w:marTop w:val="0"/>
      <w:marBottom w:val="0"/>
      <w:divBdr>
        <w:top w:val="none" w:sz="0" w:space="0" w:color="auto"/>
        <w:left w:val="none" w:sz="0" w:space="0" w:color="auto"/>
        <w:bottom w:val="none" w:sz="0" w:space="0" w:color="auto"/>
        <w:right w:val="none" w:sz="0" w:space="0" w:color="auto"/>
      </w:divBdr>
      <w:divsChild>
        <w:div w:id="942953177">
          <w:marLeft w:val="0"/>
          <w:marRight w:val="0"/>
          <w:marTop w:val="300"/>
          <w:marBottom w:val="300"/>
          <w:divBdr>
            <w:top w:val="none" w:sz="0" w:space="0" w:color="auto"/>
            <w:left w:val="none" w:sz="0" w:space="0" w:color="auto"/>
            <w:bottom w:val="none" w:sz="0" w:space="0" w:color="auto"/>
            <w:right w:val="none" w:sz="0" w:space="0" w:color="auto"/>
          </w:divBdr>
          <w:divsChild>
            <w:div w:id="1935934052">
              <w:marLeft w:val="0"/>
              <w:marRight w:val="0"/>
              <w:marTop w:val="0"/>
              <w:marBottom w:val="0"/>
              <w:divBdr>
                <w:top w:val="none" w:sz="0" w:space="0" w:color="auto"/>
                <w:left w:val="none" w:sz="0" w:space="0" w:color="auto"/>
                <w:bottom w:val="none" w:sz="0" w:space="0" w:color="auto"/>
                <w:right w:val="none" w:sz="0" w:space="0" w:color="auto"/>
              </w:divBdr>
              <w:divsChild>
                <w:div w:id="653030278">
                  <w:marLeft w:val="0"/>
                  <w:marRight w:val="0"/>
                  <w:marTop w:val="0"/>
                  <w:marBottom w:val="0"/>
                  <w:divBdr>
                    <w:top w:val="none" w:sz="0" w:space="0" w:color="auto"/>
                    <w:left w:val="none" w:sz="0" w:space="0" w:color="auto"/>
                    <w:bottom w:val="none" w:sz="0" w:space="0" w:color="auto"/>
                    <w:right w:val="none" w:sz="0" w:space="0" w:color="auto"/>
                  </w:divBdr>
                  <w:divsChild>
                    <w:div w:id="1483157502">
                      <w:marLeft w:val="0"/>
                      <w:marRight w:val="0"/>
                      <w:marTop w:val="0"/>
                      <w:marBottom w:val="0"/>
                      <w:divBdr>
                        <w:top w:val="none" w:sz="0" w:space="0" w:color="auto"/>
                        <w:left w:val="none" w:sz="0" w:space="0" w:color="auto"/>
                        <w:bottom w:val="none" w:sz="0" w:space="0" w:color="auto"/>
                        <w:right w:val="none" w:sz="0" w:space="0" w:color="auto"/>
                      </w:divBdr>
                      <w:divsChild>
                        <w:div w:id="688526553">
                          <w:marLeft w:val="0"/>
                          <w:marRight w:val="0"/>
                          <w:marTop w:val="0"/>
                          <w:marBottom w:val="0"/>
                          <w:divBdr>
                            <w:top w:val="none" w:sz="0" w:space="0" w:color="auto"/>
                            <w:left w:val="none" w:sz="0" w:space="0" w:color="auto"/>
                            <w:bottom w:val="none" w:sz="0" w:space="0" w:color="auto"/>
                            <w:right w:val="none" w:sz="0" w:space="0" w:color="auto"/>
                          </w:divBdr>
                          <w:divsChild>
                            <w:div w:id="1790274428">
                              <w:marLeft w:val="0"/>
                              <w:marRight w:val="0"/>
                              <w:marTop w:val="0"/>
                              <w:marBottom w:val="0"/>
                              <w:divBdr>
                                <w:top w:val="none" w:sz="0" w:space="0" w:color="auto"/>
                                <w:left w:val="none" w:sz="0" w:space="0" w:color="auto"/>
                                <w:bottom w:val="none" w:sz="0" w:space="0" w:color="auto"/>
                                <w:right w:val="none" w:sz="0" w:space="0" w:color="auto"/>
                              </w:divBdr>
                              <w:divsChild>
                                <w:div w:id="1101875605">
                                  <w:marLeft w:val="0"/>
                                  <w:marRight w:val="0"/>
                                  <w:marTop w:val="0"/>
                                  <w:marBottom w:val="0"/>
                                  <w:divBdr>
                                    <w:top w:val="none" w:sz="0" w:space="0" w:color="auto"/>
                                    <w:left w:val="none" w:sz="0" w:space="0" w:color="auto"/>
                                    <w:bottom w:val="none" w:sz="0" w:space="0" w:color="auto"/>
                                    <w:right w:val="none" w:sz="0" w:space="0" w:color="auto"/>
                                  </w:divBdr>
                                  <w:divsChild>
                                    <w:div w:id="2026009977">
                                      <w:marLeft w:val="0"/>
                                      <w:marRight w:val="0"/>
                                      <w:marTop w:val="0"/>
                                      <w:marBottom w:val="0"/>
                                      <w:divBdr>
                                        <w:top w:val="none" w:sz="0" w:space="0" w:color="auto"/>
                                        <w:left w:val="none" w:sz="0" w:space="0" w:color="auto"/>
                                        <w:bottom w:val="none" w:sz="0" w:space="0" w:color="auto"/>
                                        <w:right w:val="none" w:sz="0" w:space="0" w:color="auto"/>
                                      </w:divBdr>
                                      <w:divsChild>
                                        <w:div w:id="2029791291">
                                          <w:marLeft w:val="0"/>
                                          <w:marRight w:val="0"/>
                                          <w:marTop w:val="0"/>
                                          <w:marBottom w:val="0"/>
                                          <w:divBdr>
                                            <w:top w:val="none" w:sz="0" w:space="0" w:color="auto"/>
                                            <w:left w:val="none" w:sz="0" w:space="0" w:color="auto"/>
                                            <w:bottom w:val="none" w:sz="0" w:space="0" w:color="auto"/>
                                            <w:right w:val="none" w:sz="0" w:space="0" w:color="auto"/>
                                          </w:divBdr>
                                          <w:divsChild>
                                            <w:div w:id="1772159046">
                                              <w:marLeft w:val="0"/>
                                              <w:marRight w:val="0"/>
                                              <w:marTop w:val="0"/>
                                              <w:marBottom w:val="0"/>
                                              <w:divBdr>
                                                <w:top w:val="none" w:sz="0" w:space="0" w:color="auto"/>
                                                <w:left w:val="none" w:sz="0" w:space="0" w:color="auto"/>
                                                <w:bottom w:val="none" w:sz="0" w:space="0" w:color="auto"/>
                                                <w:right w:val="none" w:sz="0" w:space="0" w:color="auto"/>
                                              </w:divBdr>
                                              <w:divsChild>
                                                <w:div w:id="1074669030">
                                                  <w:marLeft w:val="0"/>
                                                  <w:marRight w:val="0"/>
                                                  <w:marTop w:val="0"/>
                                                  <w:marBottom w:val="0"/>
                                                  <w:divBdr>
                                                    <w:top w:val="none" w:sz="0" w:space="0" w:color="auto"/>
                                                    <w:left w:val="none" w:sz="0" w:space="0" w:color="auto"/>
                                                    <w:bottom w:val="none" w:sz="0" w:space="0" w:color="auto"/>
                                                    <w:right w:val="none" w:sz="0" w:space="0" w:color="auto"/>
                                                  </w:divBdr>
                                                  <w:divsChild>
                                                    <w:div w:id="910968939">
                                                      <w:marLeft w:val="0"/>
                                                      <w:marRight w:val="0"/>
                                                      <w:marTop w:val="0"/>
                                                      <w:marBottom w:val="0"/>
                                                      <w:divBdr>
                                                        <w:top w:val="none" w:sz="0" w:space="0" w:color="auto"/>
                                                        <w:left w:val="none" w:sz="0" w:space="0" w:color="auto"/>
                                                        <w:bottom w:val="none" w:sz="0" w:space="0" w:color="auto"/>
                                                        <w:right w:val="none" w:sz="0" w:space="0" w:color="auto"/>
                                                      </w:divBdr>
                                                      <w:divsChild>
                                                        <w:div w:id="894121749">
                                                          <w:marLeft w:val="0"/>
                                                          <w:marRight w:val="0"/>
                                                          <w:marTop w:val="0"/>
                                                          <w:marBottom w:val="0"/>
                                                          <w:divBdr>
                                                            <w:top w:val="none" w:sz="0" w:space="0" w:color="auto"/>
                                                            <w:left w:val="none" w:sz="0" w:space="0" w:color="auto"/>
                                                            <w:bottom w:val="none" w:sz="0" w:space="0" w:color="auto"/>
                                                            <w:right w:val="none" w:sz="0" w:space="0" w:color="auto"/>
                                                          </w:divBdr>
                                                          <w:divsChild>
                                                            <w:div w:id="625352981">
                                                              <w:marLeft w:val="0"/>
                                                              <w:marRight w:val="0"/>
                                                              <w:marTop w:val="0"/>
                                                              <w:marBottom w:val="0"/>
                                                              <w:divBdr>
                                                                <w:top w:val="none" w:sz="0" w:space="0" w:color="auto"/>
                                                                <w:left w:val="none" w:sz="0" w:space="0" w:color="auto"/>
                                                                <w:bottom w:val="none" w:sz="0" w:space="0" w:color="auto"/>
                                                                <w:right w:val="none" w:sz="0" w:space="0" w:color="auto"/>
                                                              </w:divBdr>
                                                              <w:divsChild>
                                                                <w:div w:id="1550847068">
                                                                  <w:marLeft w:val="0"/>
                                                                  <w:marRight w:val="0"/>
                                                                  <w:marTop w:val="0"/>
                                                                  <w:marBottom w:val="0"/>
                                                                  <w:divBdr>
                                                                    <w:top w:val="none" w:sz="0" w:space="0" w:color="auto"/>
                                                                    <w:left w:val="none" w:sz="0" w:space="0" w:color="auto"/>
                                                                    <w:bottom w:val="none" w:sz="0" w:space="0" w:color="auto"/>
                                                                    <w:right w:val="none" w:sz="0" w:space="0" w:color="auto"/>
                                                                  </w:divBdr>
                                                                  <w:divsChild>
                                                                    <w:div w:id="1017392340">
                                                                      <w:marLeft w:val="0"/>
                                                                      <w:marRight w:val="0"/>
                                                                      <w:marTop w:val="0"/>
                                                                      <w:marBottom w:val="0"/>
                                                                      <w:divBdr>
                                                                        <w:top w:val="none" w:sz="0" w:space="0" w:color="auto"/>
                                                                        <w:left w:val="none" w:sz="0" w:space="0" w:color="auto"/>
                                                                        <w:bottom w:val="none" w:sz="0" w:space="0" w:color="auto"/>
                                                                        <w:right w:val="none" w:sz="0" w:space="0" w:color="auto"/>
                                                                      </w:divBdr>
                                                                      <w:divsChild>
                                                                        <w:div w:id="155807873">
                                                                          <w:marLeft w:val="0"/>
                                                                          <w:marRight w:val="0"/>
                                                                          <w:marTop w:val="0"/>
                                                                          <w:marBottom w:val="0"/>
                                                                          <w:divBdr>
                                                                            <w:top w:val="none" w:sz="0" w:space="0" w:color="auto"/>
                                                                            <w:left w:val="none" w:sz="0" w:space="0" w:color="auto"/>
                                                                            <w:bottom w:val="none" w:sz="0" w:space="0" w:color="auto"/>
                                                                            <w:right w:val="none" w:sz="0" w:space="0" w:color="auto"/>
                                                                          </w:divBdr>
                                                                          <w:divsChild>
                                                                            <w:div w:id="1555462566">
                                                                              <w:marLeft w:val="0"/>
                                                                              <w:marRight w:val="0"/>
                                                                              <w:marTop w:val="0"/>
                                                                              <w:marBottom w:val="0"/>
                                                                              <w:divBdr>
                                                                                <w:top w:val="none" w:sz="0" w:space="0" w:color="auto"/>
                                                                                <w:left w:val="none" w:sz="0" w:space="0" w:color="auto"/>
                                                                                <w:bottom w:val="none" w:sz="0" w:space="0" w:color="auto"/>
                                                                                <w:right w:val="none" w:sz="0" w:space="0" w:color="auto"/>
                                                                              </w:divBdr>
                                                                              <w:divsChild>
                                                                                <w:div w:id="365761343">
                                                                                  <w:marLeft w:val="0"/>
                                                                                  <w:marRight w:val="0"/>
                                                                                  <w:marTop w:val="0"/>
                                                                                  <w:marBottom w:val="0"/>
                                                                                  <w:divBdr>
                                                                                    <w:top w:val="none" w:sz="0" w:space="0" w:color="auto"/>
                                                                                    <w:left w:val="none" w:sz="0" w:space="0" w:color="auto"/>
                                                                                    <w:bottom w:val="none" w:sz="0" w:space="0" w:color="auto"/>
                                                                                    <w:right w:val="none" w:sz="0" w:space="0" w:color="auto"/>
                                                                                  </w:divBdr>
                                                                                  <w:divsChild>
                                                                                    <w:div w:id="8752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9752956">
      <w:bodyDiv w:val="1"/>
      <w:marLeft w:val="0"/>
      <w:marRight w:val="0"/>
      <w:marTop w:val="0"/>
      <w:marBottom w:val="0"/>
      <w:divBdr>
        <w:top w:val="none" w:sz="0" w:space="0" w:color="auto"/>
        <w:left w:val="none" w:sz="0" w:space="0" w:color="auto"/>
        <w:bottom w:val="none" w:sz="0" w:space="0" w:color="auto"/>
        <w:right w:val="none" w:sz="0" w:space="0" w:color="auto"/>
      </w:divBdr>
    </w:div>
    <w:div w:id="1971592175">
      <w:bodyDiv w:val="1"/>
      <w:marLeft w:val="0"/>
      <w:marRight w:val="0"/>
      <w:marTop w:val="0"/>
      <w:marBottom w:val="0"/>
      <w:divBdr>
        <w:top w:val="none" w:sz="0" w:space="0" w:color="auto"/>
        <w:left w:val="none" w:sz="0" w:space="0" w:color="auto"/>
        <w:bottom w:val="none" w:sz="0" w:space="0" w:color="auto"/>
        <w:right w:val="none" w:sz="0" w:space="0" w:color="auto"/>
      </w:divBdr>
    </w:div>
    <w:div w:id="2103645664">
      <w:bodyDiv w:val="1"/>
      <w:marLeft w:val="0"/>
      <w:marRight w:val="0"/>
      <w:marTop w:val="0"/>
      <w:marBottom w:val="0"/>
      <w:divBdr>
        <w:top w:val="none" w:sz="0" w:space="0" w:color="auto"/>
        <w:left w:val="none" w:sz="0" w:space="0" w:color="auto"/>
        <w:bottom w:val="none" w:sz="0" w:space="0" w:color="auto"/>
        <w:right w:val="none" w:sz="0" w:space="0" w:color="auto"/>
      </w:divBdr>
      <w:divsChild>
        <w:div w:id="189465831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2065158"/>
        <w:category>
          <w:name w:val="General"/>
          <w:gallery w:val="placeholder"/>
        </w:category>
        <w:types>
          <w:type w:val="bbPlcHdr"/>
        </w:types>
        <w:behaviors>
          <w:behavior w:val="content"/>
        </w:behaviors>
        <w:guid w:val="{94DCDD46-01A7-41B5-867B-D2EF44D6FE8F}"/>
      </w:docPartPr>
      <w:docPartBody>
        <w:p w:rsidR="00962DEE" w:rsidRDefault="00962DEE">
          <w:r w:rsidRPr="00D2003B">
            <w:rPr>
              <w:rStyle w:val="PlaceholderText"/>
            </w:rPr>
            <w:t>Click here to enter text.</w:t>
          </w:r>
        </w:p>
      </w:docPartBody>
    </w:docPart>
    <w:docPart>
      <w:docPartPr>
        <w:name w:val="DCEEB202B4F44871B7B3E59EB7BF7978"/>
        <w:category>
          <w:name w:val="General"/>
          <w:gallery w:val="placeholder"/>
        </w:category>
        <w:types>
          <w:type w:val="bbPlcHdr"/>
        </w:types>
        <w:behaviors>
          <w:behavior w:val="content"/>
        </w:behaviors>
        <w:guid w:val="{8B8BD26F-656E-4305-9D2C-E000961E7FE9}"/>
      </w:docPartPr>
      <w:docPartBody>
        <w:bookmarkStart w:id="0" w:name="Text3"/>
        <w:p w:rsidR="00962DEE" w:rsidRDefault="008A7A0F" w:rsidP="008A7A0F">
          <w:pPr>
            <w:pStyle w:val="DCEEB202B4F44871B7B3E59EB7BF797812"/>
          </w:pPr>
          <w:r w:rsidRPr="00274AF3">
            <w:rPr>
              <w:szCs w:val="20"/>
            </w:rPr>
            <w:fldChar w:fldCharType="begin">
              <w:ffData>
                <w:name w:val="Text3"/>
                <w:enabled/>
                <w:calcOnExit w:val="0"/>
                <w:textInput>
                  <w:default w:val="Include full protocol title as listed in eRA"/>
                </w:textInput>
              </w:ffData>
            </w:fldChar>
          </w:r>
          <w:r w:rsidRPr="00274AF3">
            <w:rPr>
              <w:szCs w:val="20"/>
            </w:rPr>
            <w:instrText xml:space="preserve"> FORMTEXT </w:instrText>
          </w:r>
          <w:r w:rsidRPr="00274AF3">
            <w:rPr>
              <w:szCs w:val="20"/>
            </w:rPr>
          </w:r>
          <w:r w:rsidRPr="00274AF3">
            <w:rPr>
              <w:szCs w:val="20"/>
            </w:rPr>
            <w:fldChar w:fldCharType="separate"/>
          </w:r>
          <w:r w:rsidRPr="00274AF3">
            <w:rPr>
              <w:noProof/>
              <w:szCs w:val="20"/>
            </w:rPr>
            <w:t>Include full protocol title as listed in eRA</w:t>
          </w:r>
          <w:r w:rsidRPr="00274AF3">
            <w:rPr>
              <w:szCs w:val="20"/>
            </w:rPr>
            <w:fldChar w:fldCharType="end"/>
          </w:r>
          <w:bookmarkEnd w:id="0"/>
        </w:p>
      </w:docPartBody>
    </w:docPart>
    <w:docPart>
      <w:docPartPr>
        <w:name w:val="56C38A8BEDB74143938A3D311658186C"/>
        <w:category>
          <w:name w:val="General"/>
          <w:gallery w:val="placeholder"/>
        </w:category>
        <w:types>
          <w:type w:val="bbPlcHdr"/>
        </w:types>
        <w:behaviors>
          <w:behavior w:val="content"/>
        </w:behaviors>
        <w:guid w:val="{811D4F76-FCD4-4AF8-8D02-2FB0DEBA8B4E}"/>
      </w:docPartPr>
      <w:docPartBody>
        <w:p w:rsidR="00962DEE" w:rsidRDefault="008A7A0F" w:rsidP="008A7A0F">
          <w:pPr>
            <w:pStyle w:val="56C38A8BEDB74143938A3D311658186C10"/>
          </w:pPr>
          <w:r w:rsidRPr="00461351">
            <w:rPr>
              <w:rStyle w:val="PlaceholderText"/>
              <w:rFonts w:eastAsia="Calibri"/>
            </w:rPr>
            <w:t>Click here to enter a date.</w:t>
          </w:r>
        </w:p>
      </w:docPartBody>
    </w:docPart>
    <w:docPart>
      <w:docPartPr>
        <w:name w:val="9E1DD8B45A4A46D386B63060E7A06068"/>
        <w:category>
          <w:name w:val="General"/>
          <w:gallery w:val="placeholder"/>
        </w:category>
        <w:types>
          <w:type w:val="bbPlcHdr"/>
        </w:types>
        <w:behaviors>
          <w:behavior w:val="content"/>
        </w:behaviors>
        <w:guid w:val="{685850D2-D9FF-419D-BA4C-7F62A5C2B161}"/>
      </w:docPartPr>
      <w:docPartBody>
        <w:bookmarkStart w:id="1" w:name="Text8"/>
        <w:p w:rsidR="00962DEE" w:rsidRDefault="007C3DE3" w:rsidP="007C3DE3">
          <w:pPr>
            <w:pStyle w:val="9E1DD8B45A4A46D386B63060E7A060684"/>
          </w:pPr>
          <w:r>
            <w:rPr>
              <w:rStyle w:val="PlaceholderText"/>
            </w:rPr>
            <w:fldChar w:fldCharType="begin">
              <w:ffData>
                <w:name w:val="Text8"/>
                <w:enabled/>
                <w:calcOnExit w:val="0"/>
                <w:textInput>
                  <w:default w:val="Enter name of key personnel -- must match anem in eRA eform"/>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name of key personnel -- must match anem in eRA eform</w:t>
          </w:r>
          <w:r>
            <w:rPr>
              <w:rStyle w:val="PlaceholderText"/>
            </w:rPr>
            <w:fldChar w:fldCharType="end"/>
          </w:r>
          <w:bookmarkEnd w:id="1"/>
          <w:r w:rsidRPr="00D2003B">
            <w:rPr>
              <w:rStyle w:val="PlaceholderText"/>
            </w:rPr>
            <w:t>.</w:t>
          </w:r>
        </w:p>
      </w:docPartBody>
    </w:docPart>
    <w:docPart>
      <w:docPartPr>
        <w:name w:val="6C97888783BF473D98AD3B6F3E7D473F"/>
        <w:category>
          <w:name w:val="General"/>
          <w:gallery w:val="placeholder"/>
        </w:category>
        <w:types>
          <w:type w:val="bbPlcHdr"/>
        </w:types>
        <w:behaviors>
          <w:behavior w:val="content"/>
        </w:behaviors>
        <w:guid w:val="{EAC9E3DE-A4C7-497E-976E-98996A16E5BB}"/>
      </w:docPartPr>
      <w:docPartBody>
        <w:bookmarkStart w:id="2" w:name="Text10"/>
        <w:p w:rsidR="007C3DE3" w:rsidRDefault="008A7A0F" w:rsidP="008A7A0F">
          <w:pPr>
            <w:pStyle w:val="6C97888783BF473D98AD3B6F3E7D473F7"/>
          </w:pPr>
          <w:r>
            <w:rPr>
              <w:rStyle w:val="PlaceholderText"/>
            </w:rPr>
            <w:fldChar w:fldCharType="begin">
              <w:ffData>
                <w:name w:val="Text10"/>
                <w:enabled/>
                <w:calcOnExit w:val="0"/>
                <w:textInput>
                  <w:default w:val="Enter the PI's name -- this must match the eRA eForm"/>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the PI's name -- this must match the eRA eForm</w:t>
          </w:r>
          <w:r>
            <w:rPr>
              <w:rStyle w:val="PlaceholderText"/>
            </w:rPr>
            <w:fldChar w:fldCharType="end"/>
          </w:r>
          <w:bookmarkEnd w:id="2"/>
        </w:p>
      </w:docPartBody>
    </w:docPart>
    <w:docPart>
      <w:docPartPr>
        <w:name w:val="C163EE862EA74B57BC8B7CAFA16B82BD"/>
        <w:category>
          <w:name w:val="General"/>
          <w:gallery w:val="placeholder"/>
        </w:category>
        <w:types>
          <w:type w:val="bbPlcHdr"/>
        </w:types>
        <w:behaviors>
          <w:behavior w:val="content"/>
        </w:behaviors>
        <w:guid w:val="{140F9E04-F23C-4AB6-9EAF-42810AF90108}"/>
      </w:docPartPr>
      <w:docPartBody>
        <w:bookmarkStart w:id="3" w:name="Text11"/>
        <w:p w:rsidR="007C3DE3" w:rsidRDefault="008A7A0F" w:rsidP="008A7A0F">
          <w:pPr>
            <w:pStyle w:val="C163EE862EA74B57BC8B7CAFA16B82BD7"/>
          </w:pPr>
          <w:r>
            <w:rPr>
              <w:rStyle w:val="PlaceholderText"/>
            </w:rPr>
            <w:fldChar w:fldCharType="begin">
              <w:ffData>
                <w:name w:val="Text11"/>
                <w:enabled/>
                <w:calcOnExit w:val="0"/>
                <w:textInput>
                  <w:default w:val="Enter the PI's address"/>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the PI's address</w:t>
          </w:r>
          <w:r>
            <w:rPr>
              <w:rStyle w:val="PlaceholderText"/>
            </w:rPr>
            <w:fldChar w:fldCharType="end"/>
          </w:r>
          <w:bookmarkEnd w:id="3"/>
        </w:p>
      </w:docPartBody>
    </w:docPart>
    <w:docPart>
      <w:docPartPr>
        <w:name w:val="EF101005F0944CB3A9D47F7FE3A573D9"/>
        <w:category>
          <w:name w:val="General"/>
          <w:gallery w:val="placeholder"/>
        </w:category>
        <w:types>
          <w:type w:val="bbPlcHdr"/>
        </w:types>
        <w:behaviors>
          <w:behavior w:val="content"/>
        </w:behaviors>
        <w:guid w:val="{60698764-4047-48A1-95C3-3848786AC03D}"/>
      </w:docPartPr>
      <w:docPartBody>
        <w:bookmarkStart w:id="4" w:name="Text12"/>
        <w:p w:rsidR="007C3DE3" w:rsidRDefault="008A7A0F" w:rsidP="008A7A0F">
          <w:pPr>
            <w:pStyle w:val="EF101005F0944CB3A9D47F7FE3A573D97"/>
          </w:pPr>
          <w:r>
            <w:rPr>
              <w:rStyle w:val="PlaceholderText"/>
            </w:rPr>
            <w:fldChar w:fldCharType="begin">
              <w:ffData>
                <w:name w:val="Text12"/>
                <w:enabled/>
                <w:calcOnExit w:val="0"/>
                <w:textInput>
                  <w:default w:val="XXX-XXX-XXXX"/>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XXX-XXX-XXXX</w:t>
          </w:r>
          <w:r>
            <w:rPr>
              <w:rStyle w:val="PlaceholderText"/>
            </w:rPr>
            <w:fldChar w:fldCharType="end"/>
          </w:r>
          <w:bookmarkEnd w:id="4"/>
        </w:p>
      </w:docPartBody>
    </w:docPart>
    <w:docPart>
      <w:docPartPr>
        <w:name w:val="9270F07D26D746E48CDA73213E9E3F67"/>
        <w:category>
          <w:name w:val="General"/>
          <w:gallery w:val="placeholder"/>
        </w:category>
        <w:types>
          <w:type w:val="bbPlcHdr"/>
        </w:types>
        <w:behaviors>
          <w:behavior w:val="content"/>
        </w:behaviors>
        <w:guid w:val="{9363F3B7-4AE7-406A-A9F9-E4E7FCD7A9C6}"/>
      </w:docPartPr>
      <w:docPartBody>
        <w:bookmarkStart w:id="5" w:name="Text13"/>
        <w:p w:rsidR="007C3DE3" w:rsidRDefault="008A7A0F" w:rsidP="008A7A0F">
          <w:pPr>
            <w:pStyle w:val="9270F07D26D746E48CDA73213E9E3F677"/>
          </w:pPr>
          <w:r>
            <w:rPr>
              <w:rStyle w:val="PlaceholderText"/>
            </w:rPr>
            <w:fldChar w:fldCharType="begin">
              <w:ffData>
                <w:name w:val="Text13"/>
                <w:enabled/>
                <w:calcOnExit w:val="0"/>
                <w:textInput>
                  <w:default w:val="example: firstname.lastname@colorado.edu"/>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example: firstname.lastname@colorado.edu</w:t>
          </w:r>
          <w:r>
            <w:rPr>
              <w:rStyle w:val="PlaceholderText"/>
            </w:rPr>
            <w:fldChar w:fldCharType="end"/>
          </w:r>
          <w:bookmarkEnd w:id="5"/>
        </w:p>
        <w:bookmarkStart w:id="6" w:name="Text8"/>
        <w:bookmarkStart w:id="7" w:name="Text8"/>
        <w:bookmarkStart w:id="8" w:name="Text8"/>
        <w:bookmarkEnd w:id="6"/>
        <w:bookmarkEnd w:id="7"/>
      </w:docPartBody>
    </w:docPart>
    <w:docPart>
      <w:docPartPr>
        <w:name w:val="28D0858B937D435EA845224DCB0DDCC0"/>
        <w:category>
          <w:name w:val="General"/>
          <w:gallery w:val="placeholder"/>
        </w:category>
        <w:types>
          <w:type w:val="bbPlcHdr"/>
        </w:types>
        <w:behaviors>
          <w:behavior w:val="content"/>
        </w:behaviors>
        <w:guid w:val="{8126682E-290B-4E70-B29D-753C7BF0D510}"/>
      </w:docPartPr>
      <w:docPartBody>
        <w:p w:rsidR="00550728" w:rsidRDefault="008A7A0F" w:rsidP="008A7A0F">
          <w:pPr>
            <w:pStyle w:val="28D0858B937D435EA845224DCB0DDCC0"/>
          </w:pPr>
          <w:r>
            <w:rPr>
              <w:rStyle w:val="PlaceholderText"/>
            </w:rPr>
            <w:fldChar w:fldCharType="begin">
              <w:ffData>
                <w:name w:val="Text8"/>
                <w:enabled/>
                <w:calcOnExit w:val="0"/>
                <w:textInput>
                  <w:default w:val="Enter name of key personnel -- must match anem in eRA eform"/>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name of key personnel -- must match anem in eRA eform</w:t>
          </w:r>
          <w:r>
            <w:rPr>
              <w:rStyle w:val="PlaceholderText"/>
            </w:rPr>
            <w:fldChar w:fldCharType="end"/>
          </w:r>
          <w:bookmarkEnd w:id="8"/>
          <w:r w:rsidRPr="00D2003B">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2DEE"/>
    <w:rsid w:val="000418F6"/>
    <w:rsid w:val="00050005"/>
    <w:rsid w:val="000F08E0"/>
    <w:rsid w:val="00172E0C"/>
    <w:rsid w:val="002D55FF"/>
    <w:rsid w:val="002F638C"/>
    <w:rsid w:val="003A463C"/>
    <w:rsid w:val="003F177A"/>
    <w:rsid w:val="00433BBA"/>
    <w:rsid w:val="004C3C03"/>
    <w:rsid w:val="00550728"/>
    <w:rsid w:val="005C7645"/>
    <w:rsid w:val="00677F0E"/>
    <w:rsid w:val="007911C8"/>
    <w:rsid w:val="007C3DE3"/>
    <w:rsid w:val="007E3990"/>
    <w:rsid w:val="008172F7"/>
    <w:rsid w:val="008A7A0F"/>
    <w:rsid w:val="008D1FCC"/>
    <w:rsid w:val="00962DEE"/>
    <w:rsid w:val="009735BD"/>
    <w:rsid w:val="009D474A"/>
    <w:rsid w:val="00B00DBA"/>
    <w:rsid w:val="00BB014D"/>
    <w:rsid w:val="00D23FB6"/>
    <w:rsid w:val="00DB0F17"/>
    <w:rsid w:val="00EF5F4F"/>
    <w:rsid w:val="00F90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014D"/>
    <w:rPr>
      <w:color w:val="808080"/>
    </w:rPr>
  </w:style>
  <w:style w:type="paragraph" w:customStyle="1" w:styleId="2ACB36BDA16C479F88550F9F5419DED6">
    <w:name w:val="2ACB36BDA16C479F88550F9F5419DED6"/>
    <w:rsid w:val="00962DEE"/>
    <w:pPr>
      <w:spacing w:after="0" w:line="240" w:lineRule="auto"/>
      <w:ind w:firstLine="360"/>
    </w:pPr>
    <w:rPr>
      <w:rFonts w:ascii="Calibri" w:eastAsia="Times New Roman" w:hAnsi="Calibri" w:cs="Times New Roman"/>
      <w:lang w:bidi="en-US"/>
    </w:rPr>
  </w:style>
  <w:style w:type="paragraph" w:customStyle="1" w:styleId="DCEEB202B4F44871B7B3E59EB7BF7978">
    <w:name w:val="DCEEB202B4F44871B7B3E59EB7BF7978"/>
    <w:rsid w:val="00962DEE"/>
    <w:pPr>
      <w:spacing w:after="0" w:line="240" w:lineRule="auto"/>
      <w:ind w:firstLine="360"/>
    </w:pPr>
    <w:rPr>
      <w:rFonts w:ascii="Times New Roman" w:eastAsia="Times New Roman" w:hAnsi="Times New Roman" w:cs="Times New Roman"/>
      <w:sz w:val="20"/>
      <w:lang w:bidi="en-US"/>
    </w:rPr>
  </w:style>
  <w:style w:type="paragraph" w:customStyle="1" w:styleId="DCEEB202B4F44871B7B3E59EB7BF79781">
    <w:name w:val="DCEEB202B4F44871B7B3E59EB7BF79781"/>
    <w:rsid w:val="00962DEE"/>
    <w:pPr>
      <w:spacing w:after="0" w:line="240" w:lineRule="auto"/>
      <w:ind w:firstLine="360"/>
    </w:pPr>
    <w:rPr>
      <w:rFonts w:ascii="Times New Roman" w:eastAsia="Times New Roman" w:hAnsi="Times New Roman" w:cs="Times New Roman"/>
      <w:sz w:val="20"/>
      <w:lang w:bidi="en-US"/>
    </w:rPr>
  </w:style>
  <w:style w:type="paragraph" w:customStyle="1" w:styleId="090BE5BCE03940F580397ABB2A075521">
    <w:name w:val="090BE5BCE03940F580397ABB2A075521"/>
    <w:rsid w:val="00962DEE"/>
    <w:pPr>
      <w:spacing w:after="0" w:line="240" w:lineRule="auto"/>
      <w:ind w:firstLine="360"/>
    </w:pPr>
    <w:rPr>
      <w:rFonts w:ascii="Times New Roman" w:eastAsia="Times New Roman" w:hAnsi="Times New Roman" w:cs="Times New Roman"/>
      <w:sz w:val="20"/>
      <w:lang w:bidi="en-US"/>
    </w:rPr>
  </w:style>
  <w:style w:type="paragraph" w:customStyle="1" w:styleId="DCEEB202B4F44871B7B3E59EB7BF79782">
    <w:name w:val="DCEEB202B4F44871B7B3E59EB7BF79782"/>
    <w:rsid w:val="00962DEE"/>
    <w:pPr>
      <w:spacing w:after="0" w:line="240" w:lineRule="auto"/>
      <w:ind w:firstLine="360"/>
    </w:pPr>
    <w:rPr>
      <w:rFonts w:ascii="Times New Roman" w:eastAsia="Times New Roman" w:hAnsi="Times New Roman" w:cs="Times New Roman"/>
      <w:sz w:val="20"/>
      <w:lang w:bidi="en-US"/>
    </w:rPr>
  </w:style>
  <w:style w:type="paragraph" w:customStyle="1" w:styleId="56C38A8BEDB74143938A3D311658186C">
    <w:name w:val="56C38A8BEDB74143938A3D311658186C"/>
    <w:rsid w:val="00962DEE"/>
    <w:pPr>
      <w:spacing w:after="0" w:line="240" w:lineRule="auto"/>
      <w:ind w:firstLine="360"/>
    </w:pPr>
    <w:rPr>
      <w:rFonts w:ascii="Times New Roman" w:eastAsia="Times New Roman" w:hAnsi="Times New Roman" w:cs="Times New Roman"/>
      <w:sz w:val="20"/>
      <w:lang w:bidi="en-US"/>
    </w:rPr>
  </w:style>
  <w:style w:type="paragraph" w:customStyle="1" w:styleId="9E1DD8B45A4A46D386B63060E7A06068">
    <w:name w:val="9E1DD8B45A4A46D386B63060E7A06068"/>
    <w:rsid w:val="00962DEE"/>
    <w:pPr>
      <w:spacing w:after="0" w:line="240" w:lineRule="auto"/>
      <w:ind w:firstLine="360"/>
    </w:pPr>
    <w:rPr>
      <w:rFonts w:ascii="Times New Roman" w:eastAsia="Times New Roman" w:hAnsi="Times New Roman" w:cs="Times New Roman"/>
      <w:sz w:val="20"/>
      <w:lang w:bidi="en-US"/>
    </w:rPr>
  </w:style>
  <w:style w:type="paragraph" w:customStyle="1" w:styleId="090BE5BCE03940F580397ABB2A0755211">
    <w:name w:val="090BE5BCE03940F580397ABB2A0755211"/>
    <w:rsid w:val="00962DEE"/>
    <w:pPr>
      <w:spacing w:after="0" w:line="240" w:lineRule="auto"/>
      <w:ind w:firstLine="360"/>
    </w:pPr>
    <w:rPr>
      <w:rFonts w:ascii="Times New Roman" w:eastAsia="Times New Roman" w:hAnsi="Times New Roman" w:cs="Times New Roman"/>
      <w:sz w:val="20"/>
      <w:lang w:bidi="en-US"/>
    </w:rPr>
  </w:style>
  <w:style w:type="paragraph" w:customStyle="1" w:styleId="5E6FFB47D09240629CC2CDE93BFF4607">
    <w:name w:val="5E6FFB47D09240629CC2CDE93BFF4607"/>
    <w:rsid w:val="00962DEE"/>
  </w:style>
  <w:style w:type="paragraph" w:customStyle="1" w:styleId="60342BB5C6F5466786B04410660C1ECF">
    <w:name w:val="60342BB5C6F5466786B04410660C1ECF"/>
    <w:rsid w:val="00962DEE"/>
  </w:style>
  <w:style w:type="paragraph" w:customStyle="1" w:styleId="DCEEB202B4F44871B7B3E59EB7BF79783">
    <w:name w:val="DCEEB202B4F44871B7B3E59EB7BF79783"/>
    <w:rsid w:val="007C3DE3"/>
    <w:pPr>
      <w:spacing w:after="0" w:line="240" w:lineRule="auto"/>
      <w:ind w:firstLine="360"/>
    </w:pPr>
    <w:rPr>
      <w:rFonts w:ascii="Times New Roman" w:eastAsia="Times New Roman" w:hAnsi="Times New Roman" w:cs="Times New Roman"/>
      <w:sz w:val="20"/>
      <w:lang w:bidi="en-US"/>
    </w:rPr>
  </w:style>
  <w:style w:type="paragraph" w:customStyle="1" w:styleId="56C38A8BEDB74143938A3D311658186C1">
    <w:name w:val="56C38A8BEDB74143938A3D311658186C1"/>
    <w:rsid w:val="007C3DE3"/>
    <w:pPr>
      <w:spacing w:after="0" w:line="240" w:lineRule="auto"/>
      <w:ind w:firstLine="360"/>
    </w:pPr>
    <w:rPr>
      <w:rFonts w:ascii="Times New Roman" w:eastAsia="Times New Roman" w:hAnsi="Times New Roman" w:cs="Times New Roman"/>
      <w:sz w:val="20"/>
      <w:lang w:bidi="en-US"/>
    </w:rPr>
  </w:style>
  <w:style w:type="paragraph" w:customStyle="1" w:styleId="9E1DD8B45A4A46D386B63060E7A060681">
    <w:name w:val="9E1DD8B45A4A46D386B63060E7A060681"/>
    <w:rsid w:val="007C3DE3"/>
    <w:pPr>
      <w:spacing w:after="0" w:line="240" w:lineRule="auto"/>
      <w:ind w:firstLine="360"/>
    </w:pPr>
    <w:rPr>
      <w:rFonts w:ascii="Times New Roman" w:eastAsia="Times New Roman" w:hAnsi="Times New Roman" w:cs="Times New Roman"/>
      <w:sz w:val="20"/>
      <w:lang w:bidi="en-US"/>
    </w:rPr>
  </w:style>
  <w:style w:type="paragraph" w:customStyle="1" w:styleId="090BE5BCE03940F580397ABB2A0755212">
    <w:name w:val="090BE5BCE03940F580397ABB2A0755212"/>
    <w:rsid w:val="007C3DE3"/>
    <w:pPr>
      <w:spacing w:after="0" w:line="240" w:lineRule="auto"/>
      <w:ind w:firstLine="360"/>
    </w:pPr>
    <w:rPr>
      <w:rFonts w:ascii="Times New Roman" w:eastAsia="Times New Roman" w:hAnsi="Times New Roman" w:cs="Times New Roman"/>
      <w:sz w:val="20"/>
      <w:lang w:bidi="en-US"/>
    </w:rPr>
  </w:style>
  <w:style w:type="paragraph" w:customStyle="1" w:styleId="5E6FFB47D09240629CC2CDE93BFF46071">
    <w:name w:val="5E6FFB47D09240629CC2CDE93BFF46071"/>
    <w:rsid w:val="007C3DE3"/>
    <w:pPr>
      <w:spacing w:after="0" w:line="240" w:lineRule="auto"/>
      <w:ind w:firstLine="360"/>
    </w:pPr>
    <w:rPr>
      <w:rFonts w:ascii="Times New Roman" w:eastAsia="Times New Roman" w:hAnsi="Times New Roman" w:cs="Times New Roman"/>
      <w:sz w:val="20"/>
      <w:lang w:bidi="en-US"/>
    </w:rPr>
  </w:style>
  <w:style w:type="paragraph" w:customStyle="1" w:styleId="60342BB5C6F5466786B04410660C1ECF1">
    <w:name w:val="60342BB5C6F5466786B04410660C1ECF1"/>
    <w:rsid w:val="007C3DE3"/>
    <w:pPr>
      <w:spacing w:after="0" w:line="240" w:lineRule="auto"/>
      <w:ind w:firstLine="360"/>
    </w:pPr>
    <w:rPr>
      <w:rFonts w:ascii="Times New Roman" w:eastAsia="Times New Roman" w:hAnsi="Times New Roman" w:cs="Times New Roman"/>
      <w:sz w:val="20"/>
      <w:lang w:bidi="en-US"/>
    </w:rPr>
  </w:style>
  <w:style w:type="paragraph" w:customStyle="1" w:styleId="DCEEB202B4F44871B7B3E59EB7BF79784">
    <w:name w:val="DCEEB202B4F44871B7B3E59EB7BF79784"/>
    <w:rsid w:val="007C3DE3"/>
    <w:pPr>
      <w:spacing w:after="0" w:line="240" w:lineRule="auto"/>
      <w:ind w:firstLine="360"/>
    </w:pPr>
    <w:rPr>
      <w:rFonts w:ascii="Times New Roman" w:eastAsia="Times New Roman" w:hAnsi="Times New Roman" w:cs="Times New Roman"/>
      <w:sz w:val="20"/>
      <w:lang w:bidi="en-US"/>
    </w:rPr>
  </w:style>
  <w:style w:type="paragraph" w:customStyle="1" w:styleId="56C38A8BEDB74143938A3D311658186C2">
    <w:name w:val="56C38A8BEDB74143938A3D311658186C2"/>
    <w:rsid w:val="007C3DE3"/>
    <w:pPr>
      <w:spacing w:after="0" w:line="240" w:lineRule="auto"/>
      <w:ind w:firstLine="360"/>
    </w:pPr>
    <w:rPr>
      <w:rFonts w:ascii="Times New Roman" w:eastAsia="Times New Roman" w:hAnsi="Times New Roman" w:cs="Times New Roman"/>
      <w:sz w:val="20"/>
      <w:lang w:bidi="en-US"/>
    </w:rPr>
  </w:style>
  <w:style w:type="paragraph" w:customStyle="1" w:styleId="6C97888783BF473D98AD3B6F3E7D473F">
    <w:name w:val="6C97888783BF473D98AD3B6F3E7D473F"/>
    <w:rsid w:val="007C3DE3"/>
    <w:pPr>
      <w:spacing w:after="0" w:line="240" w:lineRule="auto"/>
      <w:ind w:firstLine="360"/>
    </w:pPr>
    <w:rPr>
      <w:rFonts w:ascii="Times New Roman" w:eastAsia="Times New Roman" w:hAnsi="Times New Roman" w:cs="Times New Roman"/>
      <w:sz w:val="20"/>
      <w:lang w:bidi="en-US"/>
    </w:rPr>
  </w:style>
  <w:style w:type="paragraph" w:customStyle="1" w:styleId="C163EE862EA74B57BC8B7CAFA16B82BD">
    <w:name w:val="C163EE862EA74B57BC8B7CAFA16B82BD"/>
    <w:rsid w:val="007C3DE3"/>
    <w:pPr>
      <w:spacing w:after="0" w:line="240" w:lineRule="auto"/>
      <w:ind w:firstLine="360"/>
    </w:pPr>
    <w:rPr>
      <w:rFonts w:ascii="Times New Roman" w:eastAsia="Times New Roman" w:hAnsi="Times New Roman" w:cs="Times New Roman"/>
      <w:sz w:val="20"/>
      <w:lang w:bidi="en-US"/>
    </w:rPr>
  </w:style>
  <w:style w:type="paragraph" w:customStyle="1" w:styleId="EF101005F0944CB3A9D47F7FE3A573D9">
    <w:name w:val="EF101005F0944CB3A9D47F7FE3A573D9"/>
    <w:rsid w:val="007C3DE3"/>
    <w:pPr>
      <w:spacing w:after="0" w:line="240" w:lineRule="auto"/>
      <w:ind w:firstLine="360"/>
    </w:pPr>
    <w:rPr>
      <w:rFonts w:ascii="Times New Roman" w:eastAsia="Times New Roman" w:hAnsi="Times New Roman" w:cs="Times New Roman"/>
      <w:sz w:val="20"/>
      <w:lang w:bidi="en-US"/>
    </w:rPr>
  </w:style>
  <w:style w:type="paragraph" w:customStyle="1" w:styleId="9270F07D26D746E48CDA73213E9E3F67">
    <w:name w:val="9270F07D26D746E48CDA73213E9E3F67"/>
    <w:rsid w:val="007C3DE3"/>
    <w:pPr>
      <w:spacing w:after="0" w:line="240" w:lineRule="auto"/>
      <w:ind w:firstLine="360"/>
    </w:pPr>
    <w:rPr>
      <w:rFonts w:ascii="Times New Roman" w:eastAsia="Times New Roman" w:hAnsi="Times New Roman" w:cs="Times New Roman"/>
      <w:sz w:val="20"/>
      <w:lang w:bidi="en-US"/>
    </w:rPr>
  </w:style>
  <w:style w:type="paragraph" w:customStyle="1" w:styleId="9E1DD8B45A4A46D386B63060E7A060682">
    <w:name w:val="9E1DD8B45A4A46D386B63060E7A060682"/>
    <w:rsid w:val="007C3DE3"/>
    <w:pPr>
      <w:spacing w:after="0" w:line="240" w:lineRule="auto"/>
      <w:ind w:firstLine="360"/>
    </w:pPr>
    <w:rPr>
      <w:rFonts w:ascii="Times New Roman" w:eastAsia="Times New Roman" w:hAnsi="Times New Roman" w:cs="Times New Roman"/>
      <w:sz w:val="20"/>
      <w:lang w:bidi="en-US"/>
    </w:rPr>
  </w:style>
  <w:style w:type="paragraph" w:customStyle="1" w:styleId="090BE5BCE03940F580397ABB2A0755213">
    <w:name w:val="090BE5BCE03940F580397ABB2A0755213"/>
    <w:rsid w:val="007C3DE3"/>
    <w:pPr>
      <w:spacing w:after="0" w:line="240" w:lineRule="auto"/>
      <w:ind w:firstLine="360"/>
    </w:pPr>
    <w:rPr>
      <w:rFonts w:ascii="Times New Roman" w:eastAsia="Times New Roman" w:hAnsi="Times New Roman" w:cs="Times New Roman"/>
      <w:sz w:val="20"/>
      <w:lang w:bidi="en-US"/>
    </w:rPr>
  </w:style>
  <w:style w:type="paragraph" w:customStyle="1" w:styleId="5E6FFB47D09240629CC2CDE93BFF46072">
    <w:name w:val="5E6FFB47D09240629CC2CDE93BFF46072"/>
    <w:rsid w:val="007C3DE3"/>
    <w:pPr>
      <w:spacing w:after="0" w:line="240" w:lineRule="auto"/>
      <w:ind w:firstLine="360"/>
    </w:pPr>
    <w:rPr>
      <w:rFonts w:ascii="Times New Roman" w:eastAsia="Times New Roman" w:hAnsi="Times New Roman" w:cs="Times New Roman"/>
      <w:sz w:val="20"/>
      <w:lang w:bidi="en-US"/>
    </w:rPr>
  </w:style>
  <w:style w:type="paragraph" w:customStyle="1" w:styleId="60342BB5C6F5466786B04410660C1ECF2">
    <w:name w:val="60342BB5C6F5466786B04410660C1ECF2"/>
    <w:rsid w:val="007C3DE3"/>
    <w:pPr>
      <w:spacing w:after="0" w:line="240" w:lineRule="auto"/>
      <w:ind w:firstLine="360"/>
    </w:pPr>
    <w:rPr>
      <w:rFonts w:ascii="Times New Roman" w:eastAsia="Times New Roman" w:hAnsi="Times New Roman" w:cs="Times New Roman"/>
      <w:sz w:val="20"/>
      <w:lang w:bidi="en-US"/>
    </w:rPr>
  </w:style>
  <w:style w:type="paragraph" w:customStyle="1" w:styleId="DCEEB202B4F44871B7B3E59EB7BF79785">
    <w:name w:val="DCEEB202B4F44871B7B3E59EB7BF79785"/>
    <w:rsid w:val="007C3DE3"/>
    <w:pPr>
      <w:spacing w:after="0" w:line="240" w:lineRule="auto"/>
      <w:ind w:firstLine="360"/>
    </w:pPr>
    <w:rPr>
      <w:rFonts w:ascii="Times New Roman" w:eastAsia="Times New Roman" w:hAnsi="Times New Roman" w:cs="Times New Roman"/>
      <w:sz w:val="20"/>
      <w:lang w:bidi="en-US"/>
    </w:rPr>
  </w:style>
  <w:style w:type="paragraph" w:customStyle="1" w:styleId="56C38A8BEDB74143938A3D311658186C3">
    <w:name w:val="56C38A8BEDB74143938A3D311658186C3"/>
    <w:rsid w:val="007C3DE3"/>
    <w:pPr>
      <w:spacing w:after="0" w:line="240" w:lineRule="auto"/>
      <w:ind w:firstLine="360"/>
    </w:pPr>
    <w:rPr>
      <w:rFonts w:ascii="Times New Roman" w:eastAsia="Times New Roman" w:hAnsi="Times New Roman" w:cs="Times New Roman"/>
      <w:sz w:val="20"/>
      <w:lang w:bidi="en-US"/>
    </w:rPr>
  </w:style>
  <w:style w:type="paragraph" w:customStyle="1" w:styleId="DCEEB202B4F44871B7B3E59EB7BF79786">
    <w:name w:val="DCEEB202B4F44871B7B3E59EB7BF79786"/>
    <w:rsid w:val="007C3DE3"/>
    <w:pPr>
      <w:spacing w:after="0" w:line="240" w:lineRule="auto"/>
      <w:ind w:firstLine="360"/>
    </w:pPr>
    <w:rPr>
      <w:rFonts w:ascii="Times New Roman" w:eastAsia="Times New Roman" w:hAnsi="Times New Roman" w:cs="Times New Roman"/>
      <w:sz w:val="20"/>
      <w:lang w:bidi="en-US"/>
    </w:rPr>
  </w:style>
  <w:style w:type="paragraph" w:customStyle="1" w:styleId="56C38A8BEDB74143938A3D311658186C4">
    <w:name w:val="56C38A8BEDB74143938A3D311658186C4"/>
    <w:rsid w:val="007C3DE3"/>
    <w:pPr>
      <w:spacing w:after="0" w:line="240" w:lineRule="auto"/>
      <w:ind w:firstLine="360"/>
    </w:pPr>
    <w:rPr>
      <w:rFonts w:ascii="Times New Roman" w:eastAsia="Times New Roman" w:hAnsi="Times New Roman" w:cs="Times New Roman"/>
      <w:sz w:val="20"/>
      <w:lang w:bidi="en-US"/>
    </w:rPr>
  </w:style>
  <w:style w:type="paragraph" w:customStyle="1" w:styleId="6C97888783BF473D98AD3B6F3E7D473F1">
    <w:name w:val="6C97888783BF473D98AD3B6F3E7D473F1"/>
    <w:rsid w:val="007C3DE3"/>
    <w:pPr>
      <w:spacing w:after="0" w:line="240" w:lineRule="auto"/>
      <w:ind w:firstLine="360"/>
    </w:pPr>
    <w:rPr>
      <w:rFonts w:ascii="Times New Roman" w:eastAsia="Times New Roman" w:hAnsi="Times New Roman" w:cs="Times New Roman"/>
      <w:sz w:val="20"/>
      <w:lang w:bidi="en-US"/>
    </w:rPr>
  </w:style>
  <w:style w:type="paragraph" w:customStyle="1" w:styleId="C163EE862EA74B57BC8B7CAFA16B82BD1">
    <w:name w:val="C163EE862EA74B57BC8B7CAFA16B82BD1"/>
    <w:rsid w:val="007C3DE3"/>
    <w:pPr>
      <w:spacing w:after="0" w:line="240" w:lineRule="auto"/>
      <w:ind w:firstLine="360"/>
    </w:pPr>
    <w:rPr>
      <w:rFonts w:ascii="Times New Roman" w:eastAsia="Times New Roman" w:hAnsi="Times New Roman" w:cs="Times New Roman"/>
      <w:sz w:val="20"/>
      <w:lang w:bidi="en-US"/>
    </w:rPr>
  </w:style>
  <w:style w:type="paragraph" w:customStyle="1" w:styleId="EF101005F0944CB3A9D47F7FE3A573D91">
    <w:name w:val="EF101005F0944CB3A9D47F7FE3A573D91"/>
    <w:rsid w:val="007C3DE3"/>
    <w:pPr>
      <w:spacing w:after="0" w:line="240" w:lineRule="auto"/>
      <w:ind w:firstLine="360"/>
    </w:pPr>
    <w:rPr>
      <w:rFonts w:ascii="Times New Roman" w:eastAsia="Times New Roman" w:hAnsi="Times New Roman" w:cs="Times New Roman"/>
      <w:sz w:val="20"/>
      <w:lang w:bidi="en-US"/>
    </w:rPr>
  </w:style>
  <w:style w:type="paragraph" w:customStyle="1" w:styleId="9270F07D26D746E48CDA73213E9E3F671">
    <w:name w:val="9270F07D26D746E48CDA73213E9E3F671"/>
    <w:rsid w:val="007C3DE3"/>
    <w:pPr>
      <w:spacing w:after="0" w:line="240" w:lineRule="auto"/>
      <w:ind w:firstLine="360"/>
    </w:pPr>
    <w:rPr>
      <w:rFonts w:ascii="Times New Roman" w:eastAsia="Times New Roman" w:hAnsi="Times New Roman" w:cs="Times New Roman"/>
      <w:sz w:val="20"/>
      <w:lang w:bidi="en-US"/>
    </w:rPr>
  </w:style>
  <w:style w:type="paragraph" w:customStyle="1" w:styleId="9E1DD8B45A4A46D386B63060E7A060683">
    <w:name w:val="9E1DD8B45A4A46D386B63060E7A060683"/>
    <w:rsid w:val="007C3DE3"/>
    <w:pPr>
      <w:spacing w:after="0" w:line="240" w:lineRule="auto"/>
      <w:ind w:firstLine="360"/>
    </w:pPr>
    <w:rPr>
      <w:rFonts w:ascii="Times New Roman" w:eastAsia="Times New Roman" w:hAnsi="Times New Roman" w:cs="Times New Roman"/>
      <w:sz w:val="20"/>
      <w:lang w:bidi="en-US"/>
    </w:rPr>
  </w:style>
  <w:style w:type="paragraph" w:customStyle="1" w:styleId="090BE5BCE03940F580397ABB2A0755214">
    <w:name w:val="090BE5BCE03940F580397ABB2A0755214"/>
    <w:rsid w:val="007C3DE3"/>
    <w:pPr>
      <w:spacing w:after="0" w:line="240" w:lineRule="auto"/>
      <w:ind w:firstLine="360"/>
    </w:pPr>
    <w:rPr>
      <w:rFonts w:ascii="Times New Roman" w:eastAsia="Times New Roman" w:hAnsi="Times New Roman" w:cs="Times New Roman"/>
      <w:sz w:val="20"/>
      <w:lang w:bidi="en-US"/>
    </w:rPr>
  </w:style>
  <w:style w:type="paragraph" w:customStyle="1" w:styleId="5E6FFB47D09240629CC2CDE93BFF46073">
    <w:name w:val="5E6FFB47D09240629CC2CDE93BFF46073"/>
    <w:rsid w:val="007C3DE3"/>
    <w:pPr>
      <w:spacing w:after="0" w:line="240" w:lineRule="auto"/>
      <w:ind w:firstLine="360"/>
    </w:pPr>
    <w:rPr>
      <w:rFonts w:ascii="Times New Roman" w:eastAsia="Times New Roman" w:hAnsi="Times New Roman" w:cs="Times New Roman"/>
      <w:sz w:val="20"/>
      <w:lang w:bidi="en-US"/>
    </w:rPr>
  </w:style>
  <w:style w:type="paragraph" w:customStyle="1" w:styleId="60342BB5C6F5466786B04410660C1ECF3">
    <w:name w:val="60342BB5C6F5466786B04410660C1ECF3"/>
    <w:rsid w:val="007C3DE3"/>
    <w:pPr>
      <w:spacing w:after="0" w:line="240" w:lineRule="auto"/>
      <w:ind w:firstLine="360"/>
    </w:pPr>
    <w:rPr>
      <w:rFonts w:ascii="Times New Roman" w:eastAsia="Times New Roman" w:hAnsi="Times New Roman" w:cs="Times New Roman"/>
      <w:sz w:val="20"/>
      <w:lang w:bidi="en-US"/>
    </w:rPr>
  </w:style>
  <w:style w:type="paragraph" w:customStyle="1" w:styleId="DCEEB202B4F44871B7B3E59EB7BF79787">
    <w:name w:val="DCEEB202B4F44871B7B3E59EB7BF79787"/>
    <w:rsid w:val="007C3DE3"/>
    <w:pPr>
      <w:spacing w:after="0" w:line="240" w:lineRule="auto"/>
      <w:ind w:firstLine="360"/>
    </w:pPr>
    <w:rPr>
      <w:rFonts w:ascii="Times New Roman" w:eastAsia="Times New Roman" w:hAnsi="Times New Roman" w:cs="Times New Roman"/>
      <w:sz w:val="20"/>
      <w:lang w:bidi="en-US"/>
    </w:rPr>
  </w:style>
  <w:style w:type="paragraph" w:customStyle="1" w:styleId="56C38A8BEDB74143938A3D311658186C5">
    <w:name w:val="56C38A8BEDB74143938A3D311658186C5"/>
    <w:rsid w:val="007C3DE3"/>
    <w:pPr>
      <w:spacing w:after="0" w:line="240" w:lineRule="auto"/>
      <w:ind w:firstLine="360"/>
    </w:pPr>
    <w:rPr>
      <w:rFonts w:ascii="Times New Roman" w:eastAsia="Times New Roman" w:hAnsi="Times New Roman" w:cs="Times New Roman"/>
      <w:sz w:val="20"/>
      <w:lang w:bidi="en-US"/>
    </w:rPr>
  </w:style>
  <w:style w:type="paragraph" w:customStyle="1" w:styleId="6C97888783BF473D98AD3B6F3E7D473F2">
    <w:name w:val="6C97888783BF473D98AD3B6F3E7D473F2"/>
    <w:rsid w:val="007C3DE3"/>
    <w:pPr>
      <w:spacing w:after="0" w:line="240" w:lineRule="auto"/>
      <w:ind w:firstLine="360"/>
    </w:pPr>
    <w:rPr>
      <w:rFonts w:ascii="Times New Roman" w:eastAsia="Times New Roman" w:hAnsi="Times New Roman" w:cs="Times New Roman"/>
      <w:sz w:val="20"/>
      <w:lang w:bidi="en-US"/>
    </w:rPr>
  </w:style>
  <w:style w:type="paragraph" w:customStyle="1" w:styleId="C163EE862EA74B57BC8B7CAFA16B82BD2">
    <w:name w:val="C163EE862EA74B57BC8B7CAFA16B82BD2"/>
    <w:rsid w:val="007C3DE3"/>
    <w:pPr>
      <w:spacing w:after="0" w:line="240" w:lineRule="auto"/>
      <w:ind w:firstLine="360"/>
    </w:pPr>
    <w:rPr>
      <w:rFonts w:ascii="Times New Roman" w:eastAsia="Times New Roman" w:hAnsi="Times New Roman" w:cs="Times New Roman"/>
      <w:sz w:val="20"/>
      <w:lang w:bidi="en-US"/>
    </w:rPr>
  </w:style>
  <w:style w:type="paragraph" w:customStyle="1" w:styleId="EF101005F0944CB3A9D47F7FE3A573D92">
    <w:name w:val="EF101005F0944CB3A9D47F7FE3A573D92"/>
    <w:rsid w:val="007C3DE3"/>
    <w:pPr>
      <w:spacing w:after="0" w:line="240" w:lineRule="auto"/>
      <w:ind w:firstLine="360"/>
    </w:pPr>
    <w:rPr>
      <w:rFonts w:ascii="Times New Roman" w:eastAsia="Times New Roman" w:hAnsi="Times New Roman" w:cs="Times New Roman"/>
      <w:sz w:val="20"/>
      <w:lang w:bidi="en-US"/>
    </w:rPr>
  </w:style>
  <w:style w:type="paragraph" w:customStyle="1" w:styleId="9270F07D26D746E48CDA73213E9E3F672">
    <w:name w:val="9270F07D26D746E48CDA73213E9E3F672"/>
    <w:rsid w:val="007C3DE3"/>
    <w:pPr>
      <w:spacing w:after="0" w:line="240" w:lineRule="auto"/>
      <w:ind w:firstLine="360"/>
    </w:pPr>
    <w:rPr>
      <w:rFonts w:ascii="Times New Roman" w:eastAsia="Times New Roman" w:hAnsi="Times New Roman" w:cs="Times New Roman"/>
      <w:sz w:val="20"/>
      <w:lang w:bidi="en-US"/>
    </w:rPr>
  </w:style>
  <w:style w:type="paragraph" w:customStyle="1" w:styleId="9E1DD8B45A4A46D386B63060E7A060684">
    <w:name w:val="9E1DD8B45A4A46D386B63060E7A060684"/>
    <w:rsid w:val="007C3DE3"/>
    <w:pPr>
      <w:spacing w:after="0" w:line="240" w:lineRule="auto"/>
      <w:ind w:firstLine="360"/>
    </w:pPr>
    <w:rPr>
      <w:rFonts w:ascii="Times New Roman" w:eastAsia="Times New Roman" w:hAnsi="Times New Roman" w:cs="Times New Roman"/>
      <w:sz w:val="20"/>
      <w:lang w:bidi="en-US"/>
    </w:rPr>
  </w:style>
  <w:style w:type="paragraph" w:customStyle="1" w:styleId="090BE5BCE03940F580397ABB2A0755215">
    <w:name w:val="090BE5BCE03940F580397ABB2A0755215"/>
    <w:rsid w:val="007C3DE3"/>
    <w:pPr>
      <w:spacing w:after="0" w:line="240" w:lineRule="auto"/>
      <w:ind w:firstLine="360"/>
    </w:pPr>
    <w:rPr>
      <w:rFonts w:ascii="Times New Roman" w:eastAsia="Times New Roman" w:hAnsi="Times New Roman" w:cs="Times New Roman"/>
      <w:sz w:val="20"/>
      <w:lang w:bidi="en-US"/>
    </w:rPr>
  </w:style>
  <w:style w:type="paragraph" w:customStyle="1" w:styleId="5E6FFB47D09240629CC2CDE93BFF46074">
    <w:name w:val="5E6FFB47D09240629CC2CDE93BFF46074"/>
    <w:rsid w:val="007C3DE3"/>
    <w:pPr>
      <w:spacing w:after="0" w:line="240" w:lineRule="auto"/>
      <w:ind w:firstLine="360"/>
    </w:pPr>
    <w:rPr>
      <w:rFonts w:ascii="Times New Roman" w:eastAsia="Times New Roman" w:hAnsi="Times New Roman" w:cs="Times New Roman"/>
      <w:sz w:val="20"/>
      <w:lang w:bidi="en-US"/>
    </w:rPr>
  </w:style>
  <w:style w:type="paragraph" w:customStyle="1" w:styleId="60342BB5C6F5466786B04410660C1ECF4">
    <w:name w:val="60342BB5C6F5466786B04410660C1ECF4"/>
    <w:rsid w:val="007C3DE3"/>
    <w:pPr>
      <w:spacing w:after="0" w:line="240" w:lineRule="auto"/>
      <w:ind w:firstLine="360"/>
    </w:pPr>
    <w:rPr>
      <w:rFonts w:ascii="Times New Roman" w:eastAsia="Times New Roman" w:hAnsi="Times New Roman" w:cs="Times New Roman"/>
      <w:sz w:val="20"/>
      <w:lang w:bidi="en-US"/>
    </w:rPr>
  </w:style>
  <w:style w:type="paragraph" w:customStyle="1" w:styleId="1F2B65EFEE2E40C293B23FE1CBF7051D">
    <w:name w:val="1F2B65EFEE2E40C293B23FE1CBF7051D"/>
    <w:rsid w:val="007C3DE3"/>
  </w:style>
  <w:style w:type="paragraph" w:customStyle="1" w:styleId="C0C15DCB1080423B8435B0E25968C10E">
    <w:name w:val="C0C15DCB1080423B8435B0E25968C10E"/>
    <w:rsid w:val="007C3DE3"/>
  </w:style>
  <w:style w:type="paragraph" w:customStyle="1" w:styleId="DCEEB202B4F44871B7B3E59EB7BF79788">
    <w:name w:val="DCEEB202B4F44871B7B3E59EB7BF79788"/>
    <w:rsid w:val="007C3DE3"/>
    <w:pPr>
      <w:spacing w:after="0" w:line="240" w:lineRule="auto"/>
      <w:ind w:firstLine="360"/>
    </w:pPr>
    <w:rPr>
      <w:rFonts w:eastAsia="Times New Roman" w:cs="Times New Roman"/>
      <w:sz w:val="20"/>
      <w:lang w:bidi="en-US"/>
    </w:rPr>
  </w:style>
  <w:style w:type="paragraph" w:customStyle="1" w:styleId="56C38A8BEDB74143938A3D311658186C6">
    <w:name w:val="56C38A8BEDB74143938A3D311658186C6"/>
    <w:rsid w:val="007C3DE3"/>
    <w:pPr>
      <w:spacing w:after="0" w:line="240" w:lineRule="auto"/>
      <w:ind w:firstLine="360"/>
    </w:pPr>
    <w:rPr>
      <w:rFonts w:eastAsia="Times New Roman" w:cs="Times New Roman"/>
      <w:sz w:val="20"/>
      <w:lang w:bidi="en-US"/>
    </w:rPr>
  </w:style>
  <w:style w:type="paragraph" w:customStyle="1" w:styleId="6C97888783BF473D98AD3B6F3E7D473F3">
    <w:name w:val="6C97888783BF473D98AD3B6F3E7D473F3"/>
    <w:rsid w:val="007C3DE3"/>
    <w:pPr>
      <w:spacing w:after="0" w:line="240" w:lineRule="auto"/>
      <w:ind w:firstLine="360"/>
    </w:pPr>
    <w:rPr>
      <w:rFonts w:eastAsia="Times New Roman" w:cs="Times New Roman"/>
      <w:sz w:val="20"/>
      <w:lang w:bidi="en-US"/>
    </w:rPr>
  </w:style>
  <w:style w:type="paragraph" w:customStyle="1" w:styleId="C163EE862EA74B57BC8B7CAFA16B82BD3">
    <w:name w:val="C163EE862EA74B57BC8B7CAFA16B82BD3"/>
    <w:rsid w:val="007C3DE3"/>
    <w:pPr>
      <w:spacing w:after="0" w:line="240" w:lineRule="auto"/>
      <w:ind w:firstLine="360"/>
    </w:pPr>
    <w:rPr>
      <w:rFonts w:eastAsia="Times New Roman" w:cs="Times New Roman"/>
      <w:sz w:val="20"/>
      <w:lang w:bidi="en-US"/>
    </w:rPr>
  </w:style>
  <w:style w:type="paragraph" w:customStyle="1" w:styleId="EF101005F0944CB3A9D47F7FE3A573D93">
    <w:name w:val="EF101005F0944CB3A9D47F7FE3A573D93"/>
    <w:rsid w:val="007C3DE3"/>
    <w:pPr>
      <w:spacing w:after="0" w:line="240" w:lineRule="auto"/>
      <w:ind w:firstLine="360"/>
    </w:pPr>
    <w:rPr>
      <w:rFonts w:eastAsia="Times New Roman" w:cs="Times New Roman"/>
      <w:sz w:val="20"/>
      <w:lang w:bidi="en-US"/>
    </w:rPr>
  </w:style>
  <w:style w:type="paragraph" w:customStyle="1" w:styleId="9270F07D26D746E48CDA73213E9E3F673">
    <w:name w:val="9270F07D26D746E48CDA73213E9E3F673"/>
    <w:rsid w:val="007C3DE3"/>
    <w:pPr>
      <w:spacing w:after="0" w:line="240" w:lineRule="auto"/>
      <w:ind w:firstLine="360"/>
    </w:pPr>
    <w:rPr>
      <w:rFonts w:eastAsia="Times New Roman" w:cs="Times New Roman"/>
      <w:sz w:val="20"/>
      <w:lang w:bidi="en-US"/>
    </w:rPr>
  </w:style>
  <w:style w:type="paragraph" w:customStyle="1" w:styleId="090BE5BCE03940F580397ABB2A0755216">
    <w:name w:val="090BE5BCE03940F580397ABB2A0755216"/>
    <w:rsid w:val="007C3DE3"/>
    <w:pPr>
      <w:spacing w:after="0" w:line="240" w:lineRule="auto"/>
      <w:ind w:firstLine="360"/>
    </w:pPr>
    <w:rPr>
      <w:rFonts w:eastAsia="Times New Roman" w:cs="Times New Roman"/>
      <w:sz w:val="20"/>
      <w:lang w:bidi="en-US"/>
    </w:rPr>
  </w:style>
  <w:style w:type="paragraph" w:customStyle="1" w:styleId="C0C15DCB1080423B8435B0E25968C10E1">
    <w:name w:val="C0C15DCB1080423B8435B0E25968C10E1"/>
    <w:rsid w:val="007C3DE3"/>
    <w:pPr>
      <w:spacing w:after="0" w:line="240" w:lineRule="auto"/>
      <w:ind w:firstLine="360"/>
    </w:pPr>
    <w:rPr>
      <w:rFonts w:eastAsia="Times New Roman" w:cs="Times New Roman"/>
      <w:sz w:val="20"/>
      <w:lang w:bidi="en-US"/>
    </w:rPr>
  </w:style>
  <w:style w:type="paragraph" w:customStyle="1" w:styleId="DCEEB202B4F44871B7B3E59EB7BF79789">
    <w:name w:val="DCEEB202B4F44871B7B3E59EB7BF79789"/>
    <w:rsid w:val="007C3DE3"/>
    <w:pPr>
      <w:spacing w:after="0" w:line="240" w:lineRule="auto"/>
      <w:ind w:firstLine="360"/>
    </w:pPr>
    <w:rPr>
      <w:rFonts w:eastAsia="Times New Roman" w:cs="Times New Roman"/>
      <w:sz w:val="20"/>
      <w:lang w:bidi="en-US"/>
    </w:rPr>
  </w:style>
  <w:style w:type="paragraph" w:customStyle="1" w:styleId="56C38A8BEDB74143938A3D311658186C7">
    <w:name w:val="56C38A8BEDB74143938A3D311658186C7"/>
    <w:rsid w:val="007C3DE3"/>
    <w:pPr>
      <w:spacing w:after="0" w:line="240" w:lineRule="auto"/>
      <w:ind w:firstLine="360"/>
    </w:pPr>
    <w:rPr>
      <w:rFonts w:eastAsia="Times New Roman" w:cs="Times New Roman"/>
      <w:sz w:val="20"/>
      <w:lang w:bidi="en-US"/>
    </w:rPr>
  </w:style>
  <w:style w:type="paragraph" w:customStyle="1" w:styleId="6C97888783BF473D98AD3B6F3E7D473F4">
    <w:name w:val="6C97888783BF473D98AD3B6F3E7D473F4"/>
    <w:rsid w:val="007C3DE3"/>
    <w:pPr>
      <w:spacing w:after="0" w:line="240" w:lineRule="auto"/>
      <w:ind w:firstLine="360"/>
    </w:pPr>
    <w:rPr>
      <w:rFonts w:eastAsia="Times New Roman" w:cs="Times New Roman"/>
      <w:sz w:val="20"/>
      <w:lang w:bidi="en-US"/>
    </w:rPr>
  </w:style>
  <w:style w:type="paragraph" w:customStyle="1" w:styleId="C163EE862EA74B57BC8B7CAFA16B82BD4">
    <w:name w:val="C163EE862EA74B57BC8B7CAFA16B82BD4"/>
    <w:rsid w:val="007C3DE3"/>
    <w:pPr>
      <w:spacing w:after="0" w:line="240" w:lineRule="auto"/>
      <w:ind w:firstLine="360"/>
    </w:pPr>
    <w:rPr>
      <w:rFonts w:eastAsia="Times New Roman" w:cs="Times New Roman"/>
      <w:sz w:val="20"/>
      <w:lang w:bidi="en-US"/>
    </w:rPr>
  </w:style>
  <w:style w:type="paragraph" w:customStyle="1" w:styleId="EF101005F0944CB3A9D47F7FE3A573D94">
    <w:name w:val="EF101005F0944CB3A9D47F7FE3A573D94"/>
    <w:rsid w:val="007C3DE3"/>
    <w:pPr>
      <w:spacing w:after="0" w:line="240" w:lineRule="auto"/>
      <w:ind w:firstLine="360"/>
    </w:pPr>
    <w:rPr>
      <w:rFonts w:eastAsia="Times New Roman" w:cs="Times New Roman"/>
      <w:sz w:val="20"/>
      <w:lang w:bidi="en-US"/>
    </w:rPr>
  </w:style>
  <w:style w:type="paragraph" w:customStyle="1" w:styleId="9270F07D26D746E48CDA73213E9E3F674">
    <w:name w:val="9270F07D26D746E48CDA73213E9E3F674"/>
    <w:rsid w:val="007C3DE3"/>
    <w:pPr>
      <w:spacing w:after="0" w:line="240" w:lineRule="auto"/>
      <w:ind w:firstLine="360"/>
    </w:pPr>
    <w:rPr>
      <w:rFonts w:eastAsia="Times New Roman" w:cs="Times New Roman"/>
      <w:sz w:val="20"/>
      <w:lang w:bidi="en-US"/>
    </w:rPr>
  </w:style>
  <w:style w:type="paragraph" w:customStyle="1" w:styleId="090BE5BCE03940F580397ABB2A0755217">
    <w:name w:val="090BE5BCE03940F580397ABB2A0755217"/>
    <w:rsid w:val="007C3DE3"/>
    <w:pPr>
      <w:spacing w:after="0" w:line="240" w:lineRule="auto"/>
      <w:ind w:firstLine="360"/>
    </w:pPr>
    <w:rPr>
      <w:rFonts w:eastAsia="Times New Roman" w:cs="Times New Roman"/>
      <w:sz w:val="20"/>
      <w:lang w:bidi="en-US"/>
    </w:rPr>
  </w:style>
  <w:style w:type="paragraph" w:customStyle="1" w:styleId="C0C15DCB1080423B8435B0E25968C10E2">
    <w:name w:val="C0C15DCB1080423B8435B0E25968C10E2"/>
    <w:rsid w:val="007C3DE3"/>
    <w:pPr>
      <w:spacing w:after="0" w:line="240" w:lineRule="auto"/>
      <w:ind w:firstLine="360"/>
    </w:pPr>
    <w:rPr>
      <w:rFonts w:eastAsia="Times New Roman" w:cs="Times New Roman"/>
      <w:sz w:val="20"/>
      <w:lang w:bidi="en-US"/>
    </w:rPr>
  </w:style>
  <w:style w:type="paragraph" w:customStyle="1" w:styleId="DCEEB202B4F44871B7B3E59EB7BF797810">
    <w:name w:val="DCEEB202B4F44871B7B3E59EB7BF797810"/>
    <w:rsid w:val="00DB0F17"/>
    <w:pPr>
      <w:spacing w:after="0" w:line="240" w:lineRule="auto"/>
      <w:ind w:firstLine="360"/>
    </w:pPr>
    <w:rPr>
      <w:rFonts w:eastAsia="Times New Roman" w:cs="Times New Roman"/>
      <w:sz w:val="20"/>
      <w:lang w:bidi="en-US"/>
    </w:rPr>
  </w:style>
  <w:style w:type="paragraph" w:customStyle="1" w:styleId="56C38A8BEDB74143938A3D311658186C8">
    <w:name w:val="56C38A8BEDB74143938A3D311658186C8"/>
    <w:rsid w:val="00DB0F17"/>
    <w:pPr>
      <w:spacing w:after="0" w:line="240" w:lineRule="auto"/>
      <w:ind w:firstLine="360"/>
    </w:pPr>
    <w:rPr>
      <w:rFonts w:eastAsia="Times New Roman" w:cs="Times New Roman"/>
      <w:sz w:val="20"/>
      <w:lang w:bidi="en-US"/>
    </w:rPr>
  </w:style>
  <w:style w:type="paragraph" w:customStyle="1" w:styleId="6C97888783BF473D98AD3B6F3E7D473F5">
    <w:name w:val="6C97888783BF473D98AD3B6F3E7D473F5"/>
    <w:rsid w:val="00DB0F17"/>
    <w:pPr>
      <w:spacing w:after="0" w:line="240" w:lineRule="auto"/>
      <w:ind w:firstLine="360"/>
    </w:pPr>
    <w:rPr>
      <w:rFonts w:eastAsia="Times New Roman" w:cs="Times New Roman"/>
      <w:sz w:val="20"/>
      <w:lang w:bidi="en-US"/>
    </w:rPr>
  </w:style>
  <w:style w:type="paragraph" w:customStyle="1" w:styleId="C163EE862EA74B57BC8B7CAFA16B82BD5">
    <w:name w:val="C163EE862EA74B57BC8B7CAFA16B82BD5"/>
    <w:rsid w:val="00DB0F17"/>
    <w:pPr>
      <w:spacing w:after="0" w:line="240" w:lineRule="auto"/>
      <w:ind w:firstLine="360"/>
    </w:pPr>
    <w:rPr>
      <w:rFonts w:eastAsia="Times New Roman" w:cs="Times New Roman"/>
      <w:sz w:val="20"/>
      <w:lang w:bidi="en-US"/>
    </w:rPr>
  </w:style>
  <w:style w:type="paragraph" w:customStyle="1" w:styleId="EF101005F0944CB3A9D47F7FE3A573D95">
    <w:name w:val="EF101005F0944CB3A9D47F7FE3A573D95"/>
    <w:rsid w:val="00DB0F17"/>
    <w:pPr>
      <w:spacing w:after="0" w:line="240" w:lineRule="auto"/>
      <w:ind w:firstLine="360"/>
    </w:pPr>
    <w:rPr>
      <w:rFonts w:eastAsia="Times New Roman" w:cs="Times New Roman"/>
      <w:sz w:val="20"/>
      <w:lang w:bidi="en-US"/>
    </w:rPr>
  </w:style>
  <w:style w:type="paragraph" w:customStyle="1" w:styleId="9270F07D26D746E48CDA73213E9E3F675">
    <w:name w:val="9270F07D26D746E48CDA73213E9E3F675"/>
    <w:rsid w:val="00DB0F17"/>
    <w:pPr>
      <w:spacing w:after="0" w:line="240" w:lineRule="auto"/>
      <w:ind w:firstLine="360"/>
    </w:pPr>
    <w:rPr>
      <w:rFonts w:eastAsia="Times New Roman" w:cs="Times New Roman"/>
      <w:sz w:val="20"/>
      <w:lang w:bidi="en-US"/>
    </w:rPr>
  </w:style>
  <w:style w:type="paragraph" w:customStyle="1" w:styleId="090BE5BCE03940F580397ABB2A0755218">
    <w:name w:val="090BE5BCE03940F580397ABB2A0755218"/>
    <w:rsid w:val="00DB0F17"/>
    <w:pPr>
      <w:spacing w:after="0" w:line="240" w:lineRule="auto"/>
      <w:ind w:firstLine="360"/>
    </w:pPr>
    <w:rPr>
      <w:rFonts w:eastAsia="Times New Roman" w:cs="Times New Roman"/>
      <w:sz w:val="20"/>
      <w:lang w:bidi="en-US"/>
    </w:rPr>
  </w:style>
  <w:style w:type="paragraph" w:customStyle="1" w:styleId="C0C15DCB1080423B8435B0E25968C10E3">
    <w:name w:val="C0C15DCB1080423B8435B0E25968C10E3"/>
    <w:rsid w:val="00DB0F17"/>
    <w:pPr>
      <w:spacing w:after="0" w:line="240" w:lineRule="auto"/>
      <w:ind w:firstLine="360"/>
    </w:pPr>
    <w:rPr>
      <w:rFonts w:eastAsia="Times New Roman" w:cs="Times New Roman"/>
      <w:sz w:val="20"/>
      <w:lang w:bidi="en-US"/>
    </w:rPr>
  </w:style>
  <w:style w:type="paragraph" w:customStyle="1" w:styleId="9B456CA750B242C2851CDC8E84DA40E1">
    <w:name w:val="9B456CA750B242C2851CDC8E84DA40E1"/>
    <w:rsid w:val="00DB0F17"/>
    <w:pPr>
      <w:spacing w:after="0" w:line="240" w:lineRule="auto"/>
      <w:ind w:firstLine="360"/>
    </w:pPr>
    <w:rPr>
      <w:rFonts w:eastAsia="Times New Roman" w:cs="Times New Roman"/>
      <w:sz w:val="20"/>
      <w:lang w:bidi="en-US"/>
    </w:rPr>
  </w:style>
  <w:style w:type="paragraph" w:customStyle="1" w:styleId="DCEEB202B4F44871B7B3E59EB7BF797811">
    <w:name w:val="DCEEB202B4F44871B7B3E59EB7BF797811"/>
    <w:rsid w:val="00DB0F17"/>
    <w:pPr>
      <w:spacing w:after="0" w:line="240" w:lineRule="auto"/>
      <w:ind w:firstLine="360"/>
    </w:pPr>
  </w:style>
  <w:style w:type="paragraph" w:customStyle="1" w:styleId="56C38A8BEDB74143938A3D311658186C9">
    <w:name w:val="56C38A8BEDB74143938A3D311658186C9"/>
    <w:rsid w:val="00DB0F17"/>
    <w:pPr>
      <w:spacing w:after="0" w:line="240" w:lineRule="auto"/>
      <w:ind w:firstLine="360"/>
    </w:pPr>
  </w:style>
  <w:style w:type="paragraph" w:customStyle="1" w:styleId="6C97888783BF473D98AD3B6F3E7D473F6">
    <w:name w:val="6C97888783BF473D98AD3B6F3E7D473F6"/>
    <w:rsid w:val="00DB0F17"/>
    <w:pPr>
      <w:spacing w:after="0" w:line="240" w:lineRule="auto"/>
      <w:ind w:firstLine="360"/>
    </w:pPr>
  </w:style>
  <w:style w:type="paragraph" w:customStyle="1" w:styleId="C163EE862EA74B57BC8B7CAFA16B82BD6">
    <w:name w:val="C163EE862EA74B57BC8B7CAFA16B82BD6"/>
    <w:rsid w:val="00DB0F17"/>
    <w:pPr>
      <w:spacing w:after="0" w:line="240" w:lineRule="auto"/>
      <w:ind w:firstLine="360"/>
    </w:pPr>
  </w:style>
  <w:style w:type="paragraph" w:customStyle="1" w:styleId="EF101005F0944CB3A9D47F7FE3A573D96">
    <w:name w:val="EF101005F0944CB3A9D47F7FE3A573D96"/>
    <w:rsid w:val="00DB0F17"/>
    <w:pPr>
      <w:spacing w:after="0" w:line="240" w:lineRule="auto"/>
      <w:ind w:firstLine="360"/>
    </w:pPr>
  </w:style>
  <w:style w:type="paragraph" w:customStyle="1" w:styleId="9270F07D26D746E48CDA73213E9E3F676">
    <w:name w:val="9270F07D26D746E48CDA73213E9E3F676"/>
    <w:rsid w:val="00DB0F17"/>
    <w:pPr>
      <w:spacing w:after="0" w:line="240" w:lineRule="auto"/>
      <w:ind w:firstLine="360"/>
    </w:pPr>
  </w:style>
  <w:style w:type="paragraph" w:customStyle="1" w:styleId="090BE5BCE03940F580397ABB2A0755219">
    <w:name w:val="090BE5BCE03940F580397ABB2A0755219"/>
    <w:rsid w:val="00DB0F17"/>
    <w:pPr>
      <w:spacing w:after="0" w:line="240" w:lineRule="auto"/>
      <w:ind w:firstLine="360"/>
    </w:pPr>
  </w:style>
  <w:style w:type="paragraph" w:customStyle="1" w:styleId="C0C15DCB1080423B8435B0E25968C10E4">
    <w:name w:val="C0C15DCB1080423B8435B0E25968C10E4"/>
    <w:rsid w:val="00DB0F17"/>
    <w:pPr>
      <w:spacing w:after="0" w:line="240" w:lineRule="auto"/>
      <w:ind w:firstLine="360"/>
    </w:pPr>
  </w:style>
  <w:style w:type="paragraph" w:customStyle="1" w:styleId="ACF8C23963CE420E877CAD183F836CD2">
    <w:name w:val="ACF8C23963CE420E877CAD183F836CD2"/>
    <w:rsid w:val="00DB0F17"/>
  </w:style>
  <w:style w:type="paragraph" w:customStyle="1" w:styleId="BBED2DA84B1C4DB6BAC606077F6A82E0">
    <w:name w:val="BBED2DA84B1C4DB6BAC606077F6A82E0"/>
    <w:rsid w:val="00DB0F17"/>
  </w:style>
  <w:style w:type="paragraph" w:customStyle="1" w:styleId="340358B3345046D4849FF04E709DD0DF">
    <w:name w:val="340358B3345046D4849FF04E709DD0DF"/>
    <w:rsid w:val="00DB0F17"/>
  </w:style>
  <w:style w:type="paragraph" w:customStyle="1" w:styleId="CC64FFB180D14F6DB6E5BFEF4D7E77A3">
    <w:name w:val="CC64FFB180D14F6DB6E5BFEF4D7E77A3"/>
    <w:rsid w:val="00DB0F17"/>
  </w:style>
  <w:style w:type="paragraph" w:customStyle="1" w:styleId="44003458D5544578B3C1A102BA667618">
    <w:name w:val="44003458D5544578B3C1A102BA667618"/>
    <w:rsid w:val="00DB0F17"/>
  </w:style>
  <w:style w:type="paragraph" w:customStyle="1" w:styleId="B6351AA9FA8C4E86A1122ACA34F0EABD">
    <w:name w:val="B6351AA9FA8C4E86A1122ACA34F0EABD"/>
    <w:rsid w:val="00DB0F17"/>
  </w:style>
  <w:style w:type="paragraph" w:customStyle="1" w:styleId="53F410C35F8F4429A83C760546E2F445">
    <w:name w:val="53F410C35F8F4429A83C760546E2F445"/>
    <w:rsid w:val="00DB0F17"/>
  </w:style>
  <w:style w:type="paragraph" w:customStyle="1" w:styleId="01201BED66804310BFB89B655858C6F3">
    <w:name w:val="01201BED66804310BFB89B655858C6F3"/>
    <w:rsid w:val="00DB0F17"/>
  </w:style>
  <w:style w:type="paragraph" w:customStyle="1" w:styleId="EA075BF5E74A4E8C81B569B20C4E0FD3">
    <w:name w:val="EA075BF5E74A4E8C81B569B20C4E0FD3"/>
    <w:rsid w:val="00DB0F17"/>
  </w:style>
  <w:style w:type="paragraph" w:customStyle="1" w:styleId="6B902BF8C18F4058BCFC5AE95A1D6730">
    <w:name w:val="6B902BF8C18F4058BCFC5AE95A1D6730"/>
    <w:rsid w:val="00DB0F17"/>
  </w:style>
  <w:style w:type="paragraph" w:customStyle="1" w:styleId="48F119D07FFD4093A7004A27DEBFD16E">
    <w:name w:val="48F119D07FFD4093A7004A27DEBFD16E"/>
    <w:rsid w:val="008A7A0F"/>
  </w:style>
  <w:style w:type="paragraph" w:customStyle="1" w:styleId="28D0858B937D435EA845224DCB0DDCC0">
    <w:name w:val="28D0858B937D435EA845224DCB0DDCC0"/>
    <w:rsid w:val="008A7A0F"/>
  </w:style>
  <w:style w:type="paragraph" w:customStyle="1" w:styleId="DCEEB202B4F44871B7B3E59EB7BF797812">
    <w:name w:val="DCEEB202B4F44871B7B3E59EB7BF797812"/>
    <w:rsid w:val="008A7A0F"/>
    <w:pPr>
      <w:spacing w:after="0" w:line="240" w:lineRule="auto"/>
      <w:ind w:firstLine="360"/>
    </w:pPr>
  </w:style>
  <w:style w:type="paragraph" w:customStyle="1" w:styleId="56C38A8BEDB74143938A3D311658186C10">
    <w:name w:val="56C38A8BEDB74143938A3D311658186C10"/>
    <w:rsid w:val="008A7A0F"/>
    <w:pPr>
      <w:spacing w:after="0" w:line="240" w:lineRule="auto"/>
      <w:ind w:firstLine="360"/>
    </w:pPr>
  </w:style>
  <w:style w:type="paragraph" w:customStyle="1" w:styleId="6C97888783BF473D98AD3B6F3E7D473F7">
    <w:name w:val="6C97888783BF473D98AD3B6F3E7D473F7"/>
    <w:rsid w:val="008A7A0F"/>
    <w:pPr>
      <w:spacing w:after="0" w:line="240" w:lineRule="auto"/>
      <w:ind w:firstLine="360"/>
    </w:pPr>
  </w:style>
  <w:style w:type="paragraph" w:customStyle="1" w:styleId="C163EE862EA74B57BC8B7CAFA16B82BD7">
    <w:name w:val="C163EE862EA74B57BC8B7CAFA16B82BD7"/>
    <w:rsid w:val="008A7A0F"/>
    <w:pPr>
      <w:spacing w:after="0" w:line="240" w:lineRule="auto"/>
      <w:ind w:firstLine="360"/>
    </w:pPr>
  </w:style>
  <w:style w:type="paragraph" w:customStyle="1" w:styleId="EF101005F0944CB3A9D47F7FE3A573D97">
    <w:name w:val="EF101005F0944CB3A9D47F7FE3A573D97"/>
    <w:rsid w:val="008A7A0F"/>
    <w:pPr>
      <w:spacing w:after="0" w:line="240" w:lineRule="auto"/>
      <w:ind w:firstLine="360"/>
    </w:pPr>
  </w:style>
  <w:style w:type="paragraph" w:customStyle="1" w:styleId="9270F07D26D746E48CDA73213E9E3F677">
    <w:name w:val="9270F07D26D746E48CDA73213E9E3F677"/>
    <w:rsid w:val="008A7A0F"/>
    <w:pPr>
      <w:spacing w:after="0" w:line="240" w:lineRule="auto"/>
      <w:ind w:firstLine="36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DA600-EC59-4166-8D38-0DF29CC8B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4091</Words>
  <Characters>23321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27358</CharactersWithSpaces>
  <SharedDoc>false</SharedDoc>
  <HLinks>
    <vt:vector size="24" baseType="variant">
      <vt:variant>
        <vt:i4>4128878</vt:i4>
      </vt:variant>
      <vt:variant>
        <vt:i4>9</vt:i4>
      </vt:variant>
      <vt:variant>
        <vt:i4>0</vt:i4>
      </vt:variant>
      <vt:variant>
        <vt:i4>5</vt:i4>
      </vt:variant>
      <vt:variant>
        <vt:lpwstr>http://humanresearch.colorado.edu/pre-submission/guidance-documents</vt:lpwstr>
      </vt:variant>
      <vt:variant>
        <vt:lpwstr/>
      </vt:variant>
      <vt:variant>
        <vt:i4>4128878</vt:i4>
      </vt:variant>
      <vt:variant>
        <vt:i4>6</vt:i4>
      </vt:variant>
      <vt:variant>
        <vt:i4>0</vt:i4>
      </vt:variant>
      <vt:variant>
        <vt:i4>5</vt:i4>
      </vt:variant>
      <vt:variant>
        <vt:lpwstr>http://humanresearch.colorado.edu/pre-submission/guidance-documents</vt:lpwstr>
      </vt:variant>
      <vt:variant>
        <vt:lpwstr/>
      </vt:variant>
      <vt:variant>
        <vt:i4>4128878</vt:i4>
      </vt:variant>
      <vt:variant>
        <vt:i4>3</vt:i4>
      </vt:variant>
      <vt:variant>
        <vt:i4>0</vt:i4>
      </vt:variant>
      <vt:variant>
        <vt:i4>5</vt:i4>
      </vt:variant>
      <vt:variant>
        <vt:lpwstr>http://humanresearch.colorado.edu/pre-submission/guidance-documents</vt:lpwstr>
      </vt:variant>
      <vt:variant>
        <vt:lpwstr/>
      </vt:variant>
      <vt:variant>
        <vt:i4>4128878</vt:i4>
      </vt:variant>
      <vt:variant>
        <vt:i4>0</vt:i4>
      </vt:variant>
      <vt:variant>
        <vt:i4>0</vt:i4>
      </vt:variant>
      <vt:variant>
        <vt:i4>5</vt:i4>
      </vt:variant>
      <vt:variant>
        <vt:lpwstr>http://humanresearch.colorado.edu/pre-submission/guidance-documents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Misty L White;Douglas Grafel</dc:creator>
  <cp:lastModifiedBy>Mr Ross Wilkinson</cp:lastModifiedBy>
  <cp:revision>2</cp:revision>
  <cp:lastPrinted>2012-02-20T23:17:00Z</cp:lastPrinted>
  <dcterms:created xsi:type="dcterms:W3CDTF">2020-09-09T02:29:00Z</dcterms:created>
  <dcterms:modified xsi:type="dcterms:W3CDTF">2020-09-09T02:29:00Z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5c146827-16dd-3fb3-95c7-bed509907b42</vt:lpwstr>
  </property>
  <property fmtid="{D5CDD505-2E9C-101B-9397-08002B2CF9AE}" pid="24" name="Mendeley Citation Style_1">
    <vt:lpwstr>http://www.zotero.org/styles/chicago-author-date</vt:lpwstr>
  </property>
</Properties>
</file>