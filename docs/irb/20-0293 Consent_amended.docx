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132EE" w14:textId="77777777" w:rsidR="00882C47" w:rsidRDefault="00882C47">
      <w:pPr>
        <w:pStyle w:val="Heading2"/>
        <w:spacing w:before="0" w:after="0"/>
        <w:rPr>
          <w:sz w:val="24"/>
          <w:szCs w:val="24"/>
        </w:rPr>
      </w:pPr>
      <w:bookmarkStart w:id="0" w:name="_gjdgxs" w:colFirst="0" w:colLast="0"/>
      <w:bookmarkEnd w:id="0"/>
    </w:p>
    <w:p w14:paraId="3887653B" w14:textId="6A03F43E" w:rsidR="00882C47" w:rsidRDefault="006801EA">
      <w:pPr>
        <w:pStyle w:val="Heading2"/>
        <w:spacing w:before="0" w:after="0"/>
        <w:rPr>
          <w:color w:val="000000"/>
          <w:sz w:val="24"/>
          <w:szCs w:val="24"/>
        </w:rPr>
      </w:pPr>
      <w:r>
        <w:rPr>
          <w:sz w:val="24"/>
          <w:szCs w:val="24"/>
        </w:rPr>
        <w:t xml:space="preserve">Title of research study: </w:t>
      </w:r>
      <w:r w:rsidRPr="005A2AEE">
        <w:rPr>
          <w:b w:val="0"/>
          <w:i w:val="0"/>
          <w:iCs/>
          <w:sz w:val="24"/>
          <w:szCs w:val="24"/>
        </w:rPr>
        <w:t xml:space="preserve">The </w:t>
      </w:r>
      <w:r w:rsidR="005A2AEE">
        <w:rPr>
          <w:b w:val="0"/>
          <w:i w:val="0"/>
          <w:iCs/>
          <w:sz w:val="24"/>
          <w:szCs w:val="24"/>
        </w:rPr>
        <w:t>Effect of Lateral Bicycle Dynamics on Maximal Power Output</w:t>
      </w:r>
    </w:p>
    <w:p w14:paraId="3D436A97" w14:textId="77777777" w:rsidR="00882C47" w:rsidRDefault="00882C47">
      <w:pPr>
        <w:pStyle w:val="Heading2"/>
        <w:spacing w:before="0" w:after="0"/>
        <w:rPr>
          <w:b w:val="0"/>
          <w:sz w:val="24"/>
          <w:szCs w:val="24"/>
        </w:rPr>
      </w:pPr>
    </w:p>
    <w:p w14:paraId="5E5CFABF" w14:textId="05557B7D" w:rsidR="00882C47" w:rsidRPr="00FF7934" w:rsidRDefault="006801EA">
      <w:pPr>
        <w:pStyle w:val="Heading2"/>
        <w:spacing w:before="0" w:after="0"/>
        <w:rPr>
          <w:b w:val="0"/>
          <w:i w:val="0"/>
          <w:iCs/>
          <w:sz w:val="24"/>
          <w:szCs w:val="24"/>
        </w:rPr>
      </w:pPr>
      <w:r>
        <w:rPr>
          <w:sz w:val="24"/>
          <w:szCs w:val="24"/>
        </w:rPr>
        <w:t>IRB Protocol Number:</w:t>
      </w:r>
      <w:r>
        <w:rPr>
          <w:b w:val="0"/>
          <w:sz w:val="24"/>
          <w:szCs w:val="24"/>
        </w:rPr>
        <w:t xml:space="preserve"> </w:t>
      </w:r>
      <w:r w:rsidR="00FF7934" w:rsidRPr="00FF7934">
        <w:rPr>
          <w:b w:val="0"/>
          <w:i w:val="0"/>
          <w:iCs/>
          <w:sz w:val="24"/>
          <w:szCs w:val="24"/>
        </w:rPr>
        <w:t>20-0293</w:t>
      </w:r>
    </w:p>
    <w:p w14:paraId="300C4DB3" w14:textId="77777777" w:rsidR="00882C47" w:rsidRDefault="00882C47">
      <w:pPr>
        <w:pStyle w:val="Heading2"/>
        <w:spacing w:before="0" w:after="0"/>
        <w:rPr>
          <w:rFonts w:ascii="Times New Roman" w:eastAsia="Times New Roman" w:hAnsi="Times New Roman" w:cs="Times New Roman"/>
          <w:b w:val="0"/>
          <w:i w:val="0"/>
          <w:sz w:val="24"/>
          <w:szCs w:val="24"/>
        </w:rPr>
      </w:pPr>
    </w:p>
    <w:p w14:paraId="630D9D79" w14:textId="5798504A" w:rsidR="00882C47" w:rsidRDefault="006801EA">
      <w:pPr>
        <w:pStyle w:val="Heading2"/>
        <w:spacing w:before="0" w:after="0"/>
        <w:rPr>
          <w:color w:val="000000"/>
          <w:sz w:val="24"/>
          <w:szCs w:val="24"/>
        </w:rPr>
      </w:pPr>
      <w:r>
        <w:rPr>
          <w:sz w:val="24"/>
          <w:szCs w:val="24"/>
        </w:rPr>
        <w:t xml:space="preserve">Investigator: </w:t>
      </w:r>
      <w:r w:rsidR="003D2A03" w:rsidRPr="00FF7934">
        <w:rPr>
          <w:b w:val="0"/>
          <w:bCs/>
          <w:i w:val="0"/>
          <w:iCs/>
          <w:color w:val="000000"/>
          <w:sz w:val="24"/>
          <w:szCs w:val="24"/>
        </w:rPr>
        <w:t>Ross Wilkinson</w:t>
      </w:r>
      <w:r w:rsidRPr="00FF7934">
        <w:rPr>
          <w:b w:val="0"/>
          <w:bCs/>
          <w:i w:val="0"/>
          <w:iCs/>
          <w:color w:val="000000"/>
          <w:sz w:val="24"/>
          <w:szCs w:val="24"/>
        </w:rPr>
        <w:t>, Ph.D.</w:t>
      </w:r>
    </w:p>
    <w:p w14:paraId="1C5F15CF" w14:textId="77777777" w:rsidR="00882C47" w:rsidRDefault="00882C47">
      <w:pPr>
        <w:pStyle w:val="Normal1"/>
        <w:pBdr>
          <w:top w:val="nil"/>
          <w:left w:val="nil"/>
          <w:bottom w:val="nil"/>
          <w:right w:val="nil"/>
          <w:between w:val="nil"/>
        </w:pBdr>
        <w:spacing w:after="0"/>
        <w:rPr>
          <w:rFonts w:ascii="Arial" w:eastAsia="Arial" w:hAnsi="Arial" w:cs="Arial"/>
          <w:b/>
          <w:i/>
          <w:color w:val="000000"/>
        </w:rPr>
      </w:pPr>
    </w:p>
    <w:p w14:paraId="06D45A6E"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1B9DD23B" w14:textId="77777777" w:rsidR="00882C47" w:rsidRDefault="006801EA">
      <w:pPr>
        <w:pStyle w:val="Normal1"/>
        <w:spacing w:after="0"/>
        <w:rPr>
          <w:rFonts w:ascii="Arial" w:eastAsia="Arial" w:hAnsi="Arial" w:cs="Arial"/>
          <w:b/>
          <w:i/>
        </w:rPr>
      </w:pPr>
      <w:r>
        <w:rPr>
          <w:rFonts w:ascii="Arial" w:eastAsia="Arial" w:hAnsi="Arial" w:cs="Arial"/>
          <w:b/>
          <w:i/>
        </w:rPr>
        <w:t>Purpose of the Study</w:t>
      </w:r>
    </w:p>
    <w:p w14:paraId="1096D19E" w14:textId="77777777" w:rsidR="00882C47" w:rsidRDefault="00882C47">
      <w:pPr>
        <w:pStyle w:val="Normal1"/>
        <w:spacing w:after="0"/>
        <w:rPr>
          <w:rFonts w:ascii="Arial" w:eastAsia="Arial" w:hAnsi="Arial" w:cs="Arial"/>
          <w:b/>
          <w:i/>
        </w:rPr>
      </w:pPr>
    </w:p>
    <w:p w14:paraId="04F44603" w14:textId="2A63AB36" w:rsidR="00882C47" w:rsidRDefault="006801EA">
      <w:pPr>
        <w:pStyle w:val="Normal1"/>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The purpose of the study is to measure the effect of </w:t>
      </w:r>
      <w:r w:rsidR="003D2A03">
        <w:rPr>
          <w:rFonts w:ascii="Arial" w:eastAsia="Arial" w:hAnsi="Arial" w:cs="Arial"/>
          <w:color w:val="000000"/>
        </w:rPr>
        <w:t>leaning the bicycle (“rocking your bike”)</w:t>
      </w:r>
      <w:r w:rsidR="00CF3430">
        <w:rPr>
          <w:rFonts w:ascii="Arial" w:eastAsia="Arial" w:hAnsi="Arial" w:cs="Arial"/>
          <w:color w:val="000000"/>
        </w:rPr>
        <w:t xml:space="preserve"> </w:t>
      </w:r>
      <w:r>
        <w:rPr>
          <w:rFonts w:ascii="Arial" w:eastAsia="Arial" w:hAnsi="Arial" w:cs="Arial"/>
          <w:color w:val="000000"/>
        </w:rPr>
        <w:t xml:space="preserve">on </w:t>
      </w:r>
      <w:r w:rsidR="005A2AEE">
        <w:rPr>
          <w:rFonts w:ascii="Arial" w:eastAsia="Arial" w:hAnsi="Arial" w:cs="Arial"/>
          <w:color w:val="000000"/>
        </w:rPr>
        <w:t>maximal power output</w:t>
      </w:r>
      <w:r>
        <w:rPr>
          <w:rFonts w:ascii="Arial" w:eastAsia="Arial" w:hAnsi="Arial" w:cs="Arial"/>
          <w:color w:val="000000"/>
        </w:rPr>
        <w:t xml:space="preserve">. You are being asked to be in this study because you are a healthy, cyclist </w:t>
      </w:r>
      <w:r w:rsidR="00246CAE">
        <w:rPr>
          <w:rFonts w:ascii="Arial" w:eastAsia="Arial" w:hAnsi="Arial" w:cs="Arial"/>
          <w:color w:val="000000"/>
        </w:rPr>
        <w:t>between 18 and 49</w:t>
      </w:r>
      <w:r>
        <w:rPr>
          <w:rFonts w:ascii="Arial" w:eastAsia="Arial" w:hAnsi="Arial" w:cs="Arial"/>
          <w:color w:val="000000"/>
        </w:rPr>
        <w:t xml:space="preserve"> years of age. </w:t>
      </w:r>
      <w:r w:rsidR="00342182">
        <w:rPr>
          <w:rFonts w:ascii="Arial" w:eastAsia="Arial" w:hAnsi="Arial" w:cs="Arial"/>
          <w:color w:val="000000"/>
        </w:rPr>
        <w:t xml:space="preserve">When cyclists sprint, they </w:t>
      </w:r>
      <w:r w:rsidR="00246CAE">
        <w:rPr>
          <w:rFonts w:ascii="Arial" w:eastAsia="Arial" w:hAnsi="Arial" w:cs="Arial"/>
          <w:color w:val="000000"/>
        </w:rPr>
        <w:t>lean the bicycle</w:t>
      </w:r>
      <w:r w:rsidR="00342182">
        <w:rPr>
          <w:rFonts w:ascii="Arial" w:eastAsia="Arial" w:hAnsi="Arial" w:cs="Arial"/>
          <w:color w:val="000000"/>
        </w:rPr>
        <w:t xml:space="preserve"> from side to side. This technique is important for maintaining balance and possibly producing more power. </w:t>
      </w:r>
      <w:r>
        <w:rPr>
          <w:rFonts w:ascii="Arial" w:eastAsia="Arial" w:hAnsi="Arial" w:cs="Arial"/>
          <w:color w:val="000000"/>
        </w:rPr>
        <w:t xml:space="preserve">In this study, we are measuring </w:t>
      </w:r>
      <w:r w:rsidR="00342182">
        <w:rPr>
          <w:rFonts w:ascii="Arial" w:eastAsia="Arial" w:hAnsi="Arial" w:cs="Arial"/>
          <w:color w:val="000000"/>
        </w:rPr>
        <w:t xml:space="preserve">whether </w:t>
      </w:r>
      <w:r w:rsidR="00246CAE">
        <w:rPr>
          <w:rFonts w:ascii="Arial" w:eastAsia="Arial" w:hAnsi="Arial" w:cs="Arial"/>
          <w:color w:val="000000"/>
        </w:rPr>
        <w:t>leaning</w:t>
      </w:r>
      <w:r w:rsidR="003D2A03">
        <w:rPr>
          <w:rFonts w:ascii="Arial" w:eastAsia="Arial" w:hAnsi="Arial" w:cs="Arial"/>
          <w:color w:val="000000"/>
        </w:rPr>
        <w:t xml:space="preserve"> </w:t>
      </w:r>
      <w:r w:rsidR="00342182">
        <w:rPr>
          <w:rFonts w:ascii="Arial" w:eastAsia="Arial" w:hAnsi="Arial" w:cs="Arial"/>
          <w:color w:val="000000"/>
        </w:rPr>
        <w:t xml:space="preserve">the bike </w:t>
      </w:r>
      <w:r>
        <w:rPr>
          <w:rFonts w:ascii="Arial" w:eastAsia="Arial" w:hAnsi="Arial" w:cs="Arial"/>
          <w:color w:val="000000"/>
        </w:rPr>
        <w:t xml:space="preserve">affects the maximum power </w:t>
      </w:r>
      <w:r w:rsidR="00246CAE">
        <w:rPr>
          <w:rFonts w:ascii="Arial" w:eastAsia="Arial" w:hAnsi="Arial" w:cs="Arial"/>
          <w:color w:val="000000"/>
        </w:rPr>
        <w:t>output you can produce</w:t>
      </w:r>
      <w:r>
        <w:rPr>
          <w:rFonts w:ascii="Arial" w:eastAsia="Arial" w:hAnsi="Arial" w:cs="Arial"/>
          <w:color w:val="000000"/>
        </w:rPr>
        <w:t xml:space="preserve"> during a sprint. This research will help </w:t>
      </w:r>
      <w:r w:rsidR="00342182">
        <w:rPr>
          <w:rFonts w:ascii="Arial" w:eastAsia="Arial" w:hAnsi="Arial" w:cs="Arial"/>
          <w:color w:val="000000"/>
        </w:rPr>
        <w:t>us understand optimal sprint cycling technique</w:t>
      </w:r>
      <w:r>
        <w:rPr>
          <w:rFonts w:ascii="Arial" w:eastAsia="Arial" w:hAnsi="Arial" w:cs="Arial"/>
          <w:color w:val="000000"/>
        </w:rPr>
        <w:t>.</w:t>
      </w:r>
    </w:p>
    <w:p w14:paraId="2A2E89A1"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6B24ACD3" w14:textId="30110B76" w:rsidR="00882C47" w:rsidRDefault="006801EA" w:rsidP="00562854">
      <w:pPr>
        <w:pStyle w:val="Normal1"/>
        <w:pBdr>
          <w:top w:val="nil"/>
          <w:left w:val="nil"/>
          <w:bottom w:val="nil"/>
          <w:right w:val="nil"/>
          <w:between w:val="nil"/>
        </w:pBdr>
        <w:spacing w:after="0"/>
        <w:rPr>
          <w:rFonts w:ascii="Arial" w:eastAsia="Arial" w:hAnsi="Arial" w:cs="Arial"/>
        </w:rPr>
      </w:pPr>
      <w:r>
        <w:rPr>
          <w:rFonts w:ascii="Arial" w:eastAsia="Arial" w:hAnsi="Arial" w:cs="Arial"/>
          <w:color w:val="000000"/>
        </w:rPr>
        <w:t>We expect that you will be in this research study for one session that will take less than two hours of your time.</w:t>
      </w:r>
      <w:r w:rsidR="00562854">
        <w:rPr>
          <w:rFonts w:ascii="Arial" w:eastAsia="Arial" w:hAnsi="Arial" w:cs="Arial"/>
          <w:color w:val="000000"/>
        </w:rPr>
        <w:t xml:space="preserve"> </w:t>
      </w:r>
      <w:r>
        <w:rPr>
          <w:rFonts w:ascii="Arial" w:eastAsia="Arial" w:hAnsi="Arial" w:cs="Arial"/>
        </w:rPr>
        <w:t xml:space="preserve">We will enroll up to </w:t>
      </w:r>
      <w:r w:rsidR="00342182">
        <w:rPr>
          <w:rFonts w:ascii="Arial" w:eastAsia="Arial" w:hAnsi="Arial" w:cs="Arial"/>
        </w:rPr>
        <w:t>30</w:t>
      </w:r>
      <w:r>
        <w:rPr>
          <w:rFonts w:ascii="Arial" w:eastAsia="Arial" w:hAnsi="Arial" w:cs="Arial"/>
        </w:rPr>
        <w:t xml:space="preserve"> subjects in this research study</w:t>
      </w:r>
      <w:r w:rsidR="003D2A03">
        <w:rPr>
          <w:rFonts w:ascii="Arial" w:eastAsia="Arial" w:hAnsi="Arial" w:cs="Arial"/>
        </w:rPr>
        <w:t>.</w:t>
      </w:r>
    </w:p>
    <w:p w14:paraId="79071C33" w14:textId="77777777" w:rsidR="00882C47" w:rsidRDefault="00882C47">
      <w:pPr>
        <w:pStyle w:val="Normal1"/>
        <w:spacing w:after="0"/>
        <w:rPr>
          <w:rFonts w:ascii="Arial" w:eastAsia="Arial" w:hAnsi="Arial" w:cs="Arial"/>
          <w:shd w:val="clear" w:color="auto" w:fill="D9D9D9"/>
        </w:rPr>
      </w:pPr>
    </w:p>
    <w:p w14:paraId="20D1D2FB" w14:textId="77777777" w:rsidR="00882C47" w:rsidRDefault="00882C47">
      <w:pPr>
        <w:pStyle w:val="Normal1"/>
        <w:spacing w:after="0"/>
        <w:rPr>
          <w:rFonts w:ascii="Arial" w:eastAsia="Arial" w:hAnsi="Arial" w:cs="Arial"/>
          <w:shd w:val="clear" w:color="auto" w:fill="D9D9D9"/>
        </w:rPr>
      </w:pPr>
    </w:p>
    <w:p w14:paraId="2C97A3CD" w14:textId="77777777" w:rsidR="00882C47" w:rsidRDefault="006801EA">
      <w:pPr>
        <w:pStyle w:val="Normal1"/>
        <w:spacing w:after="0"/>
        <w:rPr>
          <w:rFonts w:ascii="Arial" w:eastAsia="Arial" w:hAnsi="Arial" w:cs="Arial"/>
          <w:b/>
          <w:i/>
        </w:rPr>
      </w:pPr>
      <w:r>
        <w:rPr>
          <w:rFonts w:ascii="Arial" w:eastAsia="Arial" w:hAnsi="Arial" w:cs="Arial"/>
          <w:b/>
          <w:i/>
        </w:rPr>
        <w:t>Explanation of Procedures</w:t>
      </w:r>
    </w:p>
    <w:p w14:paraId="5073C74A"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04B1373B" w14:textId="77777777" w:rsidR="00882C47" w:rsidRDefault="006801EA">
      <w:pPr>
        <w:pStyle w:val="Normal1"/>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Taking part in this study is completely voluntary. You do not have to participate if you don't want to. You may also leave the study at any time. If you leave the study before it is finished, you will still be paid for your time.</w:t>
      </w:r>
    </w:p>
    <w:p w14:paraId="1DA081A4"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319A34B0" w14:textId="44BD965A" w:rsidR="00882C47" w:rsidRDefault="006801EA">
      <w:pPr>
        <w:pStyle w:val="Normal1"/>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If you agree to take part in this study, you will be asked to participate in in one, 2-hour experimental </w:t>
      </w:r>
      <w:r w:rsidR="008355A4">
        <w:rPr>
          <w:rFonts w:ascii="Arial" w:eastAsia="Arial" w:hAnsi="Arial" w:cs="Arial"/>
          <w:color w:val="000000"/>
        </w:rPr>
        <w:t xml:space="preserve">session, which will be conducted </w:t>
      </w:r>
      <w:del w:id="1" w:author="Mr Ross Wilkinson" w:date="2020-09-08T20:30:00Z">
        <w:r w:rsidR="008355A4" w:rsidDel="00C23320">
          <w:rPr>
            <w:rFonts w:ascii="Arial" w:eastAsia="Arial" w:hAnsi="Arial" w:cs="Arial"/>
            <w:color w:val="000000"/>
          </w:rPr>
          <w:delText>outside</w:delText>
        </w:r>
        <w:r w:rsidDel="00C23320">
          <w:rPr>
            <w:rFonts w:ascii="Arial" w:eastAsia="Arial" w:hAnsi="Arial" w:cs="Arial"/>
            <w:color w:val="000000"/>
          </w:rPr>
          <w:delText xml:space="preserve"> </w:delText>
        </w:r>
        <w:r w:rsidR="003D2A03" w:rsidDel="00C23320">
          <w:rPr>
            <w:rFonts w:ascii="Arial" w:eastAsia="Arial" w:hAnsi="Arial" w:cs="Arial"/>
            <w:color w:val="000000"/>
          </w:rPr>
          <w:delText xml:space="preserve">on the </w:delText>
        </w:r>
        <w:r w:rsidR="008355A4" w:rsidDel="00C23320">
          <w:rPr>
            <w:rFonts w:ascii="Arial" w:eastAsia="Arial" w:hAnsi="Arial" w:cs="Arial"/>
            <w:color w:val="000000"/>
          </w:rPr>
          <w:delText>CU Boulder</w:delText>
        </w:r>
        <w:r w:rsidR="003D2A03" w:rsidDel="00C23320">
          <w:rPr>
            <w:rFonts w:ascii="Arial" w:eastAsia="Arial" w:hAnsi="Arial" w:cs="Arial"/>
            <w:color w:val="000000"/>
          </w:rPr>
          <w:delText xml:space="preserve"> campus</w:delText>
        </w:r>
      </w:del>
      <w:ins w:id="2" w:author="Mr Ross Wilkinson" w:date="2020-09-08T20:30:00Z">
        <w:r w:rsidR="00C23320">
          <w:rPr>
            <w:rFonts w:ascii="Arial" w:eastAsia="Arial" w:hAnsi="Arial" w:cs="Arial"/>
            <w:color w:val="000000"/>
          </w:rPr>
          <w:t>in the Locomotion Laboratory within the Clare Small Ar</w:t>
        </w:r>
      </w:ins>
      <w:ins w:id="3" w:author="Mr Ross Wilkinson" w:date="2020-09-08T20:31:00Z">
        <w:r w:rsidR="00C23320">
          <w:rPr>
            <w:rFonts w:ascii="Arial" w:eastAsia="Arial" w:hAnsi="Arial" w:cs="Arial"/>
            <w:color w:val="000000"/>
          </w:rPr>
          <w:t>ts &amp; Sciences building on the CU campus</w:t>
        </w:r>
      </w:ins>
      <w:r>
        <w:rPr>
          <w:rFonts w:ascii="Arial" w:eastAsia="Arial" w:hAnsi="Arial" w:cs="Arial"/>
          <w:color w:val="000000"/>
        </w:rPr>
        <w:t xml:space="preserve">. During the experiment, you will complete nine, </w:t>
      </w:r>
      <w:r w:rsidR="00342182">
        <w:rPr>
          <w:rFonts w:ascii="Arial" w:eastAsia="Arial" w:hAnsi="Arial" w:cs="Arial"/>
          <w:color w:val="000000"/>
        </w:rPr>
        <w:t xml:space="preserve">maximal </w:t>
      </w:r>
      <w:r>
        <w:rPr>
          <w:rFonts w:ascii="Arial" w:eastAsia="Arial" w:hAnsi="Arial" w:cs="Arial"/>
          <w:color w:val="000000"/>
        </w:rPr>
        <w:t>5-</w:t>
      </w:r>
      <w:r w:rsidR="00342182">
        <w:rPr>
          <w:rFonts w:ascii="Arial" w:eastAsia="Arial" w:hAnsi="Arial" w:cs="Arial"/>
          <w:color w:val="000000"/>
        </w:rPr>
        <w:t>second</w:t>
      </w:r>
      <w:r>
        <w:rPr>
          <w:rFonts w:ascii="Arial" w:eastAsia="Arial" w:hAnsi="Arial" w:cs="Arial"/>
          <w:color w:val="000000"/>
        </w:rPr>
        <w:t xml:space="preserve"> sprint trials</w:t>
      </w:r>
      <w:r w:rsidR="008355A4">
        <w:rPr>
          <w:rFonts w:ascii="Arial" w:eastAsia="Arial" w:hAnsi="Arial" w:cs="Arial"/>
          <w:color w:val="000000"/>
        </w:rPr>
        <w:t xml:space="preserve"> on a stationary bi</w:t>
      </w:r>
      <w:r w:rsidR="00246CAE">
        <w:rPr>
          <w:rFonts w:ascii="Arial" w:eastAsia="Arial" w:hAnsi="Arial" w:cs="Arial"/>
          <w:color w:val="000000"/>
        </w:rPr>
        <w:t>ke</w:t>
      </w:r>
      <w:r>
        <w:rPr>
          <w:rFonts w:ascii="Arial" w:eastAsia="Arial" w:hAnsi="Arial" w:cs="Arial"/>
          <w:color w:val="000000"/>
        </w:rPr>
        <w:t xml:space="preserve">. We will measure the </w:t>
      </w:r>
      <w:r w:rsidR="00342182">
        <w:rPr>
          <w:rFonts w:ascii="Arial" w:eastAsia="Arial" w:hAnsi="Arial" w:cs="Arial"/>
          <w:color w:val="000000"/>
        </w:rPr>
        <w:t>cadence</w:t>
      </w:r>
      <w:r>
        <w:rPr>
          <w:rFonts w:ascii="Arial" w:eastAsia="Arial" w:hAnsi="Arial" w:cs="Arial"/>
          <w:color w:val="000000"/>
        </w:rPr>
        <w:t xml:space="preserve"> and power that you exert on the cranks throughout each </w:t>
      </w:r>
      <w:r w:rsidR="008355A4">
        <w:rPr>
          <w:rFonts w:ascii="Arial" w:eastAsia="Arial" w:hAnsi="Arial" w:cs="Arial"/>
          <w:color w:val="000000"/>
        </w:rPr>
        <w:t xml:space="preserve">cycling </w:t>
      </w:r>
      <w:r>
        <w:rPr>
          <w:rFonts w:ascii="Arial" w:eastAsia="Arial" w:hAnsi="Arial" w:cs="Arial"/>
          <w:color w:val="000000"/>
        </w:rPr>
        <w:t xml:space="preserve">trial. </w:t>
      </w:r>
    </w:p>
    <w:p w14:paraId="03E4220D"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043DC473" w14:textId="77777777" w:rsidR="00562854" w:rsidRDefault="00342182">
      <w:pPr>
        <w:pStyle w:val="Normal1"/>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W</w:t>
      </w:r>
      <w:r w:rsidR="006801EA">
        <w:rPr>
          <w:rFonts w:ascii="Arial" w:eastAsia="Arial" w:hAnsi="Arial" w:cs="Arial"/>
          <w:color w:val="000000"/>
        </w:rPr>
        <w:t xml:space="preserve">e will ask you to ride the </w:t>
      </w:r>
      <w:r w:rsidR="00AD011B">
        <w:rPr>
          <w:rFonts w:ascii="Arial" w:eastAsia="Arial" w:hAnsi="Arial" w:cs="Arial"/>
          <w:color w:val="000000"/>
        </w:rPr>
        <w:t>stationary bike</w:t>
      </w:r>
      <w:r w:rsidR="006801EA">
        <w:rPr>
          <w:rFonts w:ascii="Arial" w:eastAsia="Arial" w:hAnsi="Arial" w:cs="Arial"/>
          <w:color w:val="000000"/>
        </w:rPr>
        <w:t xml:space="preserve"> for 1</w:t>
      </w:r>
      <w:r w:rsidR="00AD011B">
        <w:rPr>
          <w:rFonts w:ascii="Arial" w:eastAsia="Arial" w:hAnsi="Arial" w:cs="Arial"/>
          <w:color w:val="000000"/>
        </w:rPr>
        <w:t>5</w:t>
      </w:r>
      <w:r w:rsidR="006801EA">
        <w:rPr>
          <w:rFonts w:ascii="Arial" w:eastAsia="Arial" w:hAnsi="Arial" w:cs="Arial"/>
          <w:color w:val="000000"/>
        </w:rPr>
        <w:t xml:space="preserve"> minutes to warm up. We will then ask you to </w:t>
      </w:r>
      <w:r w:rsidR="00AD011B">
        <w:rPr>
          <w:rFonts w:ascii="Arial" w:eastAsia="Arial" w:hAnsi="Arial" w:cs="Arial"/>
          <w:color w:val="000000"/>
        </w:rPr>
        <w:t>perform three practice sprints</w:t>
      </w:r>
      <w:r w:rsidR="003D2A03">
        <w:rPr>
          <w:rFonts w:ascii="Arial" w:eastAsia="Arial" w:hAnsi="Arial" w:cs="Arial"/>
          <w:color w:val="000000"/>
        </w:rPr>
        <w:t xml:space="preserve"> on the stationary bike</w:t>
      </w:r>
      <w:r w:rsidR="006801EA">
        <w:rPr>
          <w:rFonts w:ascii="Arial" w:eastAsia="Arial" w:hAnsi="Arial" w:cs="Arial"/>
          <w:color w:val="000000"/>
        </w:rPr>
        <w:t xml:space="preserve">. </w:t>
      </w:r>
      <w:r w:rsidR="00AD011B">
        <w:rPr>
          <w:rFonts w:ascii="Arial" w:eastAsia="Arial" w:hAnsi="Arial" w:cs="Arial"/>
          <w:color w:val="000000"/>
        </w:rPr>
        <w:t>Between</w:t>
      </w:r>
      <w:r w:rsidR="006801EA">
        <w:rPr>
          <w:rFonts w:ascii="Arial" w:eastAsia="Arial" w:hAnsi="Arial" w:cs="Arial"/>
          <w:color w:val="000000"/>
        </w:rPr>
        <w:t xml:space="preserve"> each sprint, we want you to </w:t>
      </w:r>
      <w:r w:rsidR="003D2A03">
        <w:rPr>
          <w:rFonts w:ascii="Arial" w:eastAsia="Arial" w:hAnsi="Arial" w:cs="Arial"/>
          <w:color w:val="000000"/>
        </w:rPr>
        <w:t>rest</w:t>
      </w:r>
      <w:r w:rsidR="006801EA">
        <w:rPr>
          <w:rFonts w:ascii="Arial" w:eastAsia="Arial" w:hAnsi="Arial" w:cs="Arial"/>
          <w:color w:val="000000"/>
        </w:rPr>
        <w:t xml:space="preserve"> for </w:t>
      </w:r>
      <w:r w:rsidR="00AD011B">
        <w:rPr>
          <w:rFonts w:ascii="Arial" w:eastAsia="Arial" w:hAnsi="Arial" w:cs="Arial"/>
          <w:color w:val="000000"/>
        </w:rPr>
        <w:t>3</w:t>
      </w:r>
      <w:r w:rsidR="006801EA">
        <w:rPr>
          <w:rFonts w:ascii="Arial" w:eastAsia="Arial" w:hAnsi="Arial" w:cs="Arial"/>
          <w:color w:val="000000"/>
        </w:rPr>
        <w:t xml:space="preserve"> minutes. </w:t>
      </w:r>
      <w:r w:rsidR="00AD011B">
        <w:rPr>
          <w:rFonts w:ascii="Arial" w:eastAsia="Arial" w:hAnsi="Arial" w:cs="Arial"/>
          <w:color w:val="000000"/>
        </w:rPr>
        <w:t>We will then give you 10 minutes to rest before beginning t</w:t>
      </w:r>
      <w:r w:rsidR="006801EA">
        <w:rPr>
          <w:rFonts w:ascii="Arial" w:eastAsia="Arial" w:hAnsi="Arial" w:cs="Arial"/>
          <w:color w:val="000000"/>
        </w:rPr>
        <w:t xml:space="preserve">he </w:t>
      </w:r>
      <w:r w:rsidR="003D2A03">
        <w:rPr>
          <w:rFonts w:ascii="Arial" w:eastAsia="Arial" w:hAnsi="Arial" w:cs="Arial"/>
          <w:color w:val="000000"/>
        </w:rPr>
        <w:t>actual testing</w:t>
      </w:r>
      <w:r w:rsidR="00AD011B">
        <w:rPr>
          <w:rFonts w:ascii="Arial" w:eastAsia="Arial" w:hAnsi="Arial" w:cs="Arial"/>
          <w:color w:val="000000"/>
        </w:rPr>
        <w:t>.</w:t>
      </w:r>
      <w:r w:rsidR="006801EA">
        <w:rPr>
          <w:rFonts w:ascii="Arial" w:eastAsia="Arial" w:hAnsi="Arial" w:cs="Arial"/>
          <w:color w:val="000000"/>
        </w:rPr>
        <w:t xml:space="preserve"> </w:t>
      </w:r>
    </w:p>
    <w:p w14:paraId="0E9DDD91" w14:textId="77777777" w:rsidR="00562854" w:rsidRDefault="00562854">
      <w:pPr>
        <w:pStyle w:val="Normal1"/>
        <w:pBdr>
          <w:top w:val="nil"/>
          <w:left w:val="nil"/>
          <w:bottom w:val="nil"/>
          <w:right w:val="nil"/>
          <w:between w:val="nil"/>
        </w:pBdr>
        <w:spacing w:after="0"/>
        <w:rPr>
          <w:rFonts w:ascii="Arial" w:eastAsia="Arial" w:hAnsi="Arial" w:cs="Arial"/>
          <w:color w:val="000000"/>
        </w:rPr>
      </w:pPr>
    </w:p>
    <w:p w14:paraId="06E14A71" w14:textId="50A615C4" w:rsidR="003D2A03" w:rsidRDefault="00AD011B">
      <w:pPr>
        <w:pStyle w:val="Normal1"/>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lastRenderedPageBreak/>
        <w:t>For each sprint</w:t>
      </w:r>
      <w:r w:rsidR="003D2A03">
        <w:rPr>
          <w:rFonts w:ascii="Arial" w:eastAsia="Arial" w:hAnsi="Arial" w:cs="Arial"/>
          <w:color w:val="000000"/>
        </w:rPr>
        <w:t>,</w:t>
      </w:r>
      <w:r>
        <w:rPr>
          <w:rFonts w:ascii="Arial" w:eastAsia="Arial" w:hAnsi="Arial" w:cs="Arial"/>
          <w:color w:val="000000"/>
        </w:rPr>
        <w:t xml:space="preserve"> we will modify the stationary bike so that it </w:t>
      </w:r>
      <w:r w:rsidR="00CF3430">
        <w:rPr>
          <w:rFonts w:ascii="Arial" w:eastAsia="Arial" w:hAnsi="Arial" w:cs="Arial"/>
          <w:color w:val="000000"/>
        </w:rPr>
        <w:t xml:space="preserve">either </w:t>
      </w:r>
      <w:r>
        <w:rPr>
          <w:rFonts w:ascii="Arial" w:eastAsia="Arial" w:hAnsi="Arial" w:cs="Arial"/>
          <w:color w:val="000000"/>
        </w:rPr>
        <w:t xml:space="preserve">can or can’t </w:t>
      </w:r>
      <w:proofErr w:type="spellStart"/>
      <w:r w:rsidR="00246CAE">
        <w:rPr>
          <w:rFonts w:ascii="Arial" w:eastAsia="Arial" w:hAnsi="Arial" w:cs="Arial"/>
          <w:color w:val="000000"/>
        </w:rPr>
        <w:t>lean</w:t>
      </w:r>
      <w:proofErr w:type="spellEnd"/>
      <w:r w:rsidR="00246CAE">
        <w:rPr>
          <w:rFonts w:ascii="Arial" w:eastAsia="Arial" w:hAnsi="Arial" w:cs="Arial"/>
          <w:color w:val="000000"/>
        </w:rPr>
        <w:t xml:space="preserve"> </w:t>
      </w:r>
      <w:r>
        <w:rPr>
          <w:rFonts w:ascii="Arial" w:eastAsia="Arial" w:hAnsi="Arial" w:cs="Arial"/>
          <w:color w:val="000000"/>
        </w:rPr>
        <w:t xml:space="preserve">from side to side. </w:t>
      </w:r>
      <w:r w:rsidR="00246CAE">
        <w:rPr>
          <w:rFonts w:ascii="Arial" w:eastAsia="Arial" w:hAnsi="Arial" w:cs="Arial"/>
          <w:color w:val="000000"/>
        </w:rPr>
        <w:t xml:space="preserve">We will ask you to sprint under three different conditions: </w:t>
      </w:r>
    </w:p>
    <w:p w14:paraId="4CCEF132" w14:textId="77777777" w:rsidR="003D2A03" w:rsidRDefault="003D2A03">
      <w:pPr>
        <w:pStyle w:val="Normal1"/>
        <w:pBdr>
          <w:top w:val="nil"/>
          <w:left w:val="nil"/>
          <w:bottom w:val="nil"/>
          <w:right w:val="nil"/>
          <w:between w:val="nil"/>
        </w:pBdr>
        <w:spacing w:after="0"/>
        <w:rPr>
          <w:rFonts w:ascii="Arial" w:eastAsia="Arial" w:hAnsi="Arial" w:cs="Arial"/>
          <w:color w:val="000000"/>
        </w:rPr>
      </w:pPr>
    </w:p>
    <w:p w14:paraId="5C78E291" w14:textId="40A00CB5" w:rsidR="003D2A03" w:rsidRDefault="00CF3430" w:rsidP="00CF3430">
      <w:pPr>
        <w:pStyle w:val="Normal1"/>
        <w:numPr>
          <w:ilvl w:val="0"/>
          <w:numId w:val="3"/>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w:t>
      </w:r>
      <w:r w:rsidR="00246CAE">
        <w:rPr>
          <w:rFonts w:ascii="Arial" w:eastAsia="Arial" w:hAnsi="Arial" w:cs="Arial"/>
          <w:color w:val="000000"/>
        </w:rPr>
        <w:t xml:space="preserve">he bike can lean, and you can lean </w:t>
      </w:r>
      <w:r w:rsidR="00AD011B">
        <w:rPr>
          <w:rFonts w:ascii="Arial" w:eastAsia="Arial" w:hAnsi="Arial" w:cs="Arial"/>
          <w:color w:val="000000"/>
        </w:rPr>
        <w:t xml:space="preserve">the bike however you </w:t>
      </w:r>
      <w:r w:rsidR="00246CAE">
        <w:rPr>
          <w:rFonts w:ascii="Arial" w:eastAsia="Arial" w:hAnsi="Arial" w:cs="Arial"/>
          <w:color w:val="000000"/>
        </w:rPr>
        <w:t>prefer,</w:t>
      </w:r>
      <w:r w:rsidR="00AD011B">
        <w:rPr>
          <w:rFonts w:ascii="Arial" w:eastAsia="Arial" w:hAnsi="Arial" w:cs="Arial"/>
          <w:color w:val="000000"/>
        </w:rPr>
        <w:t xml:space="preserve"> </w:t>
      </w:r>
    </w:p>
    <w:p w14:paraId="13F826C3" w14:textId="42FEF010" w:rsidR="003D2A03" w:rsidRDefault="00CF3430" w:rsidP="00CF3430">
      <w:pPr>
        <w:pStyle w:val="Normal1"/>
        <w:numPr>
          <w:ilvl w:val="0"/>
          <w:numId w:val="3"/>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w:t>
      </w:r>
      <w:r w:rsidR="00246CAE">
        <w:rPr>
          <w:rFonts w:ascii="Arial" w:eastAsia="Arial" w:hAnsi="Arial" w:cs="Arial"/>
          <w:color w:val="000000"/>
        </w:rPr>
        <w:t xml:space="preserve">he bike can lean, but you will </w:t>
      </w:r>
      <w:r w:rsidR="00AD011B">
        <w:rPr>
          <w:rFonts w:ascii="Arial" w:eastAsia="Arial" w:hAnsi="Arial" w:cs="Arial"/>
          <w:color w:val="000000"/>
        </w:rPr>
        <w:t xml:space="preserve">try to stop the bike from </w:t>
      </w:r>
      <w:r w:rsidR="00246CAE">
        <w:rPr>
          <w:rFonts w:ascii="Arial" w:eastAsia="Arial" w:hAnsi="Arial" w:cs="Arial"/>
          <w:color w:val="000000"/>
        </w:rPr>
        <w:t>leaning, and</w:t>
      </w:r>
      <w:r w:rsidR="00AD011B">
        <w:rPr>
          <w:rFonts w:ascii="Arial" w:eastAsia="Arial" w:hAnsi="Arial" w:cs="Arial"/>
          <w:color w:val="000000"/>
        </w:rPr>
        <w:t xml:space="preserve"> </w:t>
      </w:r>
    </w:p>
    <w:p w14:paraId="6E7EC440" w14:textId="136176FB" w:rsidR="003D2A03" w:rsidRDefault="00CF3430" w:rsidP="00CF3430">
      <w:pPr>
        <w:pStyle w:val="Normal1"/>
        <w:numPr>
          <w:ilvl w:val="0"/>
          <w:numId w:val="3"/>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w:t>
      </w:r>
      <w:r w:rsidR="00246CAE">
        <w:rPr>
          <w:rFonts w:ascii="Arial" w:eastAsia="Arial" w:hAnsi="Arial" w:cs="Arial"/>
          <w:color w:val="000000"/>
        </w:rPr>
        <w:t>he bike can’t lean.</w:t>
      </w:r>
    </w:p>
    <w:p w14:paraId="5ED10BB7" w14:textId="77777777" w:rsidR="003D2A03" w:rsidRDefault="003D2A03">
      <w:pPr>
        <w:pStyle w:val="Normal1"/>
        <w:pBdr>
          <w:top w:val="nil"/>
          <w:left w:val="nil"/>
          <w:bottom w:val="nil"/>
          <w:right w:val="nil"/>
          <w:between w:val="nil"/>
        </w:pBdr>
        <w:spacing w:after="0"/>
        <w:rPr>
          <w:rFonts w:ascii="Arial" w:eastAsia="Arial" w:hAnsi="Arial" w:cs="Arial"/>
          <w:color w:val="000000"/>
        </w:rPr>
      </w:pPr>
    </w:p>
    <w:p w14:paraId="61FB0597" w14:textId="5D1AE444" w:rsidR="00882C47" w:rsidRDefault="003D2A03">
      <w:pPr>
        <w:pStyle w:val="Normal1"/>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Y</w:t>
      </w:r>
      <w:r w:rsidR="00AD011B">
        <w:rPr>
          <w:rFonts w:ascii="Arial" w:eastAsia="Arial" w:hAnsi="Arial" w:cs="Arial"/>
          <w:color w:val="000000"/>
        </w:rPr>
        <w:t xml:space="preserve">ou will repeat these conditions three times. </w:t>
      </w:r>
      <w:r w:rsidR="006801EA">
        <w:rPr>
          <w:rFonts w:ascii="Arial" w:eastAsia="Arial" w:hAnsi="Arial" w:cs="Arial"/>
          <w:color w:val="000000"/>
        </w:rPr>
        <w:t xml:space="preserve">Again, you will have a </w:t>
      </w:r>
      <w:r w:rsidR="00AD011B">
        <w:rPr>
          <w:rFonts w:ascii="Arial" w:eastAsia="Arial" w:hAnsi="Arial" w:cs="Arial"/>
          <w:color w:val="000000"/>
        </w:rPr>
        <w:t>3</w:t>
      </w:r>
      <w:r w:rsidR="006801EA">
        <w:rPr>
          <w:rFonts w:ascii="Arial" w:eastAsia="Arial" w:hAnsi="Arial" w:cs="Arial"/>
          <w:color w:val="000000"/>
        </w:rPr>
        <w:t>-minute rest between trials.</w:t>
      </w:r>
    </w:p>
    <w:p w14:paraId="76126CE2"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4793D360" w14:textId="48982521" w:rsidR="00882C47" w:rsidRDefault="006801EA">
      <w:pPr>
        <w:pStyle w:val="Normal1"/>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The order of the </w:t>
      </w:r>
      <w:r w:rsidR="00AD011B">
        <w:rPr>
          <w:rFonts w:ascii="Arial" w:eastAsia="Arial" w:hAnsi="Arial" w:cs="Arial"/>
          <w:color w:val="000000"/>
        </w:rPr>
        <w:t>lean</w:t>
      </w:r>
      <w:r>
        <w:rPr>
          <w:rFonts w:ascii="Arial" w:eastAsia="Arial" w:hAnsi="Arial" w:cs="Arial"/>
          <w:color w:val="000000"/>
        </w:rPr>
        <w:t xml:space="preserve"> conditions will be assigned by chance, like flipping a coin. Neither you nor the investigator will choose what order you get.</w:t>
      </w:r>
      <w:r w:rsidR="00AD011B">
        <w:rPr>
          <w:rFonts w:ascii="Arial" w:eastAsia="Arial" w:hAnsi="Arial" w:cs="Arial"/>
          <w:color w:val="000000"/>
        </w:rPr>
        <w:t xml:space="preserve"> </w:t>
      </w:r>
      <w:r>
        <w:rPr>
          <w:rFonts w:ascii="Arial" w:eastAsia="Arial" w:hAnsi="Arial" w:cs="Arial"/>
          <w:color w:val="000000"/>
        </w:rPr>
        <w:t>You will be told which order of trials you are riding.</w:t>
      </w:r>
    </w:p>
    <w:p w14:paraId="0FD52F7E" w14:textId="77777777" w:rsidR="00AD011B" w:rsidRDefault="00AD011B">
      <w:pPr>
        <w:pStyle w:val="Normal1"/>
        <w:pBdr>
          <w:top w:val="nil"/>
          <w:left w:val="nil"/>
          <w:bottom w:val="nil"/>
          <w:right w:val="nil"/>
          <w:between w:val="nil"/>
        </w:pBdr>
        <w:spacing w:after="0"/>
        <w:rPr>
          <w:rFonts w:ascii="Arial" w:eastAsia="Arial" w:hAnsi="Arial" w:cs="Arial"/>
          <w:color w:val="000000"/>
        </w:rPr>
      </w:pPr>
    </w:p>
    <w:p w14:paraId="0D20D88E" w14:textId="77777777" w:rsidR="00882C47" w:rsidRDefault="00882C47">
      <w:pPr>
        <w:pStyle w:val="Normal1"/>
        <w:spacing w:after="0"/>
        <w:rPr>
          <w:rFonts w:ascii="Arial" w:eastAsia="Arial" w:hAnsi="Arial" w:cs="Arial"/>
          <w:b/>
          <w:i/>
        </w:rPr>
      </w:pPr>
    </w:p>
    <w:p w14:paraId="4020686C" w14:textId="77777777" w:rsidR="00882C47" w:rsidRDefault="006801EA">
      <w:pPr>
        <w:pStyle w:val="Normal1"/>
        <w:spacing w:after="0"/>
        <w:rPr>
          <w:rFonts w:ascii="Arial" w:eastAsia="Arial" w:hAnsi="Arial" w:cs="Arial"/>
          <w:b/>
          <w:i/>
        </w:rPr>
      </w:pPr>
      <w:r>
        <w:rPr>
          <w:rFonts w:ascii="Arial" w:eastAsia="Arial" w:hAnsi="Arial" w:cs="Arial"/>
          <w:b/>
          <w:i/>
        </w:rPr>
        <w:t xml:space="preserve">Voluntary Participation and Withdrawal </w:t>
      </w:r>
    </w:p>
    <w:p w14:paraId="3652D0D9"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2222F7F7" w14:textId="77777777" w:rsidR="00882C47" w:rsidRDefault="006801EA">
      <w:pPr>
        <w:pStyle w:val="Normal1"/>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Whether or not you take part in this research is your choice. You can leave the research at any time and it will not be held against you. If you choose to leave the study, we will immediately destroy any data that we had collected up to that point. If you decide to leave the research, simply tell the investigator that you wish to stop.</w:t>
      </w:r>
    </w:p>
    <w:p w14:paraId="328F7E1F"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45E6385D" w14:textId="77777777" w:rsidR="00882C47" w:rsidRDefault="006801EA">
      <w:pPr>
        <w:pStyle w:val="Normal1"/>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If you are a CU Boulder student or employee, taking part in this research is not part of your class work or duties. You can refuse to enroll, or withdraw after enrolling at any time, with no effect on your class standing, grades, or job at CU Boulder. You will not be offered or receive any special consideration if you take part in this research. </w:t>
      </w:r>
    </w:p>
    <w:p w14:paraId="2C0D1E1B"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0E48AEE1" w14:textId="798E3C5D" w:rsidR="00882C47" w:rsidRDefault="006801EA">
      <w:pPr>
        <w:pStyle w:val="Normal1"/>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The investigators can remove you from the research study without your approval. Possible reasons for removal include </w:t>
      </w:r>
      <w:r w:rsidR="008355A4">
        <w:rPr>
          <w:rFonts w:ascii="Arial" w:eastAsia="Arial" w:hAnsi="Arial" w:cs="Arial"/>
          <w:color w:val="000000"/>
        </w:rPr>
        <w:t>not following safety measures to prevent the spread of COVID-19</w:t>
      </w:r>
      <w:r>
        <w:rPr>
          <w:rFonts w:ascii="Arial" w:eastAsia="Arial" w:hAnsi="Arial" w:cs="Arial"/>
          <w:color w:val="000000"/>
        </w:rPr>
        <w:t xml:space="preserve">.  </w:t>
      </w:r>
    </w:p>
    <w:p w14:paraId="1569A2A4"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10912A33"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2C0C97FB" w14:textId="77777777" w:rsidR="00882C47" w:rsidRDefault="006801EA">
      <w:pPr>
        <w:pStyle w:val="Heading2"/>
        <w:spacing w:before="0" w:after="0"/>
        <w:rPr>
          <w:sz w:val="24"/>
          <w:szCs w:val="24"/>
        </w:rPr>
      </w:pPr>
      <w:r>
        <w:rPr>
          <w:sz w:val="24"/>
          <w:szCs w:val="24"/>
        </w:rPr>
        <w:t>Risks and Discomforts</w:t>
      </w:r>
    </w:p>
    <w:p w14:paraId="7A2F4D86"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03BE099D" w14:textId="51454BDF" w:rsidR="00882C47" w:rsidRDefault="006801EA">
      <w:pPr>
        <w:pStyle w:val="Normal1"/>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The study will take place </w:t>
      </w:r>
      <w:ins w:id="4" w:author="Mr Ross Wilkinson" w:date="2020-09-08T20:32:00Z">
        <w:r w:rsidR="00C23320">
          <w:rPr>
            <w:rFonts w:ascii="Arial" w:eastAsia="Arial" w:hAnsi="Arial" w:cs="Arial"/>
            <w:color w:val="000000"/>
          </w:rPr>
          <w:t>in the Locomotion Laboratory within the Clare Small Arts &amp; Sciences building on the CU campus</w:t>
        </w:r>
      </w:ins>
      <w:del w:id="5" w:author="Mr Ross Wilkinson" w:date="2020-09-08T20:32:00Z">
        <w:r w:rsidR="008355A4" w:rsidDel="00C23320">
          <w:rPr>
            <w:rFonts w:ascii="Arial" w:eastAsia="Arial" w:hAnsi="Arial" w:cs="Arial"/>
            <w:color w:val="000000"/>
          </w:rPr>
          <w:delText>outside on the CU Boulder campus</w:delText>
        </w:r>
      </w:del>
      <w:r>
        <w:rPr>
          <w:rFonts w:ascii="Arial" w:eastAsia="Arial" w:hAnsi="Arial" w:cs="Arial"/>
          <w:color w:val="000000"/>
        </w:rPr>
        <w:t xml:space="preserve">. Thus, we cannot assure you of complete privacy because </w:t>
      </w:r>
      <w:del w:id="6" w:author="Mr Ross Wilkinson" w:date="2020-09-08T20:32:00Z">
        <w:r w:rsidDel="00C23320">
          <w:rPr>
            <w:rFonts w:ascii="Arial" w:eastAsia="Arial" w:hAnsi="Arial" w:cs="Arial"/>
            <w:color w:val="000000"/>
          </w:rPr>
          <w:delText xml:space="preserve">people on </w:delText>
        </w:r>
        <w:r w:rsidR="008355A4" w:rsidDel="00C23320">
          <w:rPr>
            <w:rFonts w:ascii="Arial" w:eastAsia="Arial" w:hAnsi="Arial" w:cs="Arial"/>
            <w:color w:val="000000"/>
          </w:rPr>
          <w:delText>campus</w:delText>
        </w:r>
        <w:r w:rsidDel="00C23320">
          <w:rPr>
            <w:rFonts w:ascii="Arial" w:eastAsia="Arial" w:hAnsi="Arial" w:cs="Arial"/>
            <w:color w:val="000000"/>
          </w:rPr>
          <w:delText xml:space="preserve"> will be able to observe your participation in this study</w:delText>
        </w:r>
      </w:del>
      <w:ins w:id="7" w:author="Mr Ross Wilkinson" w:date="2020-09-08T20:32:00Z">
        <w:r w:rsidR="00C23320">
          <w:rPr>
            <w:rFonts w:ascii="Arial" w:eastAsia="Arial" w:hAnsi="Arial" w:cs="Arial"/>
            <w:color w:val="000000"/>
          </w:rPr>
          <w:t xml:space="preserve">other researchers may be </w:t>
        </w:r>
      </w:ins>
      <w:ins w:id="8" w:author="Mr Ross Wilkinson" w:date="2020-09-08T20:33:00Z">
        <w:r w:rsidR="00C23320">
          <w:rPr>
            <w:rFonts w:ascii="Arial" w:eastAsia="Arial" w:hAnsi="Arial" w:cs="Arial"/>
            <w:color w:val="000000"/>
          </w:rPr>
          <w:t xml:space="preserve">using the laboratory </w:t>
        </w:r>
      </w:ins>
      <w:ins w:id="9" w:author="Mr Ross Wilkinson" w:date="2020-09-08T20:32:00Z">
        <w:r w:rsidR="00C23320">
          <w:rPr>
            <w:rFonts w:ascii="Arial" w:eastAsia="Arial" w:hAnsi="Arial" w:cs="Arial"/>
            <w:color w:val="000000"/>
          </w:rPr>
          <w:t>during the testing session</w:t>
        </w:r>
      </w:ins>
      <w:r>
        <w:rPr>
          <w:rFonts w:ascii="Arial" w:eastAsia="Arial" w:hAnsi="Arial" w:cs="Arial"/>
          <w:color w:val="000000"/>
        </w:rPr>
        <w:t>.</w:t>
      </w:r>
    </w:p>
    <w:p w14:paraId="2C83904C"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4E43794B" w14:textId="632CA85E" w:rsidR="00882C47" w:rsidRDefault="006801EA">
      <w:pPr>
        <w:pStyle w:val="Normal1"/>
        <w:rPr>
          <w:rFonts w:ascii="Arial" w:eastAsia="Arial" w:hAnsi="Arial" w:cs="Arial"/>
        </w:rPr>
      </w:pPr>
      <w:r>
        <w:rPr>
          <w:rFonts w:ascii="Arial" w:eastAsia="Arial" w:hAnsi="Arial" w:cs="Arial"/>
        </w:rPr>
        <w:t xml:space="preserve">Exercise can cause fatigue and minor discomfort. In the unlikely event of a life-threatening event (e.g. a heart attack), the investigators would call 911, begin CPR and await EMS arrival. At least one person trained in CPR and how to use an AED (Automated External Defibrillator) will be present during the experiment. The investigators have a functional AED </w:t>
      </w:r>
      <w:r w:rsidR="008355A4">
        <w:rPr>
          <w:rFonts w:ascii="Arial" w:eastAsia="Arial" w:hAnsi="Arial" w:cs="Arial"/>
        </w:rPr>
        <w:t xml:space="preserve">in the building next to </w:t>
      </w:r>
      <w:r>
        <w:rPr>
          <w:rFonts w:ascii="Arial" w:eastAsia="Arial" w:hAnsi="Arial" w:cs="Arial"/>
        </w:rPr>
        <w:t>the research site.</w:t>
      </w:r>
    </w:p>
    <w:p w14:paraId="0D91093E" w14:textId="3FC3124B" w:rsidR="00882C47" w:rsidRDefault="006801EA">
      <w:pPr>
        <w:pStyle w:val="Normal1"/>
        <w:rPr>
          <w:rFonts w:ascii="Arial" w:eastAsia="Arial" w:hAnsi="Arial" w:cs="Arial"/>
        </w:rPr>
      </w:pPr>
      <w:r>
        <w:rPr>
          <w:rFonts w:ascii="Arial" w:eastAsia="Arial" w:hAnsi="Arial" w:cs="Arial"/>
        </w:rPr>
        <w:t xml:space="preserve">There is a risk that you might fall </w:t>
      </w:r>
      <w:r w:rsidR="008355A4">
        <w:rPr>
          <w:rFonts w:ascii="Arial" w:eastAsia="Arial" w:hAnsi="Arial" w:cs="Arial"/>
        </w:rPr>
        <w:t xml:space="preserve">while </w:t>
      </w:r>
      <w:r>
        <w:rPr>
          <w:rFonts w:ascii="Arial" w:eastAsia="Arial" w:hAnsi="Arial" w:cs="Arial"/>
        </w:rPr>
        <w:t>riding in this experiment.</w:t>
      </w:r>
    </w:p>
    <w:p w14:paraId="101C3E95" w14:textId="77777777" w:rsidR="00882C47" w:rsidRDefault="006801EA">
      <w:pPr>
        <w:pStyle w:val="Normal1"/>
        <w:rPr>
          <w:rFonts w:ascii="Arial" w:eastAsia="Arial" w:hAnsi="Arial" w:cs="Arial"/>
        </w:rPr>
      </w:pPr>
      <w:r>
        <w:rPr>
          <w:rFonts w:ascii="Arial" w:eastAsia="Arial" w:hAnsi="Arial" w:cs="Arial"/>
        </w:rPr>
        <w:t xml:space="preserve">If as a direct result of participating in this study, you experience a non-life threatening injury (for example: a cut, scratch or wrist sprain) that requires medical treatment, the </w:t>
      </w:r>
      <w:r>
        <w:rPr>
          <w:rFonts w:ascii="Arial" w:eastAsia="Arial" w:hAnsi="Arial" w:cs="Arial"/>
        </w:rPr>
        <w:lastRenderedPageBreak/>
        <w:t xml:space="preserve">experimenters will provide reasonable assistance in getting you to </w:t>
      </w:r>
      <w:proofErr w:type="spellStart"/>
      <w:r>
        <w:rPr>
          <w:rFonts w:ascii="Arial" w:eastAsia="Arial" w:hAnsi="Arial" w:cs="Arial"/>
        </w:rPr>
        <w:t>Wardenburg</w:t>
      </w:r>
      <w:proofErr w:type="spellEnd"/>
      <w:r>
        <w:rPr>
          <w:rFonts w:ascii="Arial" w:eastAsia="Arial" w:hAnsi="Arial" w:cs="Arial"/>
        </w:rPr>
        <w:t xml:space="preserve"> Health Center, or Urgent Care at the Boulder Medical Center. Professor </w:t>
      </w:r>
      <w:proofErr w:type="spellStart"/>
      <w:r>
        <w:rPr>
          <w:rFonts w:ascii="Arial" w:eastAsia="Arial" w:hAnsi="Arial" w:cs="Arial"/>
        </w:rPr>
        <w:t>Kram</w:t>
      </w:r>
      <w:proofErr w:type="spellEnd"/>
      <w:r>
        <w:rPr>
          <w:rFonts w:ascii="Arial" w:eastAsia="Arial" w:hAnsi="Arial" w:cs="Arial"/>
        </w:rPr>
        <w:t xml:space="preserve"> has more than 25 years of experience conducting these sorts of experiments and has never had a subject experience a serious injury.</w:t>
      </w:r>
    </w:p>
    <w:p w14:paraId="117C9052" w14:textId="2A9225BE" w:rsidR="00246CAE" w:rsidRDefault="006801EA">
      <w:pPr>
        <w:pStyle w:val="Normal1"/>
        <w:pBdr>
          <w:top w:val="nil"/>
          <w:left w:val="nil"/>
          <w:bottom w:val="nil"/>
          <w:right w:val="nil"/>
          <w:between w:val="nil"/>
        </w:pBdr>
        <w:spacing w:after="0"/>
        <w:rPr>
          <w:rFonts w:ascii="Arial" w:eastAsia="Arial" w:hAnsi="Arial" w:cs="Arial"/>
          <w:b/>
          <w:color w:val="000000"/>
        </w:rPr>
      </w:pPr>
      <w:r>
        <w:rPr>
          <w:rFonts w:ascii="Arial" w:eastAsia="Arial" w:hAnsi="Arial" w:cs="Arial"/>
          <w:color w:val="000000"/>
        </w:rPr>
        <w:t xml:space="preserve">It is important that you tell the Principal Investigator, </w:t>
      </w:r>
      <w:r w:rsidR="003D2A03">
        <w:rPr>
          <w:rFonts w:ascii="Arial" w:eastAsia="Arial" w:hAnsi="Arial" w:cs="Arial"/>
          <w:color w:val="000000"/>
        </w:rPr>
        <w:t>Ross Wilkinson</w:t>
      </w:r>
      <w:r>
        <w:rPr>
          <w:rFonts w:ascii="Arial" w:eastAsia="Arial" w:hAnsi="Arial" w:cs="Arial"/>
          <w:color w:val="000000"/>
        </w:rPr>
        <w:t xml:space="preserve">, if you think you have been injured as a result of taking part in this study. </w:t>
      </w:r>
      <w:r>
        <w:rPr>
          <w:rFonts w:ascii="Arial" w:eastAsia="Arial" w:hAnsi="Arial" w:cs="Arial"/>
          <w:b/>
          <w:color w:val="000000"/>
        </w:rPr>
        <w:t xml:space="preserve">You can call him at </w:t>
      </w:r>
      <w:r w:rsidR="000B6988">
        <w:rPr>
          <w:rFonts w:ascii="Arial" w:eastAsia="Arial" w:hAnsi="Arial" w:cs="Arial"/>
          <w:b/>
          <w:color w:val="000000"/>
        </w:rPr>
        <w:t>(</w:t>
      </w:r>
      <w:r>
        <w:rPr>
          <w:rFonts w:ascii="Arial" w:eastAsia="Arial" w:hAnsi="Arial" w:cs="Arial"/>
          <w:b/>
          <w:color w:val="000000"/>
        </w:rPr>
        <w:t>720</w:t>
      </w:r>
      <w:r w:rsidR="000B6988">
        <w:rPr>
          <w:rFonts w:ascii="Arial" w:eastAsia="Arial" w:hAnsi="Arial" w:cs="Arial"/>
          <w:b/>
          <w:color w:val="000000"/>
        </w:rPr>
        <w:t>)</w:t>
      </w:r>
      <w:r>
        <w:rPr>
          <w:rFonts w:ascii="Arial" w:eastAsia="Arial" w:hAnsi="Arial" w:cs="Arial"/>
          <w:b/>
          <w:color w:val="000000"/>
        </w:rPr>
        <w:t xml:space="preserve"> </w:t>
      </w:r>
      <w:r w:rsidR="003D2A03">
        <w:rPr>
          <w:rFonts w:ascii="Arial" w:eastAsia="Arial" w:hAnsi="Arial" w:cs="Arial"/>
          <w:b/>
          <w:color w:val="000000"/>
        </w:rPr>
        <w:t>727-4774</w:t>
      </w:r>
      <w:r>
        <w:rPr>
          <w:rFonts w:ascii="Arial" w:eastAsia="Arial" w:hAnsi="Arial" w:cs="Arial"/>
          <w:b/>
          <w:color w:val="000000"/>
        </w:rPr>
        <w:t>.</w:t>
      </w:r>
      <w:r w:rsidR="003D2A03">
        <w:rPr>
          <w:rFonts w:ascii="Arial" w:eastAsia="Arial" w:hAnsi="Arial" w:cs="Arial"/>
          <w:b/>
          <w:color w:val="000000"/>
        </w:rPr>
        <w:t xml:space="preserve"> </w:t>
      </w:r>
    </w:p>
    <w:p w14:paraId="490CC46D" w14:textId="77777777" w:rsidR="00246CAE" w:rsidRDefault="00246CAE">
      <w:pPr>
        <w:pStyle w:val="Normal1"/>
        <w:pBdr>
          <w:top w:val="nil"/>
          <w:left w:val="nil"/>
          <w:bottom w:val="nil"/>
          <w:right w:val="nil"/>
          <w:between w:val="nil"/>
        </w:pBdr>
        <w:spacing w:after="0"/>
        <w:rPr>
          <w:rFonts w:ascii="Arial" w:eastAsia="Arial" w:hAnsi="Arial" w:cs="Arial"/>
          <w:b/>
          <w:color w:val="000000"/>
        </w:rPr>
      </w:pPr>
    </w:p>
    <w:p w14:paraId="3237DB63" w14:textId="77777777" w:rsidR="00246CAE" w:rsidRDefault="00246CAE" w:rsidP="00246CAE">
      <w:pPr>
        <w:pStyle w:val="Normal1"/>
        <w:pBdr>
          <w:top w:val="nil"/>
          <w:left w:val="nil"/>
          <w:bottom w:val="nil"/>
          <w:right w:val="nil"/>
          <w:between w:val="nil"/>
        </w:pBdr>
        <w:spacing w:after="0"/>
        <w:rPr>
          <w:rFonts w:ascii="Arial" w:eastAsia="Arial" w:hAnsi="Arial" w:cs="Arial"/>
        </w:rPr>
      </w:pPr>
      <w:r>
        <w:rPr>
          <w:rFonts w:ascii="Arial" w:eastAsia="Arial" w:hAnsi="Arial" w:cs="Arial"/>
        </w:rPr>
        <w:t>You may be exposed to COVID-19 by participating in this experiment.</w:t>
      </w:r>
    </w:p>
    <w:p w14:paraId="5056EFBC" w14:textId="77777777" w:rsidR="00246CAE" w:rsidRDefault="00246CAE">
      <w:pPr>
        <w:pStyle w:val="Normal1"/>
        <w:pBdr>
          <w:top w:val="nil"/>
          <w:left w:val="nil"/>
          <w:bottom w:val="nil"/>
          <w:right w:val="nil"/>
          <w:between w:val="nil"/>
        </w:pBdr>
        <w:spacing w:after="0"/>
        <w:rPr>
          <w:rFonts w:ascii="Arial" w:eastAsia="Arial" w:hAnsi="Arial" w:cs="Arial"/>
          <w:b/>
          <w:color w:val="000000"/>
        </w:rPr>
      </w:pPr>
    </w:p>
    <w:p w14:paraId="2CAD5676" w14:textId="5CB5842A" w:rsidR="003D2A03" w:rsidRPr="00CF3430" w:rsidRDefault="003D2A03">
      <w:pPr>
        <w:pStyle w:val="Normal1"/>
        <w:pBdr>
          <w:top w:val="nil"/>
          <w:left w:val="nil"/>
          <w:bottom w:val="nil"/>
          <w:right w:val="nil"/>
          <w:between w:val="nil"/>
        </w:pBdr>
        <w:spacing w:after="0"/>
        <w:rPr>
          <w:rFonts w:ascii="Arial" w:eastAsia="Arial" w:hAnsi="Arial" w:cs="Arial"/>
          <w:bCs/>
          <w:color w:val="000000"/>
        </w:rPr>
      </w:pPr>
      <w:r w:rsidRPr="00CF3430">
        <w:rPr>
          <w:rFonts w:ascii="Arial" w:eastAsia="Arial" w:hAnsi="Arial" w:cs="Arial"/>
          <w:bCs/>
          <w:color w:val="000000"/>
        </w:rPr>
        <w:t>We also request that</w:t>
      </w:r>
      <w:r w:rsidR="00246CAE">
        <w:rPr>
          <w:rFonts w:ascii="Arial" w:eastAsia="Arial" w:hAnsi="Arial" w:cs="Arial"/>
          <w:bCs/>
          <w:color w:val="000000"/>
        </w:rPr>
        <w:t xml:space="preserve"> you contact the Principal Investigator</w:t>
      </w:r>
      <w:r w:rsidRPr="00CF3430">
        <w:rPr>
          <w:rFonts w:ascii="Arial" w:eastAsia="Arial" w:hAnsi="Arial" w:cs="Arial"/>
          <w:bCs/>
          <w:color w:val="000000"/>
        </w:rPr>
        <w:t xml:space="preserve"> if you test positive for COVID-19 in the following 14 days after taking part in this study.</w:t>
      </w:r>
    </w:p>
    <w:p w14:paraId="317C0EA3"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7F4A5F00" w14:textId="77777777" w:rsidR="00882C47" w:rsidRDefault="006801EA">
      <w:pPr>
        <w:pStyle w:val="Normal1"/>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In addition to these risks, this research may hurt you in ways that are unknown. These may be a minor inconvenience or may be so severe as to cause death.</w:t>
      </w:r>
    </w:p>
    <w:p w14:paraId="632B7065"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1483B407"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1B9E2226" w14:textId="77777777" w:rsidR="00882C47" w:rsidRDefault="006801EA">
      <w:pPr>
        <w:pStyle w:val="Normal1"/>
        <w:spacing w:after="0"/>
        <w:rPr>
          <w:rFonts w:ascii="Arial" w:eastAsia="Arial" w:hAnsi="Arial" w:cs="Arial"/>
          <w:b/>
          <w:i/>
        </w:rPr>
      </w:pPr>
      <w:r>
        <w:rPr>
          <w:rFonts w:ascii="Arial" w:eastAsia="Arial" w:hAnsi="Arial" w:cs="Arial"/>
          <w:b/>
          <w:i/>
        </w:rPr>
        <w:t>Payment for Research Related Injury</w:t>
      </w:r>
    </w:p>
    <w:p w14:paraId="1C90C8B9" w14:textId="77777777" w:rsidR="00882C47" w:rsidRDefault="00882C47">
      <w:pPr>
        <w:pStyle w:val="Normal1"/>
        <w:pBdr>
          <w:top w:val="nil"/>
          <w:left w:val="nil"/>
          <w:bottom w:val="nil"/>
          <w:right w:val="nil"/>
          <w:between w:val="nil"/>
        </w:pBdr>
        <w:spacing w:after="0"/>
        <w:rPr>
          <w:rFonts w:ascii="Arial" w:eastAsia="Arial" w:hAnsi="Arial" w:cs="Arial"/>
          <w:color w:val="FFFFFF"/>
          <w:highlight w:val="blue"/>
        </w:rPr>
      </w:pPr>
    </w:p>
    <w:p w14:paraId="79712E88" w14:textId="77777777" w:rsidR="00882C47" w:rsidRDefault="006801EA">
      <w:pPr>
        <w:pStyle w:val="Normal1"/>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If you need medical care because of taking part in this research study, seek medical attention immediately (if it is a medical emergency, first call 911). Generally, this care will be billed to you, your insurance, or other third party. The University of Colorado – Boulder has no program to pay for medical care for research-related injury.</w:t>
      </w:r>
      <w:r>
        <w:rPr>
          <w:rFonts w:ascii="Arial" w:eastAsia="Arial" w:hAnsi="Arial" w:cs="Arial"/>
          <w:b/>
          <w:color w:val="000000"/>
        </w:rPr>
        <w:t xml:space="preserve"> </w:t>
      </w:r>
      <w:r>
        <w:rPr>
          <w:rFonts w:ascii="Arial" w:eastAsia="Arial" w:hAnsi="Arial" w:cs="Arial"/>
          <w:color w:val="000000"/>
        </w:rPr>
        <w:t>Please contact the investigator as soon as possible to report an adverse event.</w:t>
      </w:r>
    </w:p>
    <w:p w14:paraId="061302A2"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2258B1A2"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3FA350D8" w14:textId="77777777" w:rsidR="00882C47" w:rsidRDefault="006801EA">
      <w:pPr>
        <w:pStyle w:val="Normal1"/>
        <w:spacing w:after="0"/>
        <w:rPr>
          <w:rFonts w:ascii="Arial" w:eastAsia="Arial" w:hAnsi="Arial" w:cs="Arial"/>
          <w:b/>
          <w:i/>
        </w:rPr>
      </w:pPr>
      <w:r>
        <w:rPr>
          <w:rFonts w:ascii="Arial" w:eastAsia="Arial" w:hAnsi="Arial" w:cs="Arial"/>
          <w:b/>
          <w:i/>
        </w:rPr>
        <w:t>Potential Benefits</w:t>
      </w:r>
    </w:p>
    <w:p w14:paraId="776142C3" w14:textId="77777777" w:rsidR="00882C47" w:rsidRDefault="00882C47">
      <w:pPr>
        <w:pStyle w:val="Normal1"/>
        <w:pBdr>
          <w:top w:val="nil"/>
          <w:left w:val="nil"/>
          <w:bottom w:val="nil"/>
          <w:right w:val="nil"/>
          <w:between w:val="nil"/>
        </w:pBdr>
        <w:spacing w:after="0"/>
        <w:rPr>
          <w:rFonts w:ascii="Arial" w:eastAsia="Arial" w:hAnsi="Arial" w:cs="Arial"/>
          <w:color w:val="FFFFFF"/>
          <w:highlight w:val="blue"/>
        </w:rPr>
      </w:pPr>
    </w:p>
    <w:p w14:paraId="694B19F0" w14:textId="77777777" w:rsidR="00882C47" w:rsidRDefault="006801EA">
      <w:pPr>
        <w:pStyle w:val="Normal1"/>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The only direct benefit of participating in this study is that you will get some vigorous exercise.</w:t>
      </w:r>
    </w:p>
    <w:p w14:paraId="012F09FF" w14:textId="77777777" w:rsidR="00882C47" w:rsidRDefault="00882C47">
      <w:pPr>
        <w:pStyle w:val="Normal1"/>
        <w:pBdr>
          <w:top w:val="nil"/>
          <w:left w:val="nil"/>
          <w:bottom w:val="nil"/>
          <w:right w:val="nil"/>
          <w:between w:val="nil"/>
        </w:pBdr>
        <w:spacing w:after="0"/>
        <w:rPr>
          <w:rFonts w:ascii="Arial" w:eastAsia="Arial" w:hAnsi="Arial" w:cs="Arial"/>
          <w:color w:val="F2F2F2"/>
          <w:highlight w:val="blue"/>
        </w:rPr>
      </w:pPr>
    </w:p>
    <w:p w14:paraId="049F2E24" w14:textId="77777777" w:rsidR="00882C47" w:rsidRDefault="00882C47">
      <w:pPr>
        <w:pStyle w:val="Normal1"/>
        <w:spacing w:after="0"/>
        <w:rPr>
          <w:rFonts w:ascii="Arial" w:eastAsia="Arial" w:hAnsi="Arial" w:cs="Arial"/>
        </w:rPr>
      </w:pPr>
    </w:p>
    <w:p w14:paraId="69B9DEE3" w14:textId="77777777" w:rsidR="00882C47" w:rsidRDefault="006801EA">
      <w:pPr>
        <w:pStyle w:val="Normal1"/>
        <w:spacing w:after="0"/>
        <w:rPr>
          <w:rFonts w:ascii="Arial" w:eastAsia="Arial" w:hAnsi="Arial" w:cs="Arial"/>
          <w:b/>
          <w:i/>
        </w:rPr>
      </w:pPr>
      <w:r>
        <w:rPr>
          <w:rFonts w:ascii="Arial" w:eastAsia="Arial" w:hAnsi="Arial" w:cs="Arial"/>
          <w:b/>
          <w:i/>
        </w:rPr>
        <w:t>Confidentiality</w:t>
      </w:r>
    </w:p>
    <w:p w14:paraId="1AA89E90"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51D7CAB6" w14:textId="7F2EF4B3" w:rsidR="00882C47" w:rsidRDefault="006801EA">
      <w:pPr>
        <w:pStyle w:val="Normal1"/>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Information obtained about you for this study will be kept confidential to the extent allowed by law. Research information that identifies you may be shared with the University of Colorado Boulder Institutional Review Board (IRB) and others who are responsible for ensuring compliance with laws and regulations related to research, including people on behalf of the Office for Human Research Protections. The information from this research </w:t>
      </w:r>
      <w:r w:rsidR="004A3AC0">
        <w:rPr>
          <w:rFonts w:ascii="Arial" w:eastAsia="Arial" w:hAnsi="Arial" w:cs="Arial"/>
          <w:color w:val="000000"/>
        </w:rPr>
        <w:t>will</w:t>
      </w:r>
      <w:r>
        <w:rPr>
          <w:rFonts w:ascii="Arial" w:eastAsia="Arial" w:hAnsi="Arial" w:cs="Arial"/>
          <w:color w:val="000000"/>
        </w:rPr>
        <w:t xml:space="preserve"> be published for scientific purposes; however, your identity will not be given out. </w:t>
      </w:r>
    </w:p>
    <w:p w14:paraId="5E887E22"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355BCC46" w14:textId="5A36692B" w:rsidR="00882C47" w:rsidRDefault="00882C47">
      <w:pPr>
        <w:pStyle w:val="Normal1"/>
        <w:spacing w:after="0"/>
        <w:rPr>
          <w:rFonts w:ascii="Arial" w:eastAsia="Arial" w:hAnsi="Arial" w:cs="Arial"/>
          <w:color w:val="000000"/>
          <w:shd w:val="clear" w:color="auto" w:fill="D9D9D9"/>
        </w:rPr>
      </w:pPr>
    </w:p>
    <w:p w14:paraId="746D82D1" w14:textId="284070DB" w:rsidR="00562854" w:rsidRDefault="00562854">
      <w:pPr>
        <w:pStyle w:val="Normal1"/>
        <w:spacing w:after="0"/>
        <w:rPr>
          <w:rFonts w:ascii="Arial" w:eastAsia="Arial" w:hAnsi="Arial" w:cs="Arial"/>
          <w:color w:val="000000"/>
          <w:shd w:val="clear" w:color="auto" w:fill="D9D9D9"/>
        </w:rPr>
      </w:pPr>
    </w:p>
    <w:p w14:paraId="4B364ECF" w14:textId="7D7A3F73" w:rsidR="00562854" w:rsidRDefault="00562854">
      <w:pPr>
        <w:pStyle w:val="Normal1"/>
        <w:spacing w:after="0"/>
        <w:rPr>
          <w:rFonts w:ascii="Arial" w:eastAsia="Arial" w:hAnsi="Arial" w:cs="Arial"/>
          <w:color w:val="000000"/>
          <w:shd w:val="clear" w:color="auto" w:fill="D9D9D9"/>
        </w:rPr>
      </w:pPr>
    </w:p>
    <w:p w14:paraId="55E12054" w14:textId="77777777" w:rsidR="00562854" w:rsidRDefault="00562854">
      <w:pPr>
        <w:pStyle w:val="Normal1"/>
        <w:spacing w:after="0"/>
        <w:rPr>
          <w:rFonts w:ascii="Arial" w:eastAsia="Arial" w:hAnsi="Arial" w:cs="Arial"/>
          <w:color w:val="000000"/>
          <w:shd w:val="clear" w:color="auto" w:fill="D9D9D9"/>
        </w:rPr>
      </w:pPr>
    </w:p>
    <w:p w14:paraId="1DB85ED1" w14:textId="77777777" w:rsidR="00882C47" w:rsidRDefault="006801EA">
      <w:pPr>
        <w:pStyle w:val="Normal1"/>
        <w:spacing w:after="0"/>
        <w:rPr>
          <w:rFonts w:ascii="Arial" w:eastAsia="Arial" w:hAnsi="Arial" w:cs="Arial"/>
          <w:b/>
          <w:i/>
        </w:rPr>
      </w:pPr>
      <w:r>
        <w:rPr>
          <w:rFonts w:ascii="Arial" w:eastAsia="Arial" w:hAnsi="Arial" w:cs="Arial"/>
          <w:b/>
          <w:i/>
        </w:rPr>
        <w:t>Payment for Participation</w:t>
      </w:r>
    </w:p>
    <w:p w14:paraId="451A330B" w14:textId="77777777" w:rsidR="00882C47" w:rsidRDefault="00882C47">
      <w:pPr>
        <w:pStyle w:val="Normal1"/>
        <w:spacing w:after="0"/>
        <w:rPr>
          <w:rFonts w:ascii="Arial" w:eastAsia="Arial" w:hAnsi="Arial" w:cs="Arial"/>
          <w:color w:val="FFFFFF"/>
          <w:highlight w:val="blue"/>
        </w:rPr>
      </w:pPr>
    </w:p>
    <w:p w14:paraId="43B8480B" w14:textId="3D2D33C9" w:rsidR="00C465B1" w:rsidRDefault="00246CAE">
      <w:pPr>
        <w:pStyle w:val="Normal1"/>
        <w:spacing w:after="0"/>
        <w:rPr>
          <w:rFonts w:ascii="Arial" w:eastAsia="Arial" w:hAnsi="Arial" w:cs="Arial"/>
          <w:color w:val="F2F2F2"/>
          <w:highlight w:val="blue"/>
        </w:rPr>
      </w:pPr>
      <w:r>
        <w:rPr>
          <w:rFonts w:ascii="Arial" w:eastAsia="Arial" w:hAnsi="Arial" w:cs="Arial"/>
          <w:color w:val="000000"/>
        </w:rPr>
        <w:lastRenderedPageBreak/>
        <w:t xml:space="preserve">If you agree to take part in this research study, we will hand to you a $25 gift card at the end of </w:t>
      </w:r>
      <w:r w:rsidR="000B6988">
        <w:rPr>
          <w:rFonts w:ascii="Arial" w:eastAsia="Arial" w:hAnsi="Arial" w:cs="Arial"/>
          <w:color w:val="000000"/>
        </w:rPr>
        <w:t>the</w:t>
      </w:r>
      <w:r>
        <w:rPr>
          <w:rFonts w:ascii="Arial" w:eastAsia="Arial" w:hAnsi="Arial" w:cs="Arial"/>
          <w:color w:val="000000"/>
        </w:rPr>
        <w:t xml:space="preserve"> session. If you choose to stop your participation in the study, or if you are withdrawn from the study, you will still receive the $25 gift card. This payment for your participation is taxable income.</w:t>
      </w:r>
    </w:p>
    <w:p w14:paraId="09BE706A" w14:textId="69EB4887" w:rsidR="00C465B1" w:rsidRDefault="00C465B1">
      <w:pPr>
        <w:pStyle w:val="Normal1"/>
        <w:spacing w:after="0"/>
        <w:rPr>
          <w:rFonts w:ascii="Arial" w:eastAsia="Arial" w:hAnsi="Arial" w:cs="Arial"/>
          <w:color w:val="F2F2F2"/>
          <w:highlight w:val="blue"/>
        </w:rPr>
      </w:pPr>
    </w:p>
    <w:p w14:paraId="0BE5814C"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7E9DFE6C" w14:textId="7A979C03" w:rsidR="00882C47" w:rsidRDefault="006801EA">
      <w:pPr>
        <w:pStyle w:val="Normal1"/>
        <w:spacing w:after="0"/>
        <w:rPr>
          <w:rFonts w:ascii="Arial" w:eastAsia="Arial" w:hAnsi="Arial" w:cs="Arial"/>
          <w:b/>
          <w:i/>
        </w:rPr>
      </w:pPr>
      <w:r>
        <w:rPr>
          <w:rFonts w:ascii="Arial" w:eastAsia="Arial" w:hAnsi="Arial" w:cs="Arial"/>
          <w:b/>
          <w:i/>
        </w:rPr>
        <w:t>Contact for Future Studies</w:t>
      </w:r>
    </w:p>
    <w:p w14:paraId="2549206C" w14:textId="77777777" w:rsidR="00C465B1" w:rsidRDefault="00C465B1">
      <w:pPr>
        <w:pStyle w:val="Normal1"/>
        <w:spacing w:after="0"/>
        <w:rPr>
          <w:rFonts w:ascii="Arial" w:eastAsia="Arial" w:hAnsi="Arial" w:cs="Arial"/>
          <w:b/>
          <w:i/>
        </w:rPr>
      </w:pPr>
    </w:p>
    <w:p w14:paraId="0E366FD2" w14:textId="77777777" w:rsidR="00882C47" w:rsidRDefault="006801EA">
      <w:pPr>
        <w:pStyle w:val="Normal1"/>
        <w:spacing w:after="0"/>
        <w:rPr>
          <w:rFonts w:ascii="Arial" w:eastAsia="Arial" w:hAnsi="Arial" w:cs="Arial"/>
          <w:b/>
          <w:i/>
        </w:rPr>
      </w:pPr>
      <w:r>
        <w:rPr>
          <w:rFonts w:ascii="Arial" w:eastAsia="Arial" w:hAnsi="Arial" w:cs="Arial"/>
        </w:rPr>
        <w:t xml:space="preserve">We would like to keep your contact information on file so we can notify you if we have future research studies we think you may be interested in. This information will be used by only the principal investigator of this study and only for this purpose. </w:t>
      </w:r>
    </w:p>
    <w:p w14:paraId="596C850F" w14:textId="77777777" w:rsidR="00882C47" w:rsidRDefault="006801EA">
      <w:pPr>
        <w:pStyle w:val="Normal1"/>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Please initial your choice below:</w:t>
      </w:r>
    </w:p>
    <w:p w14:paraId="33396C03"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3CF18795" w14:textId="77777777" w:rsidR="00882C47" w:rsidRDefault="006801EA">
      <w:pPr>
        <w:pStyle w:val="Normal1"/>
        <w:pBdr>
          <w:top w:val="nil"/>
          <w:left w:val="nil"/>
          <w:bottom w:val="nil"/>
          <w:right w:val="nil"/>
          <w:between w:val="nil"/>
        </w:pBdr>
        <w:spacing w:after="0"/>
        <w:ind w:left="1440" w:hanging="720"/>
        <w:rPr>
          <w:rFonts w:ascii="Arial" w:eastAsia="Arial" w:hAnsi="Arial" w:cs="Arial"/>
          <w:color w:val="000000"/>
        </w:rPr>
      </w:pPr>
      <w:r>
        <w:rPr>
          <w:rFonts w:ascii="Arial" w:eastAsia="Arial" w:hAnsi="Arial" w:cs="Arial"/>
          <w:color w:val="000000"/>
        </w:rPr>
        <w:t>___</w:t>
      </w:r>
      <w:r>
        <w:rPr>
          <w:rFonts w:ascii="Arial" w:eastAsia="Arial" w:hAnsi="Arial" w:cs="Arial"/>
          <w:color w:val="000000"/>
        </w:rPr>
        <w:tab/>
        <w:t>Yes, you may contact me for future research studies. The best way to contact me is: (enter preferred telephone number and/or email address) _______________________________________________________________</w:t>
      </w:r>
    </w:p>
    <w:p w14:paraId="18EB2677" w14:textId="77777777" w:rsidR="00882C47" w:rsidRDefault="006801EA">
      <w:pPr>
        <w:pStyle w:val="Normal1"/>
        <w:pBdr>
          <w:top w:val="nil"/>
          <w:left w:val="nil"/>
          <w:bottom w:val="nil"/>
          <w:right w:val="nil"/>
          <w:between w:val="nil"/>
        </w:pBdr>
        <w:spacing w:after="0"/>
        <w:ind w:left="1440" w:hanging="720"/>
        <w:rPr>
          <w:rFonts w:ascii="Arial" w:eastAsia="Arial" w:hAnsi="Arial" w:cs="Arial"/>
          <w:color w:val="000000"/>
        </w:rPr>
      </w:pPr>
      <w:r>
        <w:rPr>
          <w:rFonts w:ascii="Arial" w:eastAsia="Arial" w:hAnsi="Arial" w:cs="Arial"/>
          <w:color w:val="000000"/>
        </w:rPr>
        <w:t>___</w:t>
      </w:r>
      <w:r>
        <w:rPr>
          <w:rFonts w:ascii="Arial" w:eastAsia="Arial" w:hAnsi="Arial" w:cs="Arial"/>
          <w:color w:val="000000"/>
        </w:rPr>
        <w:tab/>
        <w:t>No, you may not contact me for future research studies.</w:t>
      </w:r>
    </w:p>
    <w:p w14:paraId="102F53B6" w14:textId="77777777" w:rsidR="00882C47" w:rsidRDefault="00882C47">
      <w:pPr>
        <w:pStyle w:val="Normal1"/>
        <w:pBdr>
          <w:top w:val="nil"/>
          <w:left w:val="nil"/>
          <w:bottom w:val="nil"/>
          <w:right w:val="nil"/>
          <w:between w:val="nil"/>
        </w:pBdr>
        <w:spacing w:after="0"/>
        <w:rPr>
          <w:rFonts w:ascii="Times New Roman" w:eastAsia="Times New Roman" w:hAnsi="Times New Roman" w:cs="Times New Roman"/>
          <w:color w:val="000000"/>
        </w:rPr>
      </w:pPr>
    </w:p>
    <w:p w14:paraId="02AB349A" w14:textId="77777777" w:rsidR="00882C47" w:rsidRDefault="00882C47">
      <w:pPr>
        <w:pStyle w:val="Normal1"/>
        <w:pBdr>
          <w:top w:val="nil"/>
          <w:left w:val="nil"/>
          <w:bottom w:val="nil"/>
          <w:right w:val="nil"/>
          <w:between w:val="nil"/>
        </w:pBdr>
        <w:spacing w:after="0"/>
        <w:rPr>
          <w:rFonts w:ascii="Times New Roman" w:eastAsia="Times New Roman" w:hAnsi="Times New Roman" w:cs="Times New Roman"/>
          <w:color w:val="000000"/>
        </w:rPr>
      </w:pPr>
    </w:p>
    <w:p w14:paraId="7D0DB65B" w14:textId="77777777" w:rsidR="00882C47" w:rsidRDefault="006801EA">
      <w:pPr>
        <w:pStyle w:val="Normal1"/>
        <w:spacing w:after="0"/>
        <w:rPr>
          <w:rFonts w:ascii="Arial" w:eastAsia="Arial" w:hAnsi="Arial" w:cs="Arial"/>
          <w:b/>
          <w:i/>
        </w:rPr>
      </w:pPr>
      <w:r>
        <w:rPr>
          <w:rFonts w:ascii="Arial" w:eastAsia="Arial" w:hAnsi="Arial" w:cs="Arial"/>
          <w:b/>
          <w:i/>
        </w:rPr>
        <w:t>Questions</w:t>
      </w:r>
    </w:p>
    <w:p w14:paraId="1219CD08"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02DB5BCA" w14:textId="4EEBEA86" w:rsidR="00882C47" w:rsidRDefault="006801EA">
      <w:pPr>
        <w:pStyle w:val="Normal1"/>
        <w:pBdr>
          <w:top w:val="nil"/>
          <w:left w:val="nil"/>
          <w:bottom w:val="nil"/>
          <w:right w:val="nil"/>
          <w:between w:val="nil"/>
        </w:pBdr>
        <w:spacing w:after="0"/>
        <w:rPr>
          <w:rFonts w:ascii="Arial" w:eastAsia="Arial" w:hAnsi="Arial" w:cs="Arial"/>
          <w:i/>
          <w:color w:val="000000"/>
        </w:rPr>
      </w:pPr>
      <w:r>
        <w:rPr>
          <w:rFonts w:ascii="Arial" w:eastAsia="Arial" w:hAnsi="Arial" w:cs="Arial"/>
          <w:color w:val="000000"/>
        </w:rPr>
        <w:t xml:space="preserve">If you have questions, concerns, or complaints, or think the research has hurt you, talk to the research team at (720) </w:t>
      </w:r>
      <w:r w:rsidR="003D2A03">
        <w:rPr>
          <w:rFonts w:ascii="Arial" w:eastAsia="Arial" w:hAnsi="Arial" w:cs="Arial"/>
          <w:color w:val="000000"/>
        </w:rPr>
        <w:t>727-4774</w:t>
      </w:r>
      <w:r>
        <w:rPr>
          <w:rFonts w:ascii="Arial" w:eastAsia="Arial" w:hAnsi="Arial" w:cs="Arial"/>
          <w:color w:val="000000"/>
        </w:rPr>
        <w:t xml:space="preserve"> or </w:t>
      </w:r>
      <w:r w:rsidR="003D2A03">
        <w:rPr>
          <w:rFonts w:ascii="Arial" w:eastAsia="Arial" w:hAnsi="Arial" w:cs="Arial"/>
          <w:color w:val="000000"/>
        </w:rPr>
        <w:t>ross.wilkinson</w:t>
      </w:r>
      <w:r>
        <w:rPr>
          <w:rFonts w:ascii="Arial" w:eastAsia="Arial" w:hAnsi="Arial" w:cs="Arial"/>
          <w:color w:val="000000"/>
        </w:rPr>
        <w:t xml:space="preserve">@colorado.edu. </w:t>
      </w:r>
    </w:p>
    <w:p w14:paraId="345D0A7B"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7067F011" w14:textId="77777777" w:rsidR="00882C47" w:rsidRDefault="006801EA">
      <w:pPr>
        <w:pStyle w:val="Normal1"/>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This research has been reviewed and approved by an IRB. You may talk to them at (303) 735-3702 or </w:t>
      </w:r>
      <w:hyperlink r:id="rId7">
        <w:r>
          <w:rPr>
            <w:rFonts w:ascii="Arial" w:eastAsia="Arial" w:hAnsi="Arial" w:cs="Arial"/>
            <w:color w:val="0000FF"/>
            <w:u w:val="single"/>
          </w:rPr>
          <w:t>irbadmin@colorado.edu</w:t>
        </w:r>
      </w:hyperlink>
      <w:r>
        <w:rPr>
          <w:rFonts w:ascii="Arial" w:eastAsia="Arial" w:hAnsi="Arial" w:cs="Arial"/>
          <w:color w:val="000000"/>
        </w:rPr>
        <w:t xml:space="preserve"> if:</w:t>
      </w:r>
    </w:p>
    <w:p w14:paraId="5E71B5C8" w14:textId="77777777" w:rsidR="00882C47" w:rsidRDefault="006801EA">
      <w:pPr>
        <w:pStyle w:val="Normal1"/>
        <w:numPr>
          <w:ilvl w:val="0"/>
          <w:numId w:val="1"/>
        </w:numPr>
        <w:pBdr>
          <w:top w:val="nil"/>
          <w:left w:val="nil"/>
          <w:bottom w:val="nil"/>
          <w:right w:val="nil"/>
          <w:between w:val="nil"/>
        </w:pBdr>
        <w:spacing w:after="0"/>
        <w:rPr>
          <w:color w:val="000000"/>
        </w:rPr>
      </w:pPr>
      <w:r>
        <w:rPr>
          <w:rFonts w:ascii="Arial" w:eastAsia="Arial" w:hAnsi="Arial" w:cs="Arial"/>
          <w:color w:val="000000"/>
        </w:rPr>
        <w:t>Your questions, concerns, or complaints are not being answered by the research team.</w:t>
      </w:r>
    </w:p>
    <w:p w14:paraId="4B57B25E" w14:textId="77777777" w:rsidR="00882C47" w:rsidRDefault="006801EA">
      <w:pPr>
        <w:pStyle w:val="Normal1"/>
        <w:numPr>
          <w:ilvl w:val="0"/>
          <w:numId w:val="1"/>
        </w:numPr>
        <w:pBdr>
          <w:top w:val="nil"/>
          <w:left w:val="nil"/>
          <w:bottom w:val="nil"/>
          <w:right w:val="nil"/>
          <w:between w:val="nil"/>
        </w:pBdr>
        <w:spacing w:after="0"/>
        <w:rPr>
          <w:color w:val="000000"/>
        </w:rPr>
      </w:pPr>
      <w:r>
        <w:rPr>
          <w:rFonts w:ascii="Arial" w:eastAsia="Arial" w:hAnsi="Arial" w:cs="Arial"/>
          <w:color w:val="000000"/>
        </w:rPr>
        <w:t>You cannot reach the research team.</w:t>
      </w:r>
    </w:p>
    <w:p w14:paraId="7E628B86" w14:textId="77777777" w:rsidR="00882C47" w:rsidRDefault="006801EA">
      <w:pPr>
        <w:pStyle w:val="Normal1"/>
        <w:numPr>
          <w:ilvl w:val="0"/>
          <w:numId w:val="1"/>
        </w:numPr>
        <w:pBdr>
          <w:top w:val="nil"/>
          <w:left w:val="nil"/>
          <w:bottom w:val="nil"/>
          <w:right w:val="nil"/>
          <w:between w:val="nil"/>
        </w:pBdr>
        <w:spacing w:after="0"/>
        <w:rPr>
          <w:color w:val="000000"/>
        </w:rPr>
      </w:pPr>
      <w:r>
        <w:rPr>
          <w:rFonts w:ascii="Arial" w:eastAsia="Arial" w:hAnsi="Arial" w:cs="Arial"/>
          <w:color w:val="000000"/>
        </w:rPr>
        <w:t>You want to talk to someone besides the research team.</w:t>
      </w:r>
    </w:p>
    <w:p w14:paraId="258F898B" w14:textId="77777777" w:rsidR="00882C47" w:rsidRDefault="006801EA">
      <w:pPr>
        <w:pStyle w:val="Normal1"/>
        <w:numPr>
          <w:ilvl w:val="0"/>
          <w:numId w:val="1"/>
        </w:numPr>
        <w:pBdr>
          <w:top w:val="nil"/>
          <w:left w:val="nil"/>
          <w:bottom w:val="nil"/>
          <w:right w:val="nil"/>
          <w:between w:val="nil"/>
        </w:pBdr>
        <w:spacing w:after="0"/>
        <w:rPr>
          <w:color w:val="000000"/>
        </w:rPr>
      </w:pPr>
      <w:r>
        <w:rPr>
          <w:rFonts w:ascii="Arial" w:eastAsia="Arial" w:hAnsi="Arial" w:cs="Arial"/>
          <w:color w:val="000000"/>
        </w:rPr>
        <w:t>You have questions about your rights as a research subject.</w:t>
      </w:r>
    </w:p>
    <w:p w14:paraId="0E9C68B3" w14:textId="77777777" w:rsidR="00882C47" w:rsidRDefault="006801EA">
      <w:pPr>
        <w:pStyle w:val="Normal1"/>
        <w:numPr>
          <w:ilvl w:val="0"/>
          <w:numId w:val="1"/>
        </w:numPr>
        <w:pBdr>
          <w:top w:val="nil"/>
          <w:left w:val="nil"/>
          <w:bottom w:val="nil"/>
          <w:right w:val="nil"/>
          <w:between w:val="nil"/>
        </w:pBdr>
        <w:spacing w:after="0"/>
        <w:rPr>
          <w:color w:val="000000"/>
        </w:rPr>
      </w:pPr>
      <w:r>
        <w:rPr>
          <w:rFonts w:ascii="Arial" w:eastAsia="Arial" w:hAnsi="Arial" w:cs="Arial"/>
          <w:color w:val="000000"/>
        </w:rPr>
        <w:t>You want to get information or provide input about this research.</w:t>
      </w:r>
    </w:p>
    <w:p w14:paraId="21694E48"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5FECDCEC"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1CE42F7D" w14:textId="77777777" w:rsidR="00882C47" w:rsidRDefault="006801EA">
      <w:pPr>
        <w:pStyle w:val="Normal1"/>
        <w:spacing w:after="0"/>
        <w:rPr>
          <w:rFonts w:ascii="Arial" w:eastAsia="Arial" w:hAnsi="Arial" w:cs="Arial"/>
          <w:b/>
          <w:i/>
        </w:rPr>
      </w:pPr>
      <w:r>
        <w:rPr>
          <w:rFonts w:ascii="Arial" w:eastAsia="Arial" w:hAnsi="Arial" w:cs="Arial"/>
          <w:b/>
          <w:i/>
        </w:rPr>
        <w:t>Signatures</w:t>
      </w:r>
    </w:p>
    <w:p w14:paraId="78FE9B82"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5AA0C6E8" w14:textId="77777777" w:rsidR="00882C47" w:rsidRDefault="006801EA">
      <w:pPr>
        <w:pStyle w:val="Normal1"/>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Your signature documents your permission to take part in this research.</w:t>
      </w:r>
    </w:p>
    <w:p w14:paraId="64FB95B6" w14:textId="77777777" w:rsidR="00882C47" w:rsidRDefault="00882C47">
      <w:pPr>
        <w:pStyle w:val="Normal1"/>
        <w:pBdr>
          <w:top w:val="nil"/>
          <w:left w:val="nil"/>
          <w:bottom w:val="nil"/>
          <w:right w:val="nil"/>
          <w:between w:val="nil"/>
        </w:pBdr>
        <w:spacing w:after="0"/>
        <w:rPr>
          <w:rFonts w:ascii="Arial" w:eastAsia="Arial" w:hAnsi="Arial" w:cs="Arial"/>
          <w:color w:val="000000"/>
        </w:rPr>
      </w:pPr>
    </w:p>
    <w:p w14:paraId="22AB4262" w14:textId="77777777" w:rsidR="00882C47" w:rsidRDefault="006801EA">
      <w:pPr>
        <w:pStyle w:val="Normal1"/>
        <w:pBdr>
          <w:top w:val="nil"/>
          <w:left w:val="nil"/>
          <w:bottom w:val="nil"/>
          <w:right w:val="nil"/>
          <w:between w:val="nil"/>
        </w:pBdr>
        <w:spacing w:after="0"/>
        <w:rPr>
          <w:rFonts w:ascii="Arial" w:eastAsia="Arial" w:hAnsi="Arial" w:cs="Arial"/>
          <w:color w:val="000000"/>
          <w:u w:val="single"/>
        </w:rPr>
      </w:pP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p>
    <w:p w14:paraId="1F1E6639" w14:textId="77777777" w:rsidR="00882C47" w:rsidRDefault="006801EA">
      <w:pPr>
        <w:pStyle w:val="Normal1"/>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Signature of subject</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Date</w:t>
      </w:r>
    </w:p>
    <w:p w14:paraId="6C444A28" w14:textId="77777777" w:rsidR="00882C47" w:rsidRDefault="006801EA">
      <w:pPr>
        <w:pStyle w:val="Normal1"/>
        <w:pBdr>
          <w:top w:val="nil"/>
          <w:left w:val="nil"/>
          <w:bottom w:val="nil"/>
          <w:right w:val="nil"/>
          <w:between w:val="nil"/>
        </w:pBdr>
        <w:spacing w:after="0"/>
        <w:rPr>
          <w:rFonts w:ascii="Arial" w:eastAsia="Arial" w:hAnsi="Arial" w:cs="Arial"/>
          <w:color w:val="000000"/>
          <w:u w:val="single"/>
        </w:rPr>
      </w:pP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p>
    <w:p w14:paraId="12DDDC3E" w14:textId="77777777" w:rsidR="00882C47" w:rsidRDefault="006801EA">
      <w:pPr>
        <w:pStyle w:val="Normal1"/>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Printed name of subject</w:t>
      </w:r>
      <w:r>
        <w:rPr>
          <w:rFonts w:ascii="Arial" w:eastAsia="Arial" w:hAnsi="Arial" w:cs="Arial"/>
          <w:color w:val="000000"/>
        </w:rPr>
        <w:tab/>
      </w:r>
    </w:p>
    <w:p w14:paraId="6456E5CD" w14:textId="77777777" w:rsidR="00882C47" w:rsidRDefault="006801EA">
      <w:pPr>
        <w:pStyle w:val="Normal1"/>
        <w:pBdr>
          <w:top w:val="nil"/>
          <w:left w:val="nil"/>
          <w:bottom w:val="nil"/>
          <w:right w:val="nil"/>
          <w:between w:val="nil"/>
        </w:pBdr>
        <w:spacing w:after="0"/>
        <w:rPr>
          <w:rFonts w:ascii="Arial" w:eastAsia="Arial" w:hAnsi="Arial" w:cs="Arial"/>
          <w:color w:val="000000"/>
          <w:u w:val="single"/>
        </w:rPr>
      </w:pP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p>
    <w:p w14:paraId="74BADAE9" w14:textId="77777777" w:rsidR="00882C47" w:rsidRDefault="006801EA">
      <w:pPr>
        <w:pStyle w:val="Normal1"/>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Signature of person obtaining consent </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Date</w:t>
      </w:r>
    </w:p>
    <w:p w14:paraId="3F6D1CFF" w14:textId="77777777" w:rsidR="00882C47" w:rsidRDefault="006801EA">
      <w:pPr>
        <w:pStyle w:val="Normal1"/>
        <w:pBdr>
          <w:top w:val="nil"/>
          <w:left w:val="nil"/>
          <w:bottom w:val="nil"/>
          <w:right w:val="nil"/>
          <w:between w:val="nil"/>
        </w:pBdr>
        <w:spacing w:after="0"/>
        <w:rPr>
          <w:rFonts w:ascii="Arial" w:eastAsia="Arial" w:hAnsi="Arial" w:cs="Arial"/>
          <w:color w:val="000000"/>
          <w:u w:val="single"/>
        </w:rPr>
      </w:pP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r>
        <w:rPr>
          <w:rFonts w:ascii="Arial" w:eastAsia="Arial" w:hAnsi="Arial" w:cs="Arial"/>
          <w:color w:val="000000"/>
          <w:u w:val="single"/>
        </w:rPr>
        <w:tab/>
      </w:r>
    </w:p>
    <w:p w14:paraId="50431BE7" w14:textId="38A2129A" w:rsidR="00882C47" w:rsidRDefault="006801EA" w:rsidP="00562854">
      <w:pPr>
        <w:pStyle w:val="Normal1"/>
        <w:pBdr>
          <w:top w:val="nil"/>
          <w:left w:val="nil"/>
          <w:bottom w:val="nil"/>
          <w:right w:val="nil"/>
          <w:between w:val="nil"/>
        </w:pBdr>
        <w:spacing w:after="0"/>
        <w:rPr>
          <w:rFonts w:ascii="Arial" w:eastAsia="Arial" w:hAnsi="Arial" w:cs="Arial"/>
        </w:rPr>
      </w:pPr>
      <w:r>
        <w:rPr>
          <w:rFonts w:ascii="Arial" w:eastAsia="Arial" w:hAnsi="Arial" w:cs="Arial"/>
          <w:color w:val="000000"/>
        </w:rPr>
        <w:t>Printed name of person obtaining consent</w:t>
      </w:r>
    </w:p>
    <w:sectPr w:rsidR="00882C47">
      <w:headerReference w:type="default" r:id="rId8"/>
      <w:footerReference w:type="default" r:id="rId9"/>
      <w:headerReference w:type="first" r:id="rId10"/>
      <w:footerReference w:type="first" r:id="rId11"/>
      <w:pgSz w:w="12240" w:h="15840"/>
      <w:pgMar w:top="450" w:right="1152" w:bottom="245" w:left="1152" w:header="720" w:footer="64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C5DE97" w14:textId="77777777" w:rsidR="00022C8A" w:rsidRDefault="00022C8A">
      <w:pPr>
        <w:spacing w:after="0"/>
      </w:pPr>
      <w:r>
        <w:separator/>
      </w:r>
    </w:p>
  </w:endnote>
  <w:endnote w:type="continuationSeparator" w:id="0">
    <w:p w14:paraId="1A570AA0" w14:textId="77777777" w:rsidR="00022C8A" w:rsidRDefault="00022C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Times New Roman"/>
    <w:panose1 w:val="020B0604020202020204"/>
    <w:charset w:val="00"/>
    <w:family w:val="auto"/>
    <w:pitch w:val="default"/>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A920B4" w14:textId="77777777" w:rsidR="00882C47" w:rsidRDefault="00882C47">
    <w:pPr>
      <w:pStyle w:val="Normal1"/>
      <w:pBdr>
        <w:top w:val="nil"/>
        <w:left w:val="nil"/>
        <w:bottom w:val="nil"/>
        <w:right w:val="nil"/>
        <w:between w:val="nil"/>
      </w:pBdr>
      <w:tabs>
        <w:tab w:val="right" w:pos="9900"/>
      </w:tabs>
      <w:spacing w:after="0"/>
      <w:rPr>
        <w:rFonts w:ascii="Times New Roman" w:eastAsia="Times New Roman" w:hAnsi="Times New Roman" w:cs="Times New Roman"/>
        <w:b/>
        <w:color w:val="000000"/>
        <w:sz w:val="16"/>
        <w:szCs w:val="16"/>
      </w:rPr>
    </w:pPr>
  </w:p>
  <w:tbl>
    <w:tblPr>
      <w:tblStyle w:val="a0"/>
      <w:tblW w:w="1806" w:type="dxa"/>
      <w:jc w:val="right"/>
      <w:tblBorders>
        <w:insideV w:val="single" w:sz="4" w:space="0" w:color="000000"/>
      </w:tblBorders>
      <w:tblLayout w:type="fixed"/>
      <w:tblLook w:val="0000" w:firstRow="0" w:lastRow="0" w:firstColumn="0" w:lastColumn="0" w:noHBand="0" w:noVBand="0"/>
    </w:tblPr>
    <w:tblGrid>
      <w:gridCol w:w="1806"/>
    </w:tblGrid>
    <w:tr w:rsidR="00882C47" w14:paraId="30FBFF1C" w14:textId="77777777" w:rsidTr="002C0C1A">
      <w:trPr>
        <w:trHeight w:val="280"/>
        <w:jc w:val="right"/>
      </w:trPr>
      <w:tc>
        <w:tcPr>
          <w:tcW w:w="1806"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E586A8A" w14:textId="32CD706F" w:rsidR="00882C47" w:rsidRDefault="002C0C1A">
          <w:pPr>
            <w:pStyle w:val="Normal1"/>
            <w:spacing w:after="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06.19.2020</w:t>
          </w:r>
        </w:p>
      </w:tc>
    </w:tr>
    <w:tr w:rsidR="00882C47" w14:paraId="36FA3C3C" w14:textId="77777777" w:rsidTr="002C0C1A">
      <w:trPr>
        <w:jc w:val="right"/>
      </w:trPr>
      <w:tc>
        <w:tcPr>
          <w:tcW w:w="1806" w:type="dxa"/>
          <w:tcBorders>
            <w:top w:val="single" w:sz="12" w:space="0" w:color="000000"/>
            <w:left w:val="nil"/>
            <w:bottom w:val="nil"/>
          </w:tcBorders>
        </w:tcPr>
        <w:p w14:paraId="4E7699E1" w14:textId="77777777" w:rsidR="00882C47" w:rsidRDefault="006801EA">
          <w:pPr>
            <w:pStyle w:val="Normal1"/>
            <w:spacing w:after="0"/>
            <w:jc w:val="center"/>
            <w:rPr>
              <w:rFonts w:ascii="Arial" w:eastAsia="Arial" w:hAnsi="Arial" w:cs="Arial"/>
              <w:b/>
              <w:sz w:val="16"/>
              <w:szCs w:val="16"/>
            </w:rPr>
          </w:pPr>
          <w:r>
            <w:rPr>
              <w:rFonts w:ascii="Arial" w:eastAsia="Arial" w:hAnsi="Arial" w:cs="Arial"/>
              <w:b/>
              <w:sz w:val="16"/>
              <w:szCs w:val="16"/>
            </w:rPr>
            <w:t>IRB Approval Date</w:t>
          </w:r>
        </w:p>
      </w:tc>
    </w:tr>
  </w:tbl>
  <w:p w14:paraId="38E58810" w14:textId="77777777" w:rsidR="00882C47" w:rsidRDefault="006801EA">
    <w:pPr>
      <w:pStyle w:val="Normal1"/>
      <w:pBdr>
        <w:top w:val="nil"/>
        <w:left w:val="nil"/>
        <w:bottom w:val="nil"/>
        <w:right w:val="nil"/>
        <w:between w:val="nil"/>
      </w:pBdr>
      <w:tabs>
        <w:tab w:val="right" w:pos="9900"/>
      </w:tabs>
      <w:spacing w:after="0"/>
      <w:jc w:val="right"/>
      <w:rPr>
        <w:rFonts w:ascii="Arial" w:eastAsia="Arial" w:hAnsi="Arial" w:cs="Arial"/>
        <w:color w:val="000000"/>
        <w:sz w:val="16"/>
        <w:szCs w:val="16"/>
      </w:rPr>
    </w:pPr>
    <w:r>
      <w:rPr>
        <w:rFonts w:ascii="Arial" w:eastAsia="Arial" w:hAnsi="Arial" w:cs="Arial"/>
        <w:color w:val="000000"/>
        <w:sz w:val="16"/>
        <w:szCs w:val="16"/>
      </w:rPr>
      <w:t>IRB Document Revision Date: August 27,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312D0" w14:textId="77777777" w:rsidR="00882C47" w:rsidRDefault="00882C47">
    <w:pPr>
      <w:pStyle w:val="Normal1"/>
      <w:pBdr>
        <w:top w:val="nil"/>
        <w:left w:val="nil"/>
        <w:bottom w:val="nil"/>
        <w:right w:val="nil"/>
        <w:between w:val="nil"/>
      </w:pBdr>
      <w:tabs>
        <w:tab w:val="right" w:pos="9900"/>
      </w:tabs>
      <w:spacing w:after="0"/>
      <w:jc w:val="center"/>
      <w:rPr>
        <w:rFonts w:ascii="Times New Roman" w:eastAsia="Times New Roman" w:hAnsi="Times New Roman" w:cs="Times New Roman"/>
        <w:b/>
        <w:color w:val="000000"/>
        <w:sz w:val="16"/>
        <w:szCs w:val="16"/>
      </w:rPr>
    </w:pPr>
  </w:p>
  <w:tbl>
    <w:tblPr>
      <w:tblStyle w:val="a"/>
      <w:tblW w:w="2290" w:type="dxa"/>
      <w:jc w:val="right"/>
      <w:tblBorders>
        <w:insideV w:val="single" w:sz="4" w:space="0" w:color="000000"/>
      </w:tblBorders>
      <w:tblLayout w:type="fixed"/>
      <w:tblLook w:val="0000" w:firstRow="0" w:lastRow="0" w:firstColumn="0" w:lastColumn="0" w:noHBand="0" w:noVBand="0"/>
    </w:tblPr>
    <w:tblGrid>
      <w:gridCol w:w="2290"/>
    </w:tblGrid>
    <w:tr w:rsidR="00882C47" w14:paraId="574BB4B8" w14:textId="77777777">
      <w:trPr>
        <w:trHeight w:val="500"/>
        <w:jc w:val="right"/>
      </w:trPr>
      <w:tc>
        <w:tcPr>
          <w:tcW w:w="229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7035B41D" w14:textId="1DC833A2" w:rsidR="00882C47" w:rsidRDefault="002C0C1A">
          <w:pPr>
            <w:pStyle w:val="Normal1"/>
            <w:spacing w:after="0"/>
            <w:jc w:val="center"/>
            <w:rPr>
              <w:rFonts w:ascii="Times New Roman" w:eastAsia="Times New Roman" w:hAnsi="Times New Roman" w:cs="Times New Roman"/>
            </w:rPr>
          </w:pPr>
          <w:r>
            <w:rPr>
              <w:rFonts w:ascii="Times New Roman" w:eastAsia="Times New Roman" w:hAnsi="Times New Roman" w:cs="Times New Roman"/>
            </w:rPr>
            <w:t>06.19.2020</w:t>
          </w:r>
        </w:p>
      </w:tc>
    </w:tr>
    <w:tr w:rsidR="00882C47" w14:paraId="353803F8" w14:textId="77777777">
      <w:trPr>
        <w:jc w:val="right"/>
      </w:trPr>
      <w:tc>
        <w:tcPr>
          <w:tcW w:w="2290" w:type="dxa"/>
          <w:tcBorders>
            <w:top w:val="single" w:sz="12" w:space="0" w:color="000000"/>
            <w:left w:val="nil"/>
            <w:bottom w:val="nil"/>
          </w:tcBorders>
        </w:tcPr>
        <w:p w14:paraId="0E60DE2C" w14:textId="77777777" w:rsidR="00882C47" w:rsidRDefault="006801EA">
          <w:pPr>
            <w:pStyle w:val="Normal1"/>
            <w:spacing w:after="0"/>
            <w:jc w:val="center"/>
            <w:rPr>
              <w:rFonts w:ascii="Arial" w:eastAsia="Arial" w:hAnsi="Arial" w:cs="Arial"/>
            </w:rPr>
          </w:pPr>
          <w:r>
            <w:rPr>
              <w:rFonts w:ascii="Arial" w:eastAsia="Arial" w:hAnsi="Arial" w:cs="Arial"/>
            </w:rPr>
            <w:t>IRB Approval Date</w:t>
          </w:r>
        </w:p>
      </w:tc>
    </w:tr>
  </w:tbl>
  <w:p w14:paraId="40FD0D99" w14:textId="77777777" w:rsidR="00882C47" w:rsidRDefault="006801EA">
    <w:pPr>
      <w:pStyle w:val="Normal1"/>
      <w:pBdr>
        <w:top w:val="nil"/>
        <w:left w:val="nil"/>
        <w:bottom w:val="nil"/>
        <w:right w:val="nil"/>
        <w:between w:val="nil"/>
      </w:pBdr>
      <w:tabs>
        <w:tab w:val="right" w:pos="9900"/>
      </w:tabs>
      <w:spacing w:after="0"/>
      <w:rPr>
        <w:rFonts w:ascii="Arial" w:eastAsia="Arial" w:hAnsi="Arial" w:cs="Arial"/>
        <w:color w:val="000000"/>
        <w:sz w:val="16"/>
        <w:szCs w:val="16"/>
      </w:rPr>
    </w:pPr>
    <w:r>
      <w:rPr>
        <w:rFonts w:ascii="Arial" w:eastAsia="Arial" w:hAnsi="Arial" w:cs="Arial"/>
        <w:b/>
        <w:color w:val="000000"/>
        <w:sz w:val="16"/>
        <w:szCs w:val="16"/>
      </w:rPr>
      <w:tab/>
    </w:r>
    <w:r>
      <w:rPr>
        <w:rFonts w:ascii="Arial" w:eastAsia="Arial" w:hAnsi="Arial" w:cs="Arial"/>
        <w:b/>
        <w:color w:val="000000"/>
        <w:sz w:val="16"/>
        <w:szCs w:val="16"/>
      </w:rPr>
      <w:tab/>
    </w:r>
    <w:r>
      <w:rPr>
        <w:rFonts w:ascii="Arial" w:eastAsia="Arial" w:hAnsi="Arial" w:cs="Arial"/>
        <w:color w:val="000000"/>
        <w:sz w:val="16"/>
        <w:szCs w:val="16"/>
      </w:rPr>
      <w:t>IRB Document Revision Date: August 27, 2019</w:t>
    </w:r>
  </w:p>
  <w:p w14:paraId="46FF6B84" w14:textId="77777777" w:rsidR="00882C47" w:rsidRDefault="006801EA">
    <w:pPr>
      <w:pStyle w:val="Normal1"/>
      <w:pBdr>
        <w:top w:val="nil"/>
        <w:left w:val="nil"/>
        <w:bottom w:val="nil"/>
        <w:right w:val="nil"/>
        <w:between w:val="nil"/>
      </w:pBdr>
      <w:tabs>
        <w:tab w:val="right" w:pos="9900"/>
      </w:tabs>
      <w:spacing w:after="0"/>
      <w:jc w:val="right"/>
      <w:rPr>
        <w:rFonts w:ascii="Arial" w:eastAsia="Arial" w:hAnsi="Arial" w:cs="Arial"/>
        <w:color w:val="000000"/>
        <w:sz w:val="16"/>
        <w:szCs w:val="16"/>
      </w:rPr>
    </w:pPr>
    <w:r>
      <w:rPr>
        <w:rFonts w:ascii="Arial" w:eastAsia="Arial" w:hAnsi="Arial" w:cs="Arial"/>
        <w:color w:val="000000"/>
        <w:sz w:val="16"/>
        <w:szCs w:val="16"/>
      </w:rPr>
      <w:t>HRP-502: TEMPLATE – Consent Document v3.4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D43E9" w14:textId="77777777" w:rsidR="00022C8A" w:rsidRDefault="00022C8A">
      <w:pPr>
        <w:spacing w:after="0"/>
      </w:pPr>
      <w:r>
        <w:separator/>
      </w:r>
    </w:p>
  </w:footnote>
  <w:footnote w:type="continuationSeparator" w:id="0">
    <w:p w14:paraId="364F7B35" w14:textId="77777777" w:rsidR="00022C8A" w:rsidRDefault="00022C8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3DC38" w14:textId="6DD39522" w:rsidR="00882C47" w:rsidRDefault="006801EA">
    <w:pPr>
      <w:pStyle w:val="Heading1"/>
      <w:tabs>
        <w:tab w:val="right" w:pos="9900"/>
      </w:tabs>
      <w:spacing w:after="120"/>
      <w:jc w:val="left"/>
      <w:rPr>
        <w:sz w:val="20"/>
        <w:szCs w:val="20"/>
      </w:rPr>
    </w:pPr>
    <w:r>
      <w:tab/>
    </w:r>
    <w:r>
      <w:rPr>
        <w:b w:val="0"/>
        <w:sz w:val="20"/>
        <w:szCs w:val="20"/>
      </w:rPr>
      <w:t xml:space="preserve">Page </w:t>
    </w:r>
    <w:r>
      <w:rPr>
        <w:b w:val="0"/>
        <w:sz w:val="20"/>
        <w:szCs w:val="20"/>
      </w:rPr>
      <w:fldChar w:fldCharType="begin"/>
    </w:r>
    <w:r>
      <w:rPr>
        <w:b w:val="0"/>
        <w:sz w:val="20"/>
        <w:szCs w:val="20"/>
      </w:rPr>
      <w:instrText>PAGE</w:instrText>
    </w:r>
    <w:r>
      <w:rPr>
        <w:b w:val="0"/>
        <w:sz w:val="20"/>
        <w:szCs w:val="20"/>
      </w:rPr>
      <w:fldChar w:fldCharType="separate"/>
    </w:r>
    <w:r w:rsidR="002C0C1A">
      <w:rPr>
        <w:b w:val="0"/>
        <w:noProof/>
        <w:sz w:val="20"/>
        <w:szCs w:val="20"/>
      </w:rPr>
      <w:t>4</w:t>
    </w:r>
    <w:r>
      <w:rPr>
        <w:b w:val="0"/>
        <w:sz w:val="20"/>
        <w:szCs w:val="20"/>
      </w:rPr>
      <w:fldChar w:fldCharType="end"/>
    </w:r>
    <w:r>
      <w:rPr>
        <w:b w:val="0"/>
        <w:sz w:val="20"/>
        <w:szCs w:val="20"/>
      </w:rPr>
      <w:t xml:space="preserve"> of </w:t>
    </w:r>
    <w:r>
      <w:rPr>
        <w:b w:val="0"/>
        <w:sz w:val="20"/>
        <w:szCs w:val="20"/>
      </w:rPr>
      <w:fldChar w:fldCharType="begin"/>
    </w:r>
    <w:r>
      <w:rPr>
        <w:b w:val="0"/>
        <w:sz w:val="20"/>
        <w:szCs w:val="20"/>
      </w:rPr>
      <w:instrText>NUMPAGES</w:instrText>
    </w:r>
    <w:r>
      <w:rPr>
        <w:b w:val="0"/>
        <w:sz w:val="20"/>
        <w:szCs w:val="20"/>
      </w:rPr>
      <w:fldChar w:fldCharType="separate"/>
    </w:r>
    <w:r w:rsidR="002C0C1A">
      <w:rPr>
        <w:b w:val="0"/>
        <w:noProof/>
        <w:sz w:val="20"/>
        <w:szCs w:val="20"/>
      </w:rPr>
      <w:t>4</w:t>
    </w:r>
    <w:r>
      <w:rPr>
        <w:b w:val="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C61E0" w14:textId="77777777" w:rsidR="005A2AEE" w:rsidRDefault="006801EA" w:rsidP="005A2AEE">
    <w:pPr>
      <w:pStyle w:val="Heading1"/>
      <w:tabs>
        <w:tab w:val="right" w:pos="9900"/>
      </w:tabs>
      <w:spacing w:after="120"/>
      <w:jc w:val="left"/>
      <w:rPr>
        <w:b w:val="0"/>
      </w:rPr>
    </w:pPr>
    <w:r>
      <w:rPr>
        <w:noProof/>
      </w:rPr>
      <w:drawing>
        <wp:anchor distT="0" distB="0" distL="0" distR="0" simplePos="0" relativeHeight="251658240" behindDoc="0" locked="0" layoutInCell="1" hidden="0" allowOverlap="1" wp14:anchorId="2657B524" wp14:editId="3F2B0DC2">
          <wp:simplePos x="0" y="0"/>
          <wp:positionH relativeFrom="column">
            <wp:posOffset>119380</wp:posOffset>
          </wp:positionH>
          <wp:positionV relativeFrom="paragraph">
            <wp:posOffset>-294640</wp:posOffset>
          </wp:positionV>
          <wp:extent cx="2390775" cy="1135380"/>
          <wp:effectExtent l="0" t="0" r="0" b="0"/>
          <wp:wrapThrough wrapText="bothSides">
            <wp:wrapPolygon edited="0">
              <wp:start x="0" y="0"/>
              <wp:lineTo x="0" y="21262"/>
              <wp:lineTo x="21457" y="21262"/>
              <wp:lineTo x="21457" y="0"/>
              <wp:lineTo x="0" y="0"/>
            </wp:wrapPolygon>
          </wp:wrapThrough>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390775" cy="1135380"/>
                  </a:xfrm>
                  <a:prstGeom prst="rect">
                    <a:avLst/>
                  </a:prstGeom>
                  <a:ln/>
                </pic:spPr>
              </pic:pic>
            </a:graphicData>
          </a:graphic>
        </wp:anchor>
      </w:drawing>
    </w:r>
  </w:p>
  <w:p w14:paraId="51419D28" w14:textId="77777777" w:rsidR="005A2AEE" w:rsidRDefault="005A2AEE" w:rsidP="005A2AEE">
    <w:pPr>
      <w:pStyle w:val="Heading1"/>
      <w:tabs>
        <w:tab w:val="right" w:pos="9900"/>
      </w:tabs>
      <w:spacing w:after="120"/>
      <w:jc w:val="left"/>
      <w:rPr>
        <w:b w:val="0"/>
      </w:rPr>
    </w:pPr>
  </w:p>
  <w:p w14:paraId="1E316285" w14:textId="77777777" w:rsidR="005A2AEE" w:rsidRDefault="005A2AEE" w:rsidP="005A2AEE">
    <w:pPr>
      <w:pStyle w:val="Heading1"/>
      <w:tabs>
        <w:tab w:val="right" w:pos="9900"/>
      </w:tabs>
      <w:spacing w:after="120"/>
      <w:jc w:val="left"/>
      <w:rPr>
        <w:b w:val="0"/>
      </w:rPr>
    </w:pPr>
  </w:p>
  <w:p w14:paraId="36E9F956" w14:textId="356AB345" w:rsidR="00882C47" w:rsidRDefault="006801EA" w:rsidP="005A2AEE">
    <w:pPr>
      <w:pStyle w:val="Heading1"/>
      <w:tabs>
        <w:tab w:val="right" w:pos="9900"/>
      </w:tabs>
      <w:spacing w:after="120"/>
      <w:jc w:val="left"/>
      <w:rPr>
        <w:rFonts w:ascii="Times New Roman" w:eastAsia="Times New Roman" w:hAnsi="Times New Roman" w:cs="Times New Roman"/>
        <w:b w:val="0"/>
        <w:sz w:val="24"/>
        <w:szCs w:val="24"/>
      </w:rPr>
    </w:pPr>
    <w:r>
      <w:rPr>
        <w:b w:val="0"/>
      </w:rPr>
      <w:t>Permission to Take Part in a Human Research Study</w:t>
    </w:r>
    <w:r>
      <w:rPr>
        <w:b w:val="0"/>
      </w:rPr>
      <w:tab/>
    </w:r>
    <w:r>
      <w:rPr>
        <w:b w:val="0"/>
        <w:sz w:val="24"/>
        <w:szCs w:val="24"/>
      </w:rPr>
      <w:t xml:space="preserve">Page </w:t>
    </w:r>
    <w:r>
      <w:rPr>
        <w:b w:val="0"/>
        <w:sz w:val="24"/>
        <w:szCs w:val="24"/>
      </w:rPr>
      <w:fldChar w:fldCharType="begin"/>
    </w:r>
    <w:r>
      <w:rPr>
        <w:b w:val="0"/>
        <w:sz w:val="24"/>
        <w:szCs w:val="24"/>
      </w:rPr>
      <w:instrText>PAGE</w:instrText>
    </w:r>
    <w:r>
      <w:rPr>
        <w:b w:val="0"/>
        <w:sz w:val="24"/>
        <w:szCs w:val="24"/>
      </w:rPr>
      <w:fldChar w:fldCharType="separate"/>
    </w:r>
    <w:r w:rsidR="002C0C1A">
      <w:rPr>
        <w:b w:val="0"/>
        <w:noProof/>
        <w:sz w:val="24"/>
        <w:szCs w:val="24"/>
      </w:rPr>
      <w:t>1</w:t>
    </w:r>
    <w:r>
      <w:rPr>
        <w:b w:val="0"/>
        <w:sz w:val="24"/>
        <w:szCs w:val="24"/>
      </w:rPr>
      <w:fldChar w:fldCharType="end"/>
    </w:r>
    <w:r>
      <w:rPr>
        <w:b w:val="0"/>
        <w:sz w:val="24"/>
        <w:szCs w:val="24"/>
      </w:rPr>
      <w:t xml:space="preserve"> of </w:t>
    </w:r>
    <w:r>
      <w:rPr>
        <w:b w:val="0"/>
        <w:sz w:val="24"/>
        <w:szCs w:val="24"/>
      </w:rPr>
      <w:fldChar w:fldCharType="begin"/>
    </w:r>
    <w:r>
      <w:rPr>
        <w:b w:val="0"/>
        <w:sz w:val="24"/>
        <w:szCs w:val="24"/>
      </w:rPr>
      <w:instrText>NUMPAGES</w:instrText>
    </w:r>
    <w:r>
      <w:rPr>
        <w:b w:val="0"/>
        <w:sz w:val="24"/>
        <w:szCs w:val="24"/>
      </w:rPr>
      <w:fldChar w:fldCharType="separate"/>
    </w:r>
    <w:r w:rsidR="002C0C1A">
      <w:rPr>
        <w:b w:val="0"/>
        <w:noProof/>
        <w:sz w:val="24"/>
        <w:szCs w:val="24"/>
      </w:rPr>
      <w:t>4</w:t>
    </w:r>
    <w:r>
      <w:rPr>
        <w:b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A1151"/>
    <w:multiLevelType w:val="hybridMultilevel"/>
    <w:tmpl w:val="036CC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53B1F"/>
    <w:multiLevelType w:val="hybridMultilevel"/>
    <w:tmpl w:val="73DC28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D28D1"/>
    <w:multiLevelType w:val="multilevel"/>
    <w:tmpl w:val="263C52F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r Ross Wilkinson">
    <w15:presenceInfo w15:providerId="AD" w15:userId="S::ross.wilkinson@uqconnect.edu.au::084a31b8-1cc3-499d-a3ef-1e5d0d3790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C47"/>
    <w:rsid w:val="00022C8A"/>
    <w:rsid w:val="000B6988"/>
    <w:rsid w:val="00154C4C"/>
    <w:rsid w:val="00246CAE"/>
    <w:rsid w:val="00247251"/>
    <w:rsid w:val="002C0C1A"/>
    <w:rsid w:val="00342182"/>
    <w:rsid w:val="003B78AF"/>
    <w:rsid w:val="003D2A03"/>
    <w:rsid w:val="004A3AC0"/>
    <w:rsid w:val="00562854"/>
    <w:rsid w:val="005A2AEE"/>
    <w:rsid w:val="005F6B8E"/>
    <w:rsid w:val="006801EA"/>
    <w:rsid w:val="008011FC"/>
    <w:rsid w:val="008355A4"/>
    <w:rsid w:val="00882C47"/>
    <w:rsid w:val="00974585"/>
    <w:rsid w:val="00AD011B"/>
    <w:rsid w:val="00BE70EA"/>
    <w:rsid w:val="00C23320"/>
    <w:rsid w:val="00C25D60"/>
    <w:rsid w:val="00C465B1"/>
    <w:rsid w:val="00CF3430"/>
    <w:rsid w:val="00DD25A0"/>
    <w:rsid w:val="00E16D32"/>
    <w:rsid w:val="00FF79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E351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US"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jc w:val="center"/>
      <w:outlineLvl w:val="0"/>
    </w:pPr>
    <w:rPr>
      <w:rFonts w:ascii="Arial" w:eastAsia="Arial" w:hAnsi="Arial" w:cs="Arial"/>
      <w:b/>
      <w:sz w:val="28"/>
      <w:szCs w:val="28"/>
    </w:rPr>
  </w:style>
  <w:style w:type="paragraph" w:styleId="Heading2">
    <w:name w:val="heading 2"/>
    <w:basedOn w:val="Normal1"/>
    <w:next w:val="Normal1"/>
    <w:pPr>
      <w:keepNext/>
      <w:spacing w:before="240" w:after="60"/>
      <w:outlineLvl w:val="1"/>
    </w:pPr>
    <w:rPr>
      <w:rFonts w:ascii="Arial" w:eastAsia="Arial" w:hAnsi="Arial" w:cs="Arial"/>
      <w:b/>
      <w:i/>
      <w:sz w:val="28"/>
      <w:szCs w:val="28"/>
    </w:rPr>
  </w:style>
  <w:style w:type="paragraph" w:styleId="Heading3">
    <w:name w:val="heading 3"/>
    <w:basedOn w:val="Normal1"/>
    <w:next w:val="Normal1"/>
    <w:pPr>
      <w:keepNext/>
      <w:spacing w:after="0"/>
      <w:ind w:firstLine="4"/>
      <w:jc w:val="right"/>
      <w:outlineLvl w:val="2"/>
    </w:p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5A2AEE"/>
    <w:pPr>
      <w:tabs>
        <w:tab w:val="center" w:pos="4680"/>
        <w:tab w:val="right" w:pos="9360"/>
      </w:tabs>
      <w:spacing w:after="0"/>
    </w:pPr>
  </w:style>
  <w:style w:type="character" w:customStyle="1" w:styleId="HeaderChar">
    <w:name w:val="Header Char"/>
    <w:basedOn w:val="DefaultParagraphFont"/>
    <w:link w:val="Header"/>
    <w:uiPriority w:val="99"/>
    <w:rsid w:val="005A2AEE"/>
  </w:style>
  <w:style w:type="paragraph" w:styleId="Footer">
    <w:name w:val="footer"/>
    <w:basedOn w:val="Normal"/>
    <w:link w:val="FooterChar"/>
    <w:uiPriority w:val="99"/>
    <w:unhideWhenUsed/>
    <w:rsid w:val="005A2AEE"/>
    <w:pPr>
      <w:tabs>
        <w:tab w:val="center" w:pos="4680"/>
        <w:tab w:val="right" w:pos="9360"/>
      </w:tabs>
      <w:spacing w:after="0"/>
    </w:pPr>
  </w:style>
  <w:style w:type="character" w:customStyle="1" w:styleId="FooterChar">
    <w:name w:val="Footer Char"/>
    <w:basedOn w:val="DefaultParagraphFont"/>
    <w:link w:val="Footer"/>
    <w:uiPriority w:val="99"/>
    <w:rsid w:val="005A2AEE"/>
  </w:style>
  <w:style w:type="paragraph" w:styleId="BalloonText">
    <w:name w:val="Balloon Text"/>
    <w:basedOn w:val="Normal"/>
    <w:link w:val="BalloonTextChar"/>
    <w:uiPriority w:val="99"/>
    <w:semiHidden/>
    <w:unhideWhenUsed/>
    <w:rsid w:val="003D2A0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2A03"/>
    <w:rPr>
      <w:rFonts w:ascii="Times New Roman" w:hAnsi="Times New Roman" w:cs="Times New Roman"/>
      <w:sz w:val="18"/>
      <w:szCs w:val="18"/>
    </w:rPr>
  </w:style>
  <w:style w:type="character" w:customStyle="1" w:styleId="Instructions">
    <w:name w:val="Instructions"/>
    <w:rsid w:val="00246CAE"/>
    <w:rPr>
      <w:rFonts w:ascii="Arial" w:hAnsi="Arial"/>
      <w:b/>
      <w:i/>
      <w:color w:val="FF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irbadmin@colorado.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Misty L White</dc:creator>
  <cp:lastModifiedBy>Mr Ross Wilkinson</cp:lastModifiedBy>
  <cp:revision>3</cp:revision>
  <dcterms:created xsi:type="dcterms:W3CDTF">2020-09-09T02:30:00Z</dcterms:created>
  <dcterms:modified xsi:type="dcterms:W3CDTF">2020-09-09T02:33:00Z</dcterms:modified>
</cp:coreProperties>
</file>