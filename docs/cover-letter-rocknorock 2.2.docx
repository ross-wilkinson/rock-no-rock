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948" w14:textId="4D5B3F75" w:rsidR="0017440E" w:rsidRPr="00C64862" w:rsidRDefault="00DB54E3">
      <w:r w:rsidRPr="00A74B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6A55E2" wp14:editId="06287897">
                <wp:simplePos x="0" y="0"/>
                <wp:positionH relativeFrom="column">
                  <wp:posOffset>2747743</wp:posOffset>
                </wp:positionH>
                <wp:positionV relativeFrom="paragraph">
                  <wp:posOffset>91440</wp:posOffset>
                </wp:positionV>
                <wp:extent cx="3544570" cy="661035"/>
                <wp:effectExtent l="0" t="0" r="0" b="0"/>
                <wp:wrapTight wrapText="bothSides">
                  <wp:wrapPolygon edited="0">
                    <wp:start x="387" y="2075"/>
                    <wp:lineTo x="387" y="19089"/>
                    <wp:lineTo x="21128" y="19089"/>
                    <wp:lineTo x="21128" y="2075"/>
                    <wp:lineTo x="387" y="2075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C2819" w14:textId="0FB83A33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Department</w:t>
                            </w:r>
                            <w:r w:rsidR="00E07052" w:rsidRPr="004D2A8B">
                              <w:t xml:space="preserve"> of Integrative Physiology</w:t>
                            </w:r>
                            <w:r w:rsidRPr="004D2A8B">
                              <w:tab/>
                              <w:t>t</w:t>
                            </w:r>
                            <w:r w:rsidRPr="004D2A8B">
                              <w:tab/>
                              <w:t xml:space="preserve">303 492 </w:t>
                            </w:r>
                            <w:r w:rsidR="00E07052" w:rsidRPr="004D2A8B">
                              <w:t>0926</w:t>
                            </w:r>
                          </w:p>
                          <w:p w14:paraId="289B0C3E" w14:textId="2E7C79D8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Locomotion Laboratory</w:t>
                            </w:r>
                            <w:r w:rsidR="0077203E" w:rsidRPr="004D2A8B">
                              <w:tab/>
                              <w:t>f</w:t>
                            </w:r>
                            <w:r w:rsidR="0077203E" w:rsidRPr="004D2A8B">
                              <w:tab/>
                              <w:t xml:space="preserve">303 492 </w:t>
                            </w:r>
                            <w:r w:rsidRPr="004D2A8B">
                              <w:t>4009</w:t>
                            </w:r>
                          </w:p>
                          <w:p w14:paraId="5F317319" w14:textId="587742B3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CLRE</w:t>
                            </w:r>
                            <w:r w:rsidR="0077203E" w:rsidRPr="004D2A8B">
                              <w:t xml:space="preserve"> Room </w:t>
                            </w:r>
                            <w:r w:rsidRPr="004D2A8B">
                              <w:t>111</w:t>
                            </w:r>
                            <w:r w:rsidR="0077203E" w:rsidRPr="004D2A8B">
                              <w:tab/>
                            </w:r>
                            <w:hyperlink r:id="rId6" w:history="1">
                              <w:r w:rsidRPr="004D2A8B">
                                <w:rPr>
                                  <w:rStyle w:val="Hyperlink"/>
                                  <w:rFonts w:cs="Arial"/>
                                </w:rPr>
                                <w:t>ross.wilkinson@colorado.edu</w:t>
                              </w:r>
                            </w:hyperlink>
                          </w:p>
                          <w:p w14:paraId="0719785A" w14:textId="167D4F42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354</w:t>
                            </w:r>
                            <w:r w:rsidR="0077203E" w:rsidRPr="004D2A8B">
                              <w:t xml:space="preserve"> UCB</w:t>
                            </w:r>
                          </w:p>
                          <w:p w14:paraId="772AC83E" w14:textId="7A92E4AE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Boulder, Colorado 80309-0</w:t>
                            </w:r>
                            <w:r w:rsidR="00E07052" w:rsidRPr="004D2A8B">
                              <w:t>354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E6A5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5pt;margin-top:7.2pt;width:279.1pt;height:5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" filled="f" stroked="f">
                <v:textbox inset=",7.2pt,,7.2pt">
                  <w:txbxContent>
                    <w:p w14:paraId="14FC2819" w14:textId="0FB83A33" w:rsidR="0077203E" w:rsidRPr="004D2A8B" w:rsidRDefault="0077203E" w:rsidP="004D2A8B">
                      <w:pPr>
                        <w:pStyle w:val="Header1"/>
                      </w:pPr>
                      <w:r w:rsidRPr="004D2A8B">
                        <w:t>Department</w:t>
                      </w:r>
                      <w:r w:rsidR="00E07052" w:rsidRPr="004D2A8B">
                        <w:t xml:space="preserve"> of Integrative Physiology</w:t>
                      </w:r>
                      <w:r w:rsidRPr="004D2A8B">
                        <w:tab/>
                        <w:t>t</w:t>
                      </w:r>
                      <w:r w:rsidRPr="004D2A8B">
                        <w:tab/>
                        <w:t xml:space="preserve">303 492 </w:t>
                      </w:r>
                      <w:r w:rsidR="00E07052" w:rsidRPr="004D2A8B">
                        <w:t>0926</w:t>
                      </w:r>
                    </w:p>
                    <w:p w14:paraId="289B0C3E" w14:textId="2E7C79D8" w:rsidR="0077203E" w:rsidRPr="004D2A8B" w:rsidRDefault="00E07052" w:rsidP="004D2A8B">
                      <w:pPr>
                        <w:pStyle w:val="Header1"/>
                      </w:pPr>
                      <w:r w:rsidRPr="004D2A8B">
                        <w:t>Locomotion Laboratory</w:t>
                      </w:r>
                      <w:r w:rsidR="0077203E" w:rsidRPr="004D2A8B">
                        <w:tab/>
                        <w:t>f</w:t>
                      </w:r>
                      <w:r w:rsidR="0077203E" w:rsidRPr="004D2A8B">
                        <w:tab/>
                        <w:t xml:space="preserve">303 492 </w:t>
                      </w:r>
                      <w:r w:rsidRPr="004D2A8B">
                        <w:t>4009</w:t>
                      </w:r>
                    </w:p>
                    <w:p w14:paraId="5F317319" w14:textId="587742B3" w:rsidR="0077203E" w:rsidRPr="004D2A8B" w:rsidRDefault="00E07052" w:rsidP="004D2A8B">
                      <w:pPr>
                        <w:pStyle w:val="Header1"/>
                      </w:pPr>
                      <w:r w:rsidRPr="004D2A8B">
                        <w:t>CLRE</w:t>
                      </w:r>
                      <w:r w:rsidR="0077203E" w:rsidRPr="004D2A8B">
                        <w:t xml:space="preserve"> Room </w:t>
                      </w:r>
                      <w:r w:rsidRPr="004D2A8B">
                        <w:t>111</w:t>
                      </w:r>
                      <w:r w:rsidR="0077203E" w:rsidRPr="004D2A8B">
                        <w:tab/>
                      </w:r>
                      <w:hyperlink r:id="rId7" w:history="1">
                        <w:r w:rsidRPr="004D2A8B">
                          <w:rPr>
                            <w:rStyle w:val="Hyperlink"/>
                            <w:rFonts w:cs="Arial"/>
                          </w:rPr>
                          <w:t>ross.wilkinson@colorado.edu</w:t>
                        </w:r>
                      </w:hyperlink>
                    </w:p>
                    <w:p w14:paraId="0719785A" w14:textId="167D4F42" w:rsidR="0077203E" w:rsidRPr="004D2A8B" w:rsidRDefault="00E07052" w:rsidP="004D2A8B">
                      <w:pPr>
                        <w:pStyle w:val="Header1"/>
                      </w:pPr>
                      <w:r w:rsidRPr="004D2A8B">
                        <w:t>354</w:t>
                      </w:r>
                      <w:r w:rsidR="0077203E" w:rsidRPr="004D2A8B">
                        <w:t xml:space="preserve"> UCB</w:t>
                      </w:r>
                    </w:p>
                    <w:p w14:paraId="772AC83E" w14:textId="7A92E4AE" w:rsidR="0077203E" w:rsidRPr="004D2A8B" w:rsidRDefault="0077203E" w:rsidP="004D2A8B">
                      <w:pPr>
                        <w:pStyle w:val="Header1"/>
                      </w:pPr>
                      <w:r w:rsidRPr="004D2A8B">
                        <w:t>Boulder, Colorado 80309-0</w:t>
                      </w:r>
                      <w:r w:rsidR="00E07052" w:rsidRPr="004D2A8B">
                        <w:t>354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338B76" w14:textId="4B805675" w:rsidR="0017440E" w:rsidRPr="00C64862" w:rsidRDefault="002A173C" w:rsidP="00DA454E">
      <w:pPr>
        <w:tabs>
          <w:tab w:val="left" w:pos="6160"/>
        </w:tabs>
        <w:ind w:left="-810"/>
      </w:pPr>
      <w:r w:rsidRPr="00C64862">
        <w:rPr>
          <w:noProof/>
        </w:rPr>
        <w:drawing>
          <wp:inline distT="0" distB="0" distL="0" distR="0" wp14:anchorId="1F284FE0" wp14:editId="688D0D0E">
            <wp:extent cx="1955800" cy="39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54E" w:rsidRPr="00C64862">
        <w:t xml:space="preserve"> </w:t>
      </w:r>
      <w:r w:rsidR="00DA454E" w:rsidRPr="00C64862">
        <w:tab/>
      </w:r>
      <w:ins w:id="0" w:author="Microsoft Office User" w:date="2021-02-02T06:39:00Z">
        <w:r w:rsidR="00D92071">
          <w:rPr>
            <w:rFonts w:ascii="Times New Roman" w:eastAsia="Arial Unicode MS" w:hAnsi="Times New Roman"/>
            <w:sz w:val="22"/>
            <w:szCs w:val="22"/>
          </w:rPr>
          <w:tab/>
        </w:r>
        <w:r w:rsidR="00D92071">
          <w:rPr>
            <w:rFonts w:ascii="Times New Roman" w:eastAsia="Arial Unicode MS" w:hAnsi="Times New Roman"/>
            <w:sz w:val="22"/>
            <w:szCs w:val="22"/>
          </w:rPr>
          <w:tab/>
        </w:r>
      </w:ins>
    </w:p>
    <w:p w14:paraId="4953F753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21782DE4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5CE2EA9" w14:textId="3D935BAB" w:rsidR="00086D9E" w:rsidRPr="00DB54E3" w:rsidRDefault="00851F8C" w:rsidP="006747F7">
      <w:pPr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fldChar w:fldCharType="begin"/>
      </w:r>
      <w:r w:rsidR="0017440E" w:rsidRPr="00DB54E3">
        <w:rPr>
          <w:rFonts w:ascii="Times New Roman" w:eastAsia="Arial Unicode MS" w:hAnsi="Times New Roman"/>
          <w:sz w:val="22"/>
          <w:szCs w:val="22"/>
        </w:rPr>
        <w:instrText xml:space="preserve"> TIME \@ "MMMM d, yyyy" </w:instrTex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separate"/>
      </w:r>
      <w:ins w:id="1" w:author="Mr Ross Wilkinson" w:date="2021-02-03T10:22:00Z">
        <w:r w:rsidR="006747F7">
          <w:rPr>
            <w:rFonts w:ascii="Times New Roman" w:eastAsia="Arial Unicode MS" w:hAnsi="Times New Roman"/>
            <w:noProof/>
            <w:sz w:val="22"/>
            <w:szCs w:val="22"/>
          </w:rPr>
          <w:t>February 3, 2021</w:t>
        </w:r>
      </w:ins>
      <w:r w:rsidRPr="00DB54E3">
        <w:rPr>
          <w:rFonts w:ascii="Times New Roman" w:eastAsia="Arial Unicode MS" w:hAnsi="Times New Roman"/>
          <w:sz w:val="22"/>
          <w:szCs w:val="22"/>
        </w:rPr>
        <w:fldChar w:fldCharType="end"/>
      </w:r>
    </w:p>
    <w:p w14:paraId="756617CC" w14:textId="77777777" w:rsidR="00DB54E3" w:rsidRPr="00DB54E3" w:rsidRDefault="00DB54E3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20CEDABA" w14:textId="7AFA707F" w:rsidR="00E07052" w:rsidRPr="00DB54E3" w:rsidRDefault="00E07052" w:rsidP="00DB54E3">
      <w:pPr>
        <w:pStyle w:val="Pa0"/>
        <w:spacing w:line="240" w:lineRule="auto"/>
        <w:outlineLvl w:val="0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Dr.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Farshid</w:t>
      </w:r>
      <w:proofErr w:type="spellEnd"/>
      <w:r w:rsidR="000A33C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</w:p>
    <w:p w14:paraId="488A984A" w14:textId="43809E7A" w:rsidR="00086D9E" w:rsidRPr="00DB54E3" w:rsidRDefault="00E07052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Editor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>in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Chief,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Journal of Biomechanics</w:t>
      </w:r>
    </w:p>
    <w:p w14:paraId="0BEA18E3" w14:textId="2EC97988" w:rsidR="004D2A8B" w:rsidRPr="00DB54E3" w:rsidRDefault="006747F7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hyperlink r:id="rId9" w:history="1">
        <w:r w:rsidR="000A33CF" w:rsidRPr="00DB54E3">
          <w:rPr>
            <w:rStyle w:val="Hyperlink"/>
            <w:rFonts w:ascii="Times New Roman" w:eastAsia="Arial Unicode MS" w:hAnsi="Times New Roman"/>
            <w:color w:val="auto"/>
            <w:sz w:val="22"/>
            <w:szCs w:val="22"/>
          </w:rPr>
          <w:t>em@editorialmanager.com</w:t>
        </w:r>
      </w:hyperlink>
    </w:p>
    <w:p w14:paraId="649DD692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163D889E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1AEC640" w14:textId="57A782EA" w:rsidR="00086D9E" w:rsidRPr="00DB54E3" w:rsidRDefault="0017440E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Dear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Dr.,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</w:p>
    <w:p w14:paraId="38F86F93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678B953D" w14:textId="3AE5BC19" w:rsidR="004D2A8B" w:rsidRPr="00DB54E3" w:rsidRDefault="00A74B05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We are pleased to submit our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original research article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  <w:r w:rsidR="00BD1223" w:rsidRPr="00DB54E3">
        <w:rPr>
          <w:rFonts w:ascii="Times New Roman" w:eastAsia="Arial Unicode MS" w:hAnsi="Times New Roman"/>
          <w:iCs/>
          <w:sz w:val="22"/>
          <w:szCs w:val="22"/>
        </w:rPr>
        <w:t>“</w:t>
      </w:r>
      <w:r w:rsidR="000A33CF" w:rsidRPr="00DB54E3">
        <w:rPr>
          <w:rFonts w:ascii="Times New Roman" w:eastAsia="Arial Unicode MS" w:hAnsi="Times New Roman"/>
          <w:iCs/>
          <w:sz w:val="22"/>
          <w:szCs w:val="22"/>
        </w:rPr>
        <w:t>The influence of bicycle lean on maximal power output during sprint cycling</w:t>
      </w:r>
      <w:r w:rsidR="00BD1223" w:rsidRPr="00DB54E3">
        <w:rPr>
          <w:rFonts w:ascii="Times New Roman" w:eastAsia="Arial Unicode MS" w:hAnsi="Times New Roman"/>
          <w:iCs/>
          <w:sz w:val="22"/>
          <w:szCs w:val="22"/>
        </w:rPr>
        <w:t>”</w:t>
      </w:r>
      <w:r w:rsidRPr="00DB54E3">
        <w:rPr>
          <w:rFonts w:ascii="Times New Roman" w:eastAsia="Arial Unicode MS" w:hAnsi="Times New Roman"/>
          <w:iCs/>
          <w:sz w:val="22"/>
          <w:szCs w:val="22"/>
        </w:rPr>
        <w:t xml:space="preserve"> for your consideration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We are 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>sincerely thank</w:t>
      </w:r>
      <w:r w:rsidRPr="00DB54E3">
        <w:rPr>
          <w:rFonts w:ascii="Times New Roman" w:eastAsia="Arial Unicode MS" w:hAnsi="Times New Roman"/>
          <w:sz w:val="22"/>
          <w:szCs w:val="22"/>
        </w:rPr>
        <w:t>ful to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 xml:space="preserve"> the International Society of Biomechanics for supporting this </w:t>
      </w:r>
      <w:r w:rsidR="00DD196F" w:rsidRPr="00DB54E3">
        <w:rPr>
          <w:rFonts w:ascii="Times New Roman" w:eastAsia="Arial Unicode MS" w:hAnsi="Times New Roman"/>
          <w:sz w:val="22"/>
          <w:szCs w:val="22"/>
        </w:rPr>
        <w:t xml:space="preserve">research 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 xml:space="preserve">through a Student </w:t>
      </w:r>
      <w:r w:rsidR="00DD196F" w:rsidRPr="00DB54E3">
        <w:rPr>
          <w:rFonts w:ascii="Times New Roman" w:eastAsia="Arial Unicode MS" w:hAnsi="Times New Roman"/>
          <w:sz w:val="22"/>
          <w:szCs w:val="22"/>
        </w:rPr>
        <w:t>International Travel Grant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>.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One stipulation of that grant was that we submit our findings for publication in the </w:t>
      </w:r>
      <w:r w:rsidRPr="00DB54E3">
        <w:rPr>
          <w:rFonts w:ascii="Times New Roman" w:eastAsia="Arial Unicode MS" w:hAnsi="Times New Roman"/>
          <w:i/>
          <w:sz w:val="22"/>
          <w:szCs w:val="22"/>
        </w:rPr>
        <w:t xml:space="preserve">Journal of Biomechanics </w:t>
      </w:r>
      <w:r w:rsidRPr="00DB54E3">
        <w:rPr>
          <w:rFonts w:ascii="Times New Roman" w:eastAsia="Arial Unicode MS" w:hAnsi="Times New Roman"/>
          <w:sz w:val="22"/>
          <w:szCs w:val="22"/>
        </w:rPr>
        <w:t>and we are proud to do so.</w:t>
      </w:r>
    </w:p>
    <w:p w14:paraId="298266A7" w14:textId="77777777" w:rsidR="004D2A8B" w:rsidRPr="00DB54E3" w:rsidRDefault="004D2A8B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17F2C82" w14:textId="62E3AFCE" w:rsidR="00BD1223" w:rsidRPr="00DB54E3" w:rsidRDefault="00FF36E3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In 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our </w:t>
      </w:r>
      <w:r w:rsidRPr="00DB54E3">
        <w:rPr>
          <w:rFonts w:ascii="Times New Roman" w:eastAsia="Arial Unicode MS" w:hAnsi="Times New Roman"/>
          <w:sz w:val="22"/>
          <w:szCs w:val="22"/>
        </w:rPr>
        <w:t>study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,</w:t>
      </w:r>
      <w:r w:rsidR="004D2A8B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>we investigated whether bicycle lean affects maximal power output during sprint cycling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. We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devised and built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a novel cycling ergometer that can </w:t>
      </w:r>
      <w:proofErr w:type="spellStart"/>
      <w:r w:rsidRPr="00DB54E3">
        <w:rPr>
          <w:rFonts w:ascii="Times New Roman" w:eastAsia="Arial Unicode MS" w:hAnsi="Times New Roman"/>
          <w:sz w:val="22"/>
          <w:szCs w:val="22"/>
        </w:rPr>
        <w:t>lean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 from side-to-side but can also be locked to prevent lean</w:t>
      </w:r>
      <w:r w:rsidR="00ED47CD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We find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that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contrary to conventional cycling lore,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leaning the bicycle </w:t>
      </w:r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>ad libitum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>does not enhance maximal power output compared to a traditional stationary ergometer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. Conversely, we found that </w:t>
      </w:r>
      <w:r w:rsidRPr="00DB54E3">
        <w:rPr>
          <w:rFonts w:ascii="Times New Roman" w:eastAsia="Arial Unicode MS" w:hAnsi="Times New Roman"/>
          <w:sz w:val="22"/>
          <w:szCs w:val="22"/>
        </w:rPr>
        <w:t>trying to minimize bicycle lean impairs maximal power output by 5%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in contradiction to a recent paper published in </w:t>
      </w:r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 xml:space="preserve">J. </w:t>
      </w:r>
      <w:proofErr w:type="spellStart"/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>Biomech</w:t>
      </w:r>
      <w:proofErr w:type="spellEnd"/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(</w:t>
      </w:r>
      <w:proofErr w:type="spellStart"/>
      <w:r w:rsidR="00C64862" w:rsidRPr="00DB54E3">
        <w:rPr>
          <w:rFonts w:ascii="Times New Roman" w:eastAsia="Arial Unicode MS" w:hAnsi="Times New Roman"/>
          <w:sz w:val="22"/>
          <w:szCs w:val="22"/>
        </w:rPr>
        <w:t>Bouillod</w:t>
      </w:r>
      <w:proofErr w:type="spellEnd"/>
      <w:r w:rsidR="00C64862" w:rsidRPr="00DB54E3">
        <w:rPr>
          <w:rFonts w:ascii="Times New Roman" w:eastAsia="Arial Unicode MS" w:hAnsi="Times New Roman"/>
          <w:sz w:val="22"/>
          <w:szCs w:val="22"/>
        </w:rPr>
        <w:t xml:space="preserve"> et al., 2018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)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Our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findings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have obvious applications to the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sport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of cycling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and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may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be translated to broader questions </w:t>
      </w:r>
      <w:r w:rsidRPr="00DB54E3">
        <w:rPr>
          <w:rFonts w:ascii="Times New Roman" w:eastAsia="Arial Unicode MS" w:hAnsi="Times New Roman"/>
          <w:sz w:val="22"/>
          <w:szCs w:val="22"/>
        </w:rPr>
        <w:t>regarding the effects of instability on human force and power production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>.</w:t>
      </w:r>
    </w:p>
    <w:p w14:paraId="45688227" w14:textId="77777777" w:rsidR="00ED47CD" w:rsidRPr="00DB54E3" w:rsidRDefault="00ED47CD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</w:p>
    <w:p w14:paraId="09CBDC2F" w14:textId="37ADEA0A" w:rsidR="00A74B05" w:rsidRPr="00DB54E3" w:rsidRDefault="00BD1223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The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study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was conducted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with the approval of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the University of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Colorado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Institutional Review Board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This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manuscript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has not been published before and is not under consideration for publication anywhere else.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We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have no conflicts of interest to disclose.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 The manuscript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(Introduction - Discussion)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 is 3275 words long and includes three figures.</w:t>
      </w:r>
    </w:p>
    <w:p w14:paraId="2619A6EE" w14:textId="5BCAAFEC" w:rsidR="00DF297F" w:rsidRPr="00DB54E3" w:rsidRDefault="00DF297F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</w:p>
    <w:p w14:paraId="402C0A63" w14:textId="5536C581" w:rsidR="00DF297F" w:rsidRPr="00DB54E3" w:rsidRDefault="00950D6A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We have both contributed significantly to the research, analysis</w:t>
      </w:r>
      <w:r w:rsidR="00C64862" w:rsidRPr="00DB54E3">
        <w:rPr>
          <w:rFonts w:ascii="Times New Roman" w:eastAsia="Arial Unicode MS" w:hAnsi="Times New Roman"/>
          <w:sz w:val="22"/>
          <w:szCs w:val="22"/>
        </w:rPr>
        <w:t>,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and writing 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and concur on the submission in the present form. </w:t>
      </w:r>
      <w:r w:rsidRPr="00DB54E3">
        <w:rPr>
          <w:rFonts w:ascii="Times New Roman" w:eastAsia="Arial Unicode MS" w:hAnsi="Times New Roman"/>
          <w:sz w:val="22"/>
          <w:szCs w:val="22"/>
        </w:rPr>
        <w:t>Dr. Wilkinson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will be serving as the corresponding author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 and will keep Dr. </w:t>
      </w:r>
      <w:proofErr w:type="spellStart"/>
      <w:r w:rsidR="00C870B9" w:rsidRPr="00DB54E3">
        <w:rPr>
          <w:rFonts w:ascii="Times New Roman" w:eastAsia="Arial Unicode MS" w:hAnsi="Times New Roman"/>
          <w:sz w:val="22"/>
          <w:szCs w:val="22"/>
        </w:rPr>
        <w:t>Kram</w:t>
      </w:r>
      <w:proofErr w:type="spellEnd"/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informed throughout the editorial review process</w:t>
      </w:r>
      <w:r w:rsidR="00DB54E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and 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we will together make any 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>revisions to the manuscript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 in response to the reviewers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>.</w:t>
      </w:r>
      <w:ins w:id="2" w:author="Microsoft Office User" w:date="2021-02-02T06:36:00Z">
        <w:r w:rsidR="00D92071">
          <w:rPr>
            <w:rFonts w:ascii="Times New Roman" w:eastAsia="Arial Unicode MS" w:hAnsi="Times New Roman"/>
            <w:sz w:val="22"/>
            <w:szCs w:val="22"/>
          </w:rPr>
          <w:t xml:space="preserve"> Thank you for your service </w:t>
        </w:r>
      </w:ins>
      <w:ins w:id="3" w:author="Microsoft Office User" w:date="2021-02-02T06:37:00Z">
        <w:r w:rsidR="00D92071">
          <w:rPr>
            <w:rFonts w:ascii="Times New Roman" w:eastAsia="Arial Unicode MS" w:hAnsi="Times New Roman"/>
            <w:sz w:val="22"/>
            <w:szCs w:val="22"/>
          </w:rPr>
          <w:t>to the</w:t>
        </w:r>
      </w:ins>
      <w:ins w:id="4" w:author="Microsoft Office User" w:date="2021-02-02T06:36:00Z">
        <w:r w:rsidR="00D92071">
          <w:rPr>
            <w:rFonts w:ascii="Times New Roman" w:eastAsia="Arial Unicode MS" w:hAnsi="Times New Roman"/>
            <w:sz w:val="22"/>
            <w:szCs w:val="22"/>
          </w:rPr>
          <w:t xml:space="preserve"> </w:t>
        </w:r>
      </w:ins>
      <w:ins w:id="5" w:author="Microsoft Office User" w:date="2021-02-02T06:37:00Z">
        <w:r w:rsidR="00D92071">
          <w:rPr>
            <w:rFonts w:ascii="Times New Roman" w:eastAsia="Arial Unicode MS" w:hAnsi="Times New Roman"/>
            <w:sz w:val="22"/>
            <w:szCs w:val="22"/>
          </w:rPr>
          <w:t>Journal and the field of biomechanics.</w:t>
        </w:r>
      </w:ins>
    </w:p>
    <w:p w14:paraId="7449E5A4" w14:textId="77777777" w:rsidR="00DF297F" w:rsidRPr="00DB54E3" w:rsidRDefault="00DF297F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7468AC1F" w14:textId="18E2B506" w:rsidR="00433FAA" w:rsidRPr="00DB54E3" w:rsidDel="006747F7" w:rsidRDefault="0017440E" w:rsidP="00DB54E3">
      <w:pPr>
        <w:pStyle w:val="Pa1"/>
        <w:spacing w:line="240" w:lineRule="auto"/>
        <w:rPr>
          <w:del w:id="6" w:author="Mr Ross Wilkinson" w:date="2021-02-03T10:25:00Z"/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Sincerely, </w:t>
      </w:r>
    </w:p>
    <w:p w14:paraId="4C475A6E" w14:textId="77777777" w:rsidR="00DB54E3" w:rsidRPr="00DB54E3" w:rsidRDefault="00DB54E3" w:rsidP="006747F7">
      <w:pPr>
        <w:pStyle w:val="Pa1"/>
        <w:spacing w:line="240" w:lineRule="auto"/>
        <w:rPr>
          <w:rFonts w:eastAsia="Arial Unicode MS"/>
        </w:rPr>
        <w:pPrChange w:id="7" w:author="Mr Ross Wilkinson" w:date="2021-02-03T10:25:00Z">
          <w:pPr>
            <w:pStyle w:val="Default"/>
          </w:pPr>
        </w:pPrChange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488"/>
      </w:tblGrid>
      <w:tr w:rsidR="00DB54E3" w:rsidRPr="00DB54E3" w14:paraId="1A5F3DC5" w14:textId="77777777" w:rsidTr="00DB54E3">
        <w:tc>
          <w:tcPr>
            <w:tcW w:w="4488" w:type="dxa"/>
          </w:tcPr>
          <w:p w14:paraId="6D2A83C4" w14:textId="1C3CFFA6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noProof/>
                <w:sz w:val="22"/>
                <w:szCs w:val="22"/>
              </w:rPr>
              <w:drawing>
                <wp:inline distT="0" distB="0" distL="0" distR="0" wp14:anchorId="6B283953" wp14:editId="20F85046">
                  <wp:extent cx="2360606" cy="621517"/>
                  <wp:effectExtent l="0" t="0" r="1905" b="1270"/>
                  <wp:docPr id="5" name="Picture 5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, letter&#10;&#10;Description automatically generated"/>
                          <pic:cNvPicPr/>
                        </pic:nvPicPr>
                        <pic:blipFill rotWithShape="1">
                          <a:blip r:embed="rId10"/>
                          <a:srcRect l="4336"/>
                          <a:stretch/>
                        </pic:blipFill>
                        <pic:spPr bwMode="auto">
                          <a:xfrm>
                            <a:off x="0" y="0"/>
                            <a:ext cx="2405920" cy="633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8" w:type="dxa"/>
          </w:tcPr>
          <w:p w14:paraId="130DFAE7" w14:textId="77B9D79F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noProof/>
                <w:sz w:val="22"/>
                <w:szCs w:val="22"/>
              </w:rPr>
              <w:drawing>
                <wp:inline distT="0" distB="0" distL="0" distR="0" wp14:anchorId="2F91D916" wp14:editId="0941F13E">
                  <wp:extent cx="1519555" cy="661035"/>
                  <wp:effectExtent l="0" t="0" r="4445" b="0"/>
                  <wp:docPr id="4" name="Picture 4" descr=":::School:CUletterhead:rk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School:CUletterhead:rk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E3" w:rsidRPr="00DB54E3" w14:paraId="1EDD1BF3" w14:textId="77777777" w:rsidTr="00DB54E3">
        <w:tc>
          <w:tcPr>
            <w:tcW w:w="4488" w:type="dxa"/>
          </w:tcPr>
          <w:p w14:paraId="05264933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Ross Wilkinson, Ph.D.</w:t>
            </w:r>
          </w:p>
          <w:p w14:paraId="28D2EBB1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Post-doctoral Researcher</w:t>
            </w:r>
          </w:p>
          <w:p w14:paraId="3EA8A7B0" w14:textId="71324A90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Integrative Physiology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 Dept.</w:t>
            </w:r>
          </w:p>
          <w:p w14:paraId="1E1CB4E7" w14:textId="45A83AA3" w:rsid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University of Colorado Boulder</w:t>
            </w:r>
          </w:p>
          <w:p w14:paraId="52D17DD7" w14:textId="2C7823D3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</w:rPr>
              <w:t>ross.wilkinson@colorado.edu</w:t>
            </w:r>
          </w:p>
        </w:tc>
        <w:tc>
          <w:tcPr>
            <w:tcW w:w="4488" w:type="dxa"/>
          </w:tcPr>
          <w:p w14:paraId="49D581B0" w14:textId="68336630" w:rsidR="00DB54E3" w:rsidRPr="00DB54E3" w:rsidRDefault="00DB54E3" w:rsidP="00086D9E">
            <w:pPr>
              <w:rPr>
                <w:rFonts w:ascii="Times New Roman" w:hAnsi="Times New Roman"/>
                <w:sz w:val="22"/>
                <w:szCs w:val="22"/>
              </w:rPr>
            </w:pP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Rodger </w:t>
            </w:r>
            <w:proofErr w:type="spellStart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Kram</w:t>
            </w:r>
            <w:proofErr w:type="spellEnd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, Ph.D.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Associate Professor, Emeritus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Integrative Physiology Dept.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University of Colorado Boulder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rodger.kram@colorado.edu</w:t>
            </w:r>
          </w:p>
        </w:tc>
      </w:tr>
    </w:tbl>
    <w:p w14:paraId="0C623ED6" w14:textId="606B0F72" w:rsidR="000A33CF" w:rsidRPr="00DB54E3" w:rsidRDefault="000A33CF" w:rsidP="00DB54E3">
      <w:pPr>
        <w:rPr>
          <w:rFonts w:ascii="Times New Roman" w:eastAsia="Arial Unicode MS" w:hAnsi="Times New Roman"/>
        </w:rPr>
      </w:pPr>
    </w:p>
    <w:sectPr w:rsidR="000A33CF" w:rsidRPr="00DB54E3" w:rsidSect="00086D9E">
      <w:type w:val="continuous"/>
      <w:pgSz w:w="12240" w:h="15840"/>
      <w:pgMar w:top="432" w:right="1627" w:bottom="1627" w:left="1627" w:header="432" w:footer="432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8C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6A4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465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82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865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4A9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A1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6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8E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766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Mr Ross Wilkinson">
    <w15:presenceInfo w15:providerId="AD" w15:userId="S::ross.wilkinson@uqconnect.edu.au::084a31b8-1cc3-499d-a3ef-1e5d0d3790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67"/>
    <w:rsid w:val="00086D9E"/>
    <w:rsid w:val="000A33CF"/>
    <w:rsid w:val="000D53D4"/>
    <w:rsid w:val="00107E81"/>
    <w:rsid w:val="0017440E"/>
    <w:rsid w:val="002A173C"/>
    <w:rsid w:val="00433FAA"/>
    <w:rsid w:val="00444767"/>
    <w:rsid w:val="004C599A"/>
    <w:rsid w:val="004D2A8B"/>
    <w:rsid w:val="005D79DD"/>
    <w:rsid w:val="006747F7"/>
    <w:rsid w:val="00682427"/>
    <w:rsid w:val="006F7BF3"/>
    <w:rsid w:val="0077203E"/>
    <w:rsid w:val="007E352A"/>
    <w:rsid w:val="00851F8C"/>
    <w:rsid w:val="00950D6A"/>
    <w:rsid w:val="00A71032"/>
    <w:rsid w:val="00A74B05"/>
    <w:rsid w:val="00AB579C"/>
    <w:rsid w:val="00AD6864"/>
    <w:rsid w:val="00B53388"/>
    <w:rsid w:val="00BD1223"/>
    <w:rsid w:val="00BD5D4A"/>
    <w:rsid w:val="00C32512"/>
    <w:rsid w:val="00C64862"/>
    <w:rsid w:val="00C870B9"/>
    <w:rsid w:val="00CB17F8"/>
    <w:rsid w:val="00CC7538"/>
    <w:rsid w:val="00D04553"/>
    <w:rsid w:val="00D92071"/>
    <w:rsid w:val="00DA454E"/>
    <w:rsid w:val="00DB54E3"/>
    <w:rsid w:val="00DD196F"/>
    <w:rsid w:val="00DF297F"/>
    <w:rsid w:val="00E07052"/>
    <w:rsid w:val="00E62906"/>
    <w:rsid w:val="00EA04F0"/>
    <w:rsid w:val="00ED47CD"/>
    <w:rsid w:val="00F00DBC"/>
    <w:rsid w:val="00FD104A"/>
    <w:rsid w:val="00FF36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228DA"/>
  <w15:docId w15:val="{A6F16D10-2D46-364B-88F1-D80D8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24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D04A1"/>
    <w:rPr>
      <w:rFonts w:cs="Times New Roman"/>
      <w:color w:val="0000FF"/>
      <w:u w:val="single"/>
    </w:rPr>
  </w:style>
  <w:style w:type="paragraph" w:customStyle="1" w:styleId="Default">
    <w:name w:val="Default"/>
    <w:rsid w:val="008D04A1"/>
    <w:pPr>
      <w:widowControl w:val="0"/>
      <w:autoSpaceDE w:val="0"/>
      <w:autoSpaceDN w:val="0"/>
      <w:adjustRightInd w:val="0"/>
    </w:pPr>
    <w:rPr>
      <w:rFonts w:ascii="HelveticaNeueLT Std" w:eastAsia="Times New Roman" w:hAnsi="HelveticaNeueLT Std" w:cs="HelveticaNeueLT Std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8D04A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D04A1"/>
    <w:rPr>
      <w:rFonts w:cs="Times New Roman"/>
    </w:rPr>
  </w:style>
  <w:style w:type="paragraph" w:styleId="Footer">
    <w:name w:val="footer"/>
    <w:basedOn w:val="Normal"/>
    <w:link w:val="FooterChar"/>
    <w:rsid w:val="008D04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8D04A1"/>
    <w:rPr>
      <w:rFonts w:cs="Times New Roman"/>
    </w:rPr>
  </w:style>
  <w:style w:type="table" w:styleId="TableGrid">
    <w:name w:val="Table Grid"/>
    <w:basedOn w:val="TableNormal"/>
    <w:rsid w:val="00CC38A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C5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4C599A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44476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52"/>
    <w:rPr>
      <w:color w:val="605E5C"/>
      <w:shd w:val="clear" w:color="auto" w:fill="E1DFDD"/>
    </w:rPr>
  </w:style>
  <w:style w:type="paragraph" w:customStyle="1" w:styleId="Header1">
    <w:name w:val="Header1"/>
    <w:basedOn w:val="Normal"/>
    <w:qFormat/>
    <w:rsid w:val="004D2A8B"/>
    <w:pPr>
      <w:tabs>
        <w:tab w:val="left" w:pos="3600"/>
        <w:tab w:val="left" w:pos="3780"/>
      </w:tabs>
      <w:ind w:left="-90"/>
    </w:pPr>
    <w:rPr>
      <w:rFonts w:ascii="Arial" w:eastAsia="Arial Unicode MS" w:hAnsi="Arial" w:cs="Arial"/>
      <w:sz w:val="13"/>
      <w:szCs w:val="13"/>
    </w:rPr>
  </w:style>
  <w:style w:type="paragraph" w:styleId="Revision">
    <w:name w:val="Revision"/>
    <w:hidden/>
    <w:uiPriority w:val="99"/>
    <w:semiHidden/>
    <w:rsid w:val="00C6486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mailto:ross.wilkinson@colorado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s.wilkinson@colorado.ed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em@editorialmanager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swilkinson/Documents/Postdoc/CU%20Brand%20Assets/cuboulder_letterhead_2019/ucb_letterhead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E2227-74F0-1A4B-AA89-0D12E887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ucb_letterhead_A.dotx</Template>
  <TotalTime>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2449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mailto:email.email@colorado.edu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 Ross Wilkinson</cp:lastModifiedBy>
  <cp:revision>2</cp:revision>
  <dcterms:created xsi:type="dcterms:W3CDTF">2021-02-03T17:26:00Z</dcterms:created>
  <dcterms:modified xsi:type="dcterms:W3CDTF">2021-02-03T17:26:00Z</dcterms:modified>
</cp:coreProperties>
</file>