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6659CDD1"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ins w:id="0" w:author="Mr Ross Wilkinson" w:date="2021-05-08T14:18:00Z">
        <w:r w:rsidR="009D49C1">
          <w:rPr>
            <w:rFonts w:ascii="Times New Roman" w:eastAsia="Arial Unicode MS" w:hAnsi="Times New Roman"/>
            <w:noProof/>
            <w:sz w:val="22"/>
            <w:szCs w:val="22"/>
          </w:rPr>
          <w:t>May 8, 2021</w:t>
        </w:r>
      </w:ins>
      <w:ins w:id="1" w:author="Rodger Kram Ph.D." w:date="2021-05-06T16:19:00Z">
        <w:del w:id="2" w:author="Mr Ross Wilkinson" w:date="2021-05-08T14:18:00Z">
          <w:r w:rsidR="00504098" w:rsidDel="009D49C1">
            <w:rPr>
              <w:rFonts w:ascii="Times New Roman" w:eastAsia="Arial Unicode MS" w:hAnsi="Times New Roman"/>
              <w:noProof/>
              <w:sz w:val="22"/>
              <w:szCs w:val="22"/>
            </w:rPr>
            <w:delText>May 6, 2021</w:delText>
          </w:r>
        </w:del>
      </w:ins>
      <w:del w:id="3" w:author="Mr Ross Wilkinson" w:date="2021-05-08T14:18:00Z">
        <w:r w:rsidR="00225C80" w:rsidDel="009D49C1">
          <w:rPr>
            <w:rFonts w:ascii="Times New Roman" w:eastAsia="Arial Unicode MS" w:hAnsi="Times New Roman"/>
            <w:noProof/>
            <w:sz w:val="22"/>
            <w:szCs w:val="22"/>
          </w:rPr>
          <w:delText>May 4, 2021</w:delText>
        </w:r>
      </w:del>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D90E17"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57A782EA"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proofErr w:type="gramStart"/>
      <w:r w:rsidR="000A33CF" w:rsidRPr="00DB54E3">
        <w:rPr>
          <w:rFonts w:ascii="Times New Roman" w:eastAsia="Arial Unicode MS" w:hAnsi="Times New Roman"/>
          <w:sz w:val="22"/>
          <w:szCs w:val="22"/>
        </w:rPr>
        <w:t>Dr.</w:t>
      </w:r>
      <w:proofErr w:type="gramEnd"/>
      <w:del w:id="4" w:author="Rodger Kram Ph.D." w:date="2021-05-04T16:25:00Z">
        <w:r w:rsidR="000A33CF" w:rsidRPr="00DB54E3" w:rsidDel="00B72702">
          <w:rPr>
            <w:rFonts w:ascii="Times New Roman" w:eastAsia="Arial Unicode MS" w:hAnsi="Times New Roman"/>
            <w:sz w:val="22"/>
            <w:szCs w:val="22"/>
          </w:rPr>
          <w:delText>,</w:delText>
        </w:r>
      </w:del>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46DA0162" w:rsidR="00DF31C5" w:rsidRPr="00DF31C5" w:rsidRDefault="00B72702" w:rsidP="00DF31C5">
      <w:pPr>
        <w:pStyle w:val="Default"/>
        <w:rPr>
          <w:rFonts w:ascii="Times New Roman" w:eastAsia="Arial Unicode MS" w:hAnsi="Times New Roman" w:cs="Times New Roman"/>
          <w:color w:val="auto"/>
          <w:sz w:val="22"/>
          <w:szCs w:val="22"/>
        </w:rPr>
      </w:pPr>
      <w:ins w:id="5" w:author="Rodger Kram Ph.D." w:date="2021-05-04T16:25:00Z">
        <w:r>
          <w:rPr>
            <w:rFonts w:ascii="Times New Roman" w:eastAsia="Arial Unicode MS" w:hAnsi="Times New Roman" w:cs="Times New Roman"/>
            <w:color w:val="auto"/>
            <w:sz w:val="22"/>
            <w:szCs w:val="22"/>
          </w:rPr>
          <w:t>T</w:t>
        </w:r>
      </w:ins>
      <w:del w:id="6" w:author="Rodger Kram Ph.D." w:date="2021-05-04T16:25:00Z">
        <w:r w:rsidR="00DF31C5" w:rsidRPr="00DF31C5" w:rsidDel="00B72702">
          <w:rPr>
            <w:rFonts w:ascii="Times New Roman" w:eastAsia="Arial Unicode MS" w:hAnsi="Times New Roman" w:cs="Times New Roman"/>
            <w:color w:val="auto"/>
            <w:sz w:val="22"/>
            <w:szCs w:val="22"/>
          </w:rPr>
          <w:delText>We t</w:delText>
        </w:r>
      </w:del>
      <w:r w:rsidR="00DF31C5" w:rsidRPr="00DF31C5">
        <w:rPr>
          <w:rFonts w:ascii="Times New Roman" w:eastAsia="Arial Unicode MS" w:hAnsi="Times New Roman" w:cs="Times New Roman"/>
          <w:color w:val="auto"/>
          <w:sz w:val="22"/>
          <w:szCs w:val="22"/>
        </w:rPr>
        <w:t xml:space="preserve">hank you for the opportunity to revise </w:t>
      </w:r>
      <w:del w:id="7" w:author="Rodger Kram Ph.D." w:date="2021-05-04T16:25:00Z">
        <w:r w:rsidR="00DF31C5" w:rsidRPr="00DF31C5" w:rsidDel="00B72702">
          <w:rPr>
            <w:rFonts w:ascii="Times New Roman" w:eastAsia="Arial Unicode MS" w:hAnsi="Times New Roman" w:cs="Times New Roman"/>
            <w:color w:val="auto"/>
            <w:sz w:val="22"/>
            <w:szCs w:val="22"/>
          </w:rPr>
          <w:delText xml:space="preserve">the </w:delText>
        </w:r>
      </w:del>
      <w:ins w:id="8" w:author="Rodger Kram Ph.D." w:date="2021-05-04T16:25:00Z">
        <w:r>
          <w:rPr>
            <w:rFonts w:ascii="Times New Roman" w:eastAsia="Arial Unicode MS" w:hAnsi="Times New Roman" w:cs="Times New Roman"/>
            <w:color w:val="auto"/>
            <w:sz w:val="22"/>
            <w:szCs w:val="22"/>
          </w:rPr>
          <w:t>our</w:t>
        </w:r>
        <w:r w:rsidRPr="00DF31C5">
          <w:rPr>
            <w:rFonts w:ascii="Times New Roman" w:eastAsia="Arial Unicode MS" w:hAnsi="Times New Roman" w:cs="Times New Roman"/>
            <w:color w:val="auto"/>
            <w:sz w:val="22"/>
            <w:szCs w:val="22"/>
          </w:rPr>
          <w:t xml:space="preserve"> </w:t>
        </w:r>
      </w:ins>
      <w:r w:rsidR="00DF31C5" w:rsidRPr="00DF31C5">
        <w:rPr>
          <w:rFonts w:ascii="Times New Roman" w:eastAsia="Arial Unicode MS" w:hAnsi="Times New Roman" w:cs="Times New Roman"/>
          <w:color w:val="auto"/>
          <w:sz w:val="22"/>
          <w:szCs w:val="22"/>
        </w:rPr>
        <w:t>manuscript and the reviewer for their insightful comments. Attached</w:t>
      </w:r>
      <w:ins w:id="9" w:author="Rodger Kram Ph.D." w:date="2021-05-06T16:02:00Z">
        <w:r w:rsidR="009B4FC9">
          <w:rPr>
            <w:rFonts w:ascii="Times New Roman" w:eastAsia="Arial Unicode MS" w:hAnsi="Times New Roman" w:cs="Times New Roman"/>
            <w:color w:val="auto"/>
            <w:sz w:val="22"/>
            <w:szCs w:val="22"/>
          </w:rPr>
          <w:t xml:space="preserve">, please </w:t>
        </w:r>
      </w:ins>
      <w:del w:id="10" w:author="Rodger Kram Ph.D." w:date="2021-05-06T16:02:00Z">
        <w:r w:rsidR="00DF31C5" w:rsidRPr="00DF31C5" w:rsidDel="009B4FC9">
          <w:rPr>
            <w:rFonts w:ascii="Times New Roman" w:eastAsia="Arial Unicode MS" w:hAnsi="Times New Roman" w:cs="Times New Roman"/>
            <w:color w:val="auto"/>
            <w:sz w:val="22"/>
            <w:szCs w:val="22"/>
          </w:rPr>
          <w:delText xml:space="preserve"> you will </w:delText>
        </w:r>
      </w:del>
      <w:r w:rsidR="00DF31C5" w:rsidRPr="00DF31C5">
        <w:rPr>
          <w:rFonts w:ascii="Times New Roman" w:eastAsia="Arial Unicode MS" w:hAnsi="Times New Roman" w:cs="Times New Roman"/>
          <w:color w:val="auto"/>
          <w:sz w:val="22"/>
          <w:szCs w:val="22"/>
        </w:rPr>
        <w:t xml:space="preserve">find </w:t>
      </w:r>
      <w:del w:id="11" w:author="Rodger Kram Ph.D." w:date="2021-05-06T16:02:00Z">
        <w:r w:rsidR="00DF31C5" w:rsidRPr="00DF31C5" w:rsidDel="009B4FC9">
          <w:rPr>
            <w:rFonts w:ascii="Times New Roman" w:eastAsia="Arial Unicode MS" w:hAnsi="Times New Roman" w:cs="Times New Roman"/>
            <w:color w:val="auto"/>
            <w:sz w:val="22"/>
            <w:szCs w:val="22"/>
          </w:rPr>
          <w:delText xml:space="preserve">a </w:delText>
        </w:r>
      </w:del>
      <w:ins w:id="12" w:author="Rodger Kram Ph.D." w:date="2021-05-06T16:02:00Z">
        <w:r w:rsidR="009B4FC9">
          <w:rPr>
            <w:rFonts w:ascii="Times New Roman" w:eastAsia="Arial Unicode MS" w:hAnsi="Times New Roman" w:cs="Times New Roman"/>
            <w:color w:val="auto"/>
            <w:sz w:val="22"/>
            <w:szCs w:val="22"/>
          </w:rPr>
          <w:t>our</w:t>
        </w:r>
        <w:r w:rsidR="009B4FC9" w:rsidRPr="00DF31C5">
          <w:rPr>
            <w:rFonts w:ascii="Times New Roman" w:eastAsia="Arial Unicode MS" w:hAnsi="Times New Roman" w:cs="Times New Roman"/>
            <w:color w:val="auto"/>
            <w:sz w:val="22"/>
            <w:szCs w:val="22"/>
          </w:rPr>
          <w:t xml:space="preserve"> </w:t>
        </w:r>
      </w:ins>
      <w:r w:rsidR="00DF31C5" w:rsidRPr="00DF31C5">
        <w:rPr>
          <w:rFonts w:ascii="Times New Roman" w:eastAsia="Arial Unicode MS" w:hAnsi="Times New Roman" w:cs="Times New Roman"/>
          <w:color w:val="auto"/>
          <w:sz w:val="22"/>
          <w:szCs w:val="22"/>
        </w:rPr>
        <w:t xml:space="preserve">revised manuscript titled: “The influence of bicycle </w:t>
      </w:r>
      <w:proofErr w:type="gramStart"/>
      <w:r w:rsidR="00DF31C5" w:rsidRPr="00DF31C5">
        <w:rPr>
          <w:rFonts w:ascii="Times New Roman" w:eastAsia="Arial Unicode MS" w:hAnsi="Times New Roman" w:cs="Times New Roman"/>
          <w:color w:val="auto"/>
          <w:sz w:val="22"/>
          <w:szCs w:val="22"/>
        </w:rPr>
        <w:t>lean</w:t>
      </w:r>
      <w:proofErr w:type="gramEnd"/>
      <w:r w:rsidR="00DF31C5" w:rsidRPr="00DF31C5">
        <w:rPr>
          <w:rFonts w:ascii="Times New Roman" w:eastAsia="Arial Unicode MS" w:hAnsi="Times New Roman" w:cs="Times New Roman"/>
          <w:color w:val="auto"/>
          <w:sz w:val="22"/>
          <w:szCs w:val="22"/>
        </w:rPr>
        <w:t xml:space="preserve"> on maximal</w:t>
      </w:r>
      <w:r w:rsid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00DF31C5" w:rsidRPr="00DF31C5">
        <w:rPr>
          <w:rFonts w:ascii="Times New Roman" w:eastAsia="Arial Unicode MS" w:hAnsi="Times New Roman" w:cs="Times New Roman"/>
          <w:i/>
          <w:iCs/>
          <w:color w:val="auto"/>
          <w:sz w:val="22"/>
          <w:szCs w:val="22"/>
        </w:rPr>
        <w:t>Journal of Biomechanics</w:t>
      </w:r>
      <w:r w:rsidR="00DF31C5"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5EC67E6D"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w:t>
            </w:r>
            <w:ins w:id="13" w:author="Rodger Kram Ph.D." w:date="2021-05-06T16:03:00Z">
              <w:r w:rsidR="009B4FC9">
                <w:rPr>
                  <w:rFonts w:ascii="Times New Roman" w:eastAsia="Arial Unicode MS" w:hAnsi="Times New Roman"/>
                  <w:lang w:val="en-AU"/>
                </w:rPr>
                <w:t xml:space="preserve"> </w:t>
              </w:r>
            </w:ins>
            <w:del w:id="14" w:author="Rodger Kram Ph.D." w:date="2021-05-06T16:03:00Z">
              <w:r w:rsidRPr="00F07496" w:rsidDel="009B4FC9">
                <w:rPr>
                  <w:rFonts w:ascii="Times New Roman" w:eastAsia="Arial Unicode MS" w:hAnsi="Times New Roman"/>
                  <w:lang w:val="en-AU"/>
                </w:rPr>
                <w:delText xml:space="preserve"> </w:delText>
              </w:r>
            </w:del>
            <w:ins w:id="15" w:author="Mr Ross Wilkinson" w:date="2021-05-04T18:04:00Z">
              <w:del w:id="16" w:author="Rodger Kram Ph.D." w:date="2021-05-06T16:03:00Z">
                <w:r w:rsidR="004B2C28" w:rsidDel="009B4FC9">
                  <w:rPr>
                    <w:rFonts w:ascii="Times New Roman" w:eastAsia="Arial Unicode MS" w:hAnsi="Times New Roman"/>
                    <w:lang w:val="en-AU"/>
                  </w:rPr>
                  <w:delText xml:space="preserve">incremental </w:delText>
                </w:r>
              </w:del>
            </w:ins>
            <w:r w:rsidRPr="00F07496">
              <w:rPr>
                <w:rFonts w:ascii="Times New Roman" w:eastAsia="Arial Unicode MS" w:hAnsi="Times New Roman"/>
                <w:lang w:val="en-AU"/>
              </w:rPr>
              <w:t>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27157A1B"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w:t>
            </w:r>
            <w:del w:id="17" w:author="Rodger Kram Ph.D." w:date="2021-05-04T16:27:00Z">
              <w:r w:rsidR="00FF2BDE" w:rsidDel="00B72702">
                <w:rPr>
                  <w:rFonts w:ascii="Times New Roman" w:eastAsia="Arial Unicode MS" w:hAnsi="Times New Roman"/>
                  <w:lang w:val="en-AU"/>
                </w:rPr>
                <w:delText xml:space="preserve">this </w:delText>
              </w:r>
            </w:del>
            <w:ins w:id="18" w:author="Rodger Kram Ph.D." w:date="2021-05-04T16:27:00Z">
              <w:r w:rsidR="00B72702">
                <w:rPr>
                  <w:rFonts w:ascii="Times New Roman" w:eastAsia="Arial Unicode MS" w:hAnsi="Times New Roman"/>
                  <w:lang w:val="en-AU"/>
                </w:rPr>
                <w:t>it</w:t>
              </w:r>
            </w:ins>
            <w:del w:id="19" w:author="Rodger Kram Ph.D." w:date="2021-05-04T16:27:00Z">
              <w:r w:rsidR="00FF2BDE" w:rsidDel="00B72702">
                <w:rPr>
                  <w:rFonts w:ascii="Times New Roman" w:eastAsia="Arial Unicode MS" w:hAnsi="Times New Roman"/>
                  <w:lang w:val="en-AU"/>
                </w:rPr>
                <w:delText>study</w:delText>
              </w:r>
            </w:del>
            <w:r w:rsidR="00FF2BDE">
              <w:rPr>
                <w:rFonts w:ascii="Times New Roman" w:eastAsia="Arial Unicode MS" w:hAnsi="Times New Roman"/>
                <w:lang w:val="en-AU"/>
              </w:rPr>
              <w:t xml:space="preserve"> remains a pre-print, however </w:t>
            </w:r>
            <w:del w:id="20" w:author="Rodger Kram Ph.D." w:date="2021-05-04T16:45:00Z">
              <w:r w:rsidR="00FF2BDE" w:rsidDel="000774D6">
                <w:rPr>
                  <w:rFonts w:ascii="Times New Roman" w:eastAsia="Arial Unicode MS" w:hAnsi="Times New Roman"/>
                  <w:lang w:val="en-AU"/>
                </w:rPr>
                <w:delText>we think</w:delText>
              </w:r>
            </w:del>
            <w:ins w:id="21" w:author="Rodger Kram Ph.D." w:date="2021-05-04T16:45:00Z">
              <w:r w:rsidR="000774D6">
                <w:rPr>
                  <w:rFonts w:ascii="Times New Roman" w:eastAsia="Arial Unicode MS" w:hAnsi="Times New Roman"/>
                  <w:lang w:val="en-AU"/>
                </w:rPr>
                <w:t>our understanding is that</w:t>
              </w:r>
            </w:ins>
            <w:r w:rsidR="00FF2BDE">
              <w:rPr>
                <w:rFonts w:ascii="Times New Roman" w:eastAsia="Arial Unicode MS" w:hAnsi="Times New Roman"/>
                <w:lang w:val="en-AU"/>
              </w:rPr>
              <w:t xml:space="preserve"> citing pre-print material is an acceptable practice when necessary. </w:t>
            </w:r>
            <w:ins w:id="22" w:author="Rodger Kram Ph.D." w:date="2021-05-04T16:49:00Z">
              <w:r w:rsidR="000F30FB">
                <w:rPr>
                  <w:rFonts w:ascii="Times New Roman" w:eastAsia="Arial Unicode MS" w:hAnsi="Times New Roman"/>
                  <w:lang w:val="en-AU"/>
                </w:rPr>
                <w:t>The pre-print is under review at another journal.</w:t>
              </w:r>
            </w:ins>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41431A3F" w:rsidR="00FF2BDE" w:rsidRDefault="00FF2BDE" w:rsidP="0096373A">
            <w:pPr>
              <w:jc w:val="both"/>
              <w:rPr>
                <w:ins w:id="23" w:author="Rodger Kram Ph.D." w:date="2021-05-04T16:45:00Z"/>
                <w:rFonts w:ascii="Times New Roman" w:eastAsia="Arial Unicode MS" w:hAnsi="Times New Roman"/>
                <w:lang w:val="en-AU"/>
              </w:rPr>
            </w:pPr>
          </w:p>
          <w:p w14:paraId="4652BBE7" w14:textId="7D6DF2F9" w:rsidR="000F30FB" w:rsidRDefault="000F30FB" w:rsidP="0096373A">
            <w:pPr>
              <w:jc w:val="both"/>
              <w:rPr>
                <w:ins w:id="24" w:author="Mr Ross Wilkinson" w:date="2021-05-04T17:53:00Z"/>
                <w:rFonts w:ascii="Times New Roman" w:eastAsia="Arial Unicode MS" w:hAnsi="Times New Roman"/>
                <w:lang w:val="en-AU"/>
              </w:rPr>
            </w:pPr>
            <w:ins w:id="25" w:author="Rodger Kram Ph.D." w:date="2021-05-04T16:45:00Z">
              <w:r>
                <w:rPr>
                  <w:rFonts w:ascii="Times New Roman" w:eastAsia="Arial Unicode MS" w:hAnsi="Times New Roman"/>
                  <w:lang w:val="en-AU"/>
                </w:rPr>
                <w:t>We contend tha</w:t>
              </w:r>
            </w:ins>
            <w:ins w:id="26" w:author="Rodger Kram Ph.D." w:date="2021-05-04T16:46:00Z">
              <w:r>
                <w:rPr>
                  <w:rFonts w:ascii="Times New Roman" w:eastAsia="Arial Unicode MS" w:hAnsi="Times New Roman"/>
                  <w:lang w:val="en-AU"/>
                </w:rPr>
                <w:t xml:space="preserve">t nearly all studies and the overall practice of science are incremental. </w:t>
              </w:r>
            </w:ins>
            <w:ins w:id="27" w:author="Rodger Kram Ph.D." w:date="2021-05-04T16:47:00Z">
              <w:r>
                <w:rPr>
                  <w:rFonts w:ascii="Times New Roman" w:eastAsia="Arial Unicode MS" w:hAnsi="Times New Roman"/>
                  <w:lang w:val="en-AU"/>
                </w:rPr>
                <w:t>After completing the more detailed biomechanical analysis of submaximal roller cycling</w:t>
              </w:r>
            </w:ins>
            <w:ins w:id="28" w:author="Rodger Kram Ph.D." w:date="2021-05-06T16:05:00Z">
              <w:r w:rsidR="009B4FC9">
                <w:rPr>
                  <w:rFonts w:ascii="Times New Roman" w:eastAsia="Arial Unicode MS" w:hAnsi="Times New Roman"/>
                  <w:lang w:val="en-AU"/>
                </w:rPr>
                <w:t xml:space="preserve"> (Wilkinson et al., 2020)</w:t>
              </w:r>
            </w:ins>
            <w:ins w:id="29" w:author="Rodger Kram Ph.D." w:date="2021-05-04T16:47:00Z">
              <w:r>
                <w:rPr>
                  <w:rFonts w:ascii="Times New Roman" w:eastAsia="Arial Unicode MS" w:hAnsi="Times New Roman"/>
                  <w:lang w:val="en-AU"/>
                </w:rPr>
                <w:t xml:space="preserve">, it became clear that maximal sprint cycling was </w:t>
              </w:r>
            </w:ins>
            <w:ins w:id="30" w:author="Rodger Kram Ph.D." w:date="2021-05-04T16:48:00Z">
              <w:r>
                <w:rPr>
                  <w:rFonts w:ascii="Times New Roman" w:eastAsia="Arial Unicode MS" w:hAnsi="Times New Roman"/>
                  <w:lang w:val="en-AU"/>
                </w:rPr>
                <w:t>the next logical step. However, sprinting on rollers is not safe and it does not prevent lean. Thus</w:t>
              </w:r>
            </w:ins>
            <w:ins w:id="31" w:author="Mr Ross Wilkinson" w:date="2021-05-04T17:53:00Z">
              <w:r w:rsidR="00225C80">
                <w:rPr>
                  <w:rFonts w:ascii="Times New Roman" w:eastAsia="Arial Unicode MS" w:hAnsi="Times New Roman"/>
                  <w:lang w:val="en-AU"/>
                </w:rPr>
                <w:t>,</w:t>
              </w:r>
            </w:ins>
            <w:ins w:id="32" w:author="Rodger Kram Ph.D." w:date="2021-05-04T16:48:00Z">
              <w:r>
                <w:rPr>
                  <w:rFonts w:ascii="Times New Roman" w:eastAsia="Arial Unicode MS" w:hAnsi="Times New Roman"/>
                  <w:lang w:val="en-AU"/>
                </w:rPr>
                <w:t xml:space="preserve"> the present authors invented and built the device describ</w:t>
              </w:r>
            </w:ins>
            <w:ins w:id="33" w:author="Rodger Kram Ph.D." w:date="2021-05-04T16:49:00Z">
              <w:r>
                <w:rPr>
                  <w:rFonts w:ascii="Times New Roman" w:eastAsia="Arial Unicode MS" w:hAnsi="Times New Roman"/>
                  <w:lang w:val="en-AU"/>
                </w:rPr>
                <w:t xml:space="preserve">ed </w:t>
              </w:r>
            </w:ins>
            <w:ins w:id="34" w:author="Rodger Kram Ph.D." w:date="2021-05-04T16:48:00Z">
              <w:r>
                <w:rPr>
                  <w:rFonts w:ascii="Times New Roman" w:eastAsia="Arial Unicode MS" w:hAnsi="Times New Roman"/>
                  <w:lang w:val="en-AU"/>
                </w:rPr>
                <w:t>in the present manuscript.</w:t>
              </w:r>
            </w:ins>
          </w:p>
          <w:p w14:paraId="08C6805A" w14:textId="77777777" w:rsidR="00225C80" w:rsidRDefault="00225C80" w:rsidP="0096373A">
            <w:pPr>
              <w:jc w:val="both"/>
              <w:rPr>
                <w:rFonts w:ascii="Times New Roman" w:eastAsia="Arial Unicode MS" w:hAnsi="Times New Roman"/>
                <w:lang w:val="en-AU"/>
              </w:rPr>
            </w:pPr>
          </w:p>
          <w:p w14:paraId="698577F9" w14:textId="0CF997DF"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w:t>
            </w:r>
            <w:ins w:id="35" w:author="Rodger Kram Ph.D." w:date="2021-05-04T16:28:00Z">
              <w:r w:rsidR="00B72702">
                <w:rPr>
                  <w:rFonts w:ascii="Times New Roman" w:eastAsia="Arial Unicode MS" w:hAnsi="Times New Roman"/>
                  <w:lang w:val="en-AU"/>
                </w:rPr>
                <w:t xml:space="preserve">two </w:t>
              </w:r>
            </w:ins>
            <w:del w:id="36" w:author="Rodger Kram Ph.D." w:date="2021-05-04T16:28:00Z">
              <w:r w:rsidDel="00B72702">
                <w:rPr>
                  <w:rFonts w:ascii="Times New Roman" w:eastAsia="Arial Unicode MS" w:hAnsi="Times New Roman"/>
                  <w:lang w:val="en-AU"/>
                </w:rPr>
                <w:delText xml:space="preserve">main </w:delText>
              </w:r>
            </w:del>
            <w:ins w:id="37" w:author="Rodger Kram Ph.D." w:date="2021-05-04T16:28:00Z">
              <w:r w:rsidR="00B72702">
                <w:rPr>
                  <w:rFonts w:ascii="Times New Roman" w:eastAsia="Arial Unicode MS" w:hAnsi="Times New Roman"/>
                  <w:lang w:val="en-AU"/>
                </w:rPr>
                <w:t>most</w:t>
              </w:r>
            </w:ins>
            <w:ins w:id="38" w:author="Rodger Kram Ph.D." w:date="2021-05-04T16:27:00Z">
              <w:r w:rsidR="00B72702">
                <w:rPr>
                  <w:rFonts w:ascii="Times New Roman" w:eastAsia="Arial Unicode MS" w:hAnsi="Times New Roman"/>
                  <w:lang w:val="en-AU"/>
                </w:rPr>
                <w:t xml:space="preserve"> important </w:t>
              </w:r>
            </w:ins>
            <w:r>
              <w:rPr>
                <w:rFonts w:ascii="Times New Roman" w:eastAsia="Arial Unicode MS" w:hAnsi="Times New Roman"/>
                <w:lang w:val="en-AU"/>
              </w:rPr>
              <w:t>difference</w:t>
            </w:r>
            <w:ins w:id="39" w:author="Rodger Kram Ph.D." w:date="2021-05-04T16:28:00Z">
              <w:r w:rsidR="00B72702">
                <w:rPr>
                  <w:rFonts w:ascii="Times New Roman" w:eastAsia="Arial Unicode MS" w:hAnsi="Times New Roman"/>
                  <w:lang w:val="en-AU"/>
                </w:rPr>
                <w:t>s</w:t>
              </w:r>
            </w:ins>
            <w:r>
              <w:rPr>
                <w:rFonts w:ascii="Times New Roman" w:eastAsia="Arial Unicode MS" w:hAnsi="Times New Roman"/>
                <w:lang w:val="en-AU"/>
              </w:rPr>
              <w:t xml:space="preserve"> between these two studies </w:t>
            </w:r>
            <w:ins w:id="40" w:author="Mr Ross Wilkinson" w:date="2021-05-04T17:53:00Z">
              <w:r w:rsidR="00225C80">
                <w:rPr>
                  <w:rFonts w:ascii="Times New Roman" w:eastAsia="Arial Unicode MS" w:hAnsi="Times New Roman"/>
                  <w:lang w:val="en-AU"/>
                </w:rPr>
                <w:t>are</w:t>
              </w:r>
            </w:ins>
            <w:del w:id="41" w:author="Mr Ross Wilkinson" w:date="2021-05-04T17:53:00Z">
              <w:r w:rsidDel="00225C80">
                <w:rPr>
                  <w:rFonts w:ascii="Times New Roman" w:eastAsia="Arial Unicode MS" w:hAnsi="Times New Roman"/>
                  <w:lang w:val="en-AU"/>
                </w:rPr>
                <w:delText>is</w:delText>
              </w:r>
            </w:del>
            <w:r>
              <w:rPr>
                <w:rFonts w:ascii="Times New Roman" w:eastAsia="Arial Unicode MS" w:hAnsi="Times New Roman"/>
                <w:lang w:val="en-AU"/>
              </w:rPr>
              <w:t xml:space="preserve"> that Wilkinson et al. (2020 PREPRINT) was at a </w:t>
            </w:r>
            <w:r w:rsidRPr="00B72702">
              <w:rPr>
                <w:rFonts w:ascii="Times New Roman" w:eastAsia="Arial Unicode MS" w:hAnsi="Times New Roman"/>
                <w:u w:val="single"/>
                <w:lang w:val="en-AU"/>
                <w:rPrChange w:id="42" w:author="Rodger Kram Ph.D." w:date="2021-05-04T16:28:00Z">
                  <w:rPr>
                    <w:rFonts w:ascii="Times New Roman" w:eastAsia="Arial Unicode MS" w:hAnsi="Times New Roman"/>
                    <w:lang w:val="en-AU"/>
                  </w:rPr>
                </w:rPrChange>
              </w:rPr>
              <w:t>submaximal</w:t>
            </w:r>
            <w:r>
              <w:rPr>
                <w:rFonts w:ascii="Times New Roman" w:eastAsia="Arial Unicode MS" w:hAnsi="Times New Roman"/>
                <w:lang w:val="en-AU"/>
              </w:rPr>
              <w:t xml:space="preserve"> power output </w:t>
            </w:r>
            <w:ins w:id="43" w:author="Rodger Kram Ph.D." w:date="2021-05-04T16:29:00Z">
              <w:r w:rsidR="00B72702">
                <w:rPr>
                  <w:rFonts w:ascii="Times New Roman" w:eastAsia="Arial Unicode MS" w:hAnsi="Times New Roman"/>
                  <w:lang w:val="en-AU"/>
                </w:rPr>
                <w:t xml:space="preserve">and it was done </w:t>
              </w:r>
              <w:r w:rsidR="00B72702" w:rsidRPr="00B72702">
                <w:rPr>
                  <w:rFonts w:ascii="Times New Roman" w:eastAsia="Arial Unicode MS" w:hAnsi="Times New Roman"/>
                  <w:u w:val="single"/>
                  <w:lang w:val="en-AU"/>
                  <w:rPrChange w:id="44" w:author="Rodger Kram Ph.D." w:date="2021-05-04T16:29:00Z">
                    <w:rPr>
                      <w:rFonts w:ascii="Times New Roman" w:eastAsia="Arial Unicode MS" w:hAnsi="Times New Roman"/>
                      <w:lang w:val="en-AU"/>
                    </w:rPr>
                  </w:rPrChange>
                </w:rPr>
                <w:t>on rollers</w:t>
              </w:r>
              <w:r w:rsidR="00B72702">
                <w:rPr>
                  <w:rFonts w:ascii="Times New Roman" w:eastAsia="Arial Unicode MS" w:hAnsi="Times New Roman"/>
                  <w:lang w:val="en-AU"/>
                </w:rPr>
                <w:t xml:space="preserve"> rather than a stationary ergometer </w:t>
              </w:r>
            </w:ins>
            <w:r>
              <w:rPr>
                <w:rFonts w:ascii="Times New Roman" w:eastAsia="Arial Unicode MS" w:hAnsi="Times New Roman"/>
                <w:lang w:val="en-AU"/>
              </w:rPr>
              <w:t xml:space="preserve">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lastRenderedPageBreak/>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7E0F46B8"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w:t>
            </w:r>
            <w:del w:id="45" w:author="Rodger Kram Ph.D." w:date="2021-05-06T16:06:00Z">
              <w:r w:rsidR="00E034D5" w:rsidDel="009B4FC9">
                <w:rPr>
                  <w:rFonts w:ascii="Times New Roman" w:eastAsia="Arial Unicode MS" w:hAnsi="Times New Roman"/>
                  <w:lang w:val="en-AU"/>
                </w:rPr>
                <w:delText xml:space="preserve">also </w:delText>
              </w:r>
            </w:del>
            <w:r>
              <w:rPr>
                <w:rFonts w:ascii="Times New Roman" w:eastAsia="Arial Unicode MS" w:hAnsi="Times New Roman"/>
                <w:lang w:val="en-AU"/>
              </w:rPr>
              <w:t xml:space="preserve">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ins w:id="46" w:author="Rodger Kram Ph.D." w:date="2021-05-04T16:30:00Z">
              <w:r w:rsidR="00B72702">
                <w:rPr>
                  <w:rFonts w:ascii="Times New Roman" w:eastAsia="Arial Unicode MS" w:hAnsi="Times New Roman"/>
                  <w:lang w:val="en-AU"/>
                </w:rPr>
                <w:t xml:space="preserve"> as we feel the new terminology is </w:t>
              </w:r>
              <w:del w:id="47" w:author="Mr Ross Wilkinson" w:date="2021-05-04T17:54:00Z">
                <w:r w:rsidR="00B72702" w:rsidDel="00225C80">
                  <w:rPr>
                    <w:rFonts w:ascii="Times New Roman" w:eastAsia="Arial Unicode MS" w:hAnsi="Times New Roman"/>
                    <w:lang w:val="en-AU"/>
                  </w:rPr>
                  <w:delText>more clear</w:delText>
                </w:r>
              </w:del>
            </w:ins>
            <w:ins w:id="48" w:author="Mr Ross Wilkinson" w:date="2021-05-04T17:54:00Z">
              <w:r w:rsidR="00225C80">
                <w:rPr>
                  <w:rFonts w:ascii="Times New Roman" w:eastAsia="Arial Unicode MS" w:hAnsi="Times New Roman"/>
                  <w:lang w:val="en-AU"/>
                </w:rPr>
                <w:t>clearer</w:t>
              </w:r>
            </w:ins>
            <w:ins w:id="49" w:author="Rodger Kram Ph.D." w:date="2021-05-04T16:30:00Z">
              <w:r w:rsidR="00B72702">
                <w:rPr>
                  <w:rFonts w:ascii="Times New Roman" w:eastAsia="Arial Unicode MS" w:hAnsi="Times New Roman"/>
                  <w:lang w:val="en-AU"/>
                </w:rPr>
                <w:t>.</w:t>
              </w:r>
            </w:ins>
            <w:del w:id="50" w:author="Rodger Kram Ph.D." w:date="2021-05-04T16:30:00Z">
              <w:r w:rsidDel="00B72702">
                <w:rPr>
                  <w:rFonts w:ascii="Times New Roman" w:eastAsia="Arial Unicode MS" w:hAnsi="Times New Roman"/>
                  <w:lang w:val="en-AU"/>
                </w:rPr>
                <w:delText>.</w:delText>
              </w:r>
            </w:del>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5D41A4E0" w14:textId="2472C19F" w:rsidR="00FC4DA2" w:rsidDel="004B2C28" w:rsidRDefault="00B72702" w:rsidP="0096373A">
            <w:pPr>
              <w:jc w:val="both"/>
              <w:rPr>
                <w:ins w:id="51" w:author="Rodger Kram Ph.D." w:date="2021-05-04T16:31:00Z"/>
                <w:del w:id="52" w:author="Mr Ross Wilkinson" w:date="2021-05-04T18:05:00Z"/>
                <w:rFonts w:ascii="Times New Roman" w:eastAsia="Arial Unicode MS" w:hAnsi="Times New Roman"/>
                <w:lang w:val="en-AU"/>
              </w:rPr>
            </w:pPr>
            <w:ins w:id="53" w:author="Rodger Kram Ph.D." w:date="2021-05-04T16:30:00Z">
              <w:del w:id="54" w:author="Mr Ross Wilkinson" w:date="2021-05-04T18:05:00Z">
                <w:r w:rsidDel="004B2C28">
                  <w:rPr>
                    <w:rFonts w:ascii="Times New Roman" w:eastAsia="Arial Unicode MS" w:hAnsi="Times New Roman"/>
                    <w:lang w:val="en-AU"/>
                  </w:rPr>
                  <w:delText xml:space="preserve">This is too confrontational. </w:delText>
                </w:r>
              </w:del>
            </w:ins>
            <w:del w:id="55" w:author="Mr Ross Wilkinson" w:date="2021-05-04T18:05:00Z">
              <w:r w:rsidR="00FC4DA2" w:rsidRPr="00B72702" w:rsidDel="004B2C28">
                <w:rPr>
                  <w:rFonts w:ascii="Times New Roman" w:eastAsia="Arial Unicode MS" w:hAnsi="Times New Roman"/>
                  <w:strike/>
                  <w:lang w:val="en-AU"/>
                  <w:rPrChange w:id="56" w:author="Rodger Kram Ph.D." w:date="2021-05-04T16:35:00Z">
                    <w:rPr>
                      <w:rFonts w:ascii="Times New Roman" w:eastAsia="Arial Unicode MS" w:hAnsi="Times New Roman"/>
                      <w:lang w:val="en-AU"/>
                    </w:rPr>
                  </w:rPrChange>
                </w:rPr>
                <w:delText xml:space="preserve">We are disappointed that the reviewer would question our scientific integrity. These hypotheses were made </w:delText>
              </w:r>
              <w:r w:rsidR="00FC4DA2" w:rsidRPr="00B72702" w:rsidDel="004B2C28">
                <w:rPr>
                  <w:rFonts w:ascii="Times New Roman" w:eastAsia="Arial Unicode MS" w:hAnsi="Times New Roman"/>
                  <w:i/>
                  <w:iCs/>
                  <w:strike/>
                  <w:lang w:val="en-AU"/>
                  <w:rPrChange w:id="57" w:author="Rodger Kram Ph.D." w:date="2021-05-04T16:35:00Z">
                    <w:rPr>
                      <w:rFonts w:ascii="Times New Roman" w:eastAsia="Arial Unicode MS" w:hAnsi="Times New Roman"/>
                      <w:i/>
                      <w:iCs/>
                      <w:lang w:val="en-AU"/>
                    </w:rPr>
                  </w:rPrChange>
                </w:rPr>
                <w:delText>a priori</w:delText>
              </w:r>
              <w:r w:rsidR="00FC4DA2" w:rsidRPr="00B72702" w:rsidDel="004B2C28">
                <w:rPr>
                  <w:rFonts w:ascii="Times New Roman" w:eastAsia="Arial Unicode MS" w:hAnsi="Times New Roman"/>
                  <w:strike/>
                  <w:lang w:val="en-AU"/>
                  <w:rPrChange w:id="58" w:author="Rodger Kram Ph.D." w:date="2021-05-04T16:35:00Z">
                    <w:rPr>
                      <w:rFonts w:ascii="Times New Roman" w:eastAsia="Arial Unicode MS" w:hAnsi="Times New Roman"/>
                      <w:lang w:val="en-AU"/>
                    </w:rPr>
                  </w:rPrChange>
                </w:rPr>
                <w:delText xml:space="preserve"> by the main author who–as you state–has </w:delText>
              </w:r>
              <w:r w:rsidR="0096373A" w:rsidRPr="00B72702" w:rsidDel="004B2C28">
                <w:rPr>
                  <w:rFonts w:ascii="Times New Roman" w:eastAsia="Arial Unicode MS" w:hAnsi="Times New Roman"/>
                  <w:strike/>
                  <w:lang w:val="en-AU"/>
                  <w:rPrChange w:id="59" w:author="Rodger Kram Ph.D." w:date="2021-05-04T16:35:00Z">
                    <w:rPr>
                      <w:rFonts w:ascii="Times New Roman" w:eastAsia="Arial Unicode MS" w:hAnsi="Times New Roman"/>
                      <w:lang w:val="en-AU"/>
                    </w:rPr>
                  </w:rPrChange>
                </w:rPr>
                <w:delText xml:space="preserve">published their own findings on this topic, which point toward these hypotheses. The main author </w:delText>
              </w:r>
              <w:r w:rsidR="00FC4DA2" w:rsidRPr="00B72702" w:rsidDel="004B2C28">
                <w:rPr>
                  <w:rFonts w:ascii="Times New Roman" w:eastAsia="Arial Unicode MS" w:hAnsi="Times New Roman"/>
                  <w:strike/>
                  <w:lang w:val="en-AU"/>
                  <w:rPrChange w:id="60" w:author="Rodger Kram Ph.D." w:date="2021-05-04T16:35:00Z">
                    <w:rPr>
                      <w:rFonts w:ascii="Times New Roman" w:eastAsia="Arial Unicode MS" w:hAnsi="Times New Roman"/>
                      <w:lang w:val="en-AU"/>
                    </w:rPr>
                  </w:rPrChange>
                </w:rPr>
                <w:delText>completed a Ph.D. thesis on this precise topic. For reference, the Ph.D. thesis is available here: https://espace.library.uq.edu.au/view/UQ:d9a30f4.</w:delText>
              </w:r>
              <w:r w:rsidR="00FC4DA2" w:rsidDel="004B2C28">
                <w:rPr>
                  <w:rFonts w:ascii="Times New Roman" w:eastAsia="Arial Unicode MS" w:hAnsi="Times New Roman"/>
                  <w:lang w:val="en-AU"/>
                </w:rPr>
                <w:delText xml:space="preserve"> </w:delText>
              </w:r>
            </w:del>
          </w:p>
          <w:p w14:paraId="77DE99E5" w14:textId="31C2CD12" w:rsidR="00B72702" w:rsidDel="004B2C28" w:rsidRDefault="00B72702" w:rsidP="0096373A">
            <w:pPr>
              <w:jc w:val="both"/>
              <w:rPr>
                <w:ins w:id="61" w:author="Rodger Kram Ph.D." w:date="2021-05-04T16:31:00Z"/>
                <w:del w:id="62" w:author="Mr Ross Wilkinson" w:date="2021-05-04T18:05:00Z"/>
                <w:rFonts w:ascii="Times New Roman" w:eastAsia="Arial Unicode MS" w:hAnsi="Times New Roman"/>
                <w:lang w:val="en-AU"/>
              </w:rPr>
            </w:pPr>
          </w:p>
          <w:p w14:paraId="1941EE27" w14:textId="17A68E7E" w:rsidR="00B72702" w:rsidRPr="00FC4DA2" w:rsidRDefault="00B72702" w:rsidP="0096373A">
            <w:pPr>
              <w:jc w:val="both"/>
              <w:rPr>
                <w:rFonts w:ascii="Times New Roman" w:eastAsia="Arial Unicode MS" w:hAnsi="Times New Roman"/>
                <w:lang w:val="en-AU"/>
              </w:rPr>
            </w:pPr>
            <w:ins w:id="63" w:author="Rodger Kram Ph.D." w:date="2021-05-04T16:31:00Z">
              <w:r>
                <w:rPr>
                  <w:rFonts w:ascii="Times New Roman" w:eastAsia="Arial Unicode MS" w:hAnsi="Times New Roman"/>
                  <w:lang w:val="en-AU"/>
                </w:rPr>
                <w:t>We do not understand how</w:t>
              </w:r>
            </w:ins>
            <w:ins w:id="64" w:author="Rodger Kram Ph.D." w:date="2021-05-04T16:35:00Z">
              <w:r>
                <w:rPr>
                  <w:rFonts w:ascii="Times New Roman" w:eastAsia="Arial Unicode MS" w:hAnsi="Times New Roman"/>
                  <w:lang w:val="en-AU"/>
                </w:rPr>
                <w:t>/why</w:t>
              </w:r>
            </w:ins>
            <w:ins w:id="65" w:author="Rodger Kram Ph.D." w:date="2021-05-04T16:31:00Z">
              <w:r>
                <w:rPr>
                  <w:rFonts w:ascii="Times New Roman" w:eastAsia="Arial Unicode MS" w:hAnsi="Times New Roman"/>
                  <w:lang w:val="en-AU"/>
                </w:rPr>
                <w:t xml:space="preserve"> the Reviewer might consider a </w:t>
              </w:r>
            </w:ins>
            <w:ins w:id="66" w:author="Rodger Kram Ph.D." w:date="2021-05-04T16:33:00Z">
              <w:r>
                <w:rPr>
                  <w:rFonts w:ascii="Times New Roman" w:eastAsia="Arial Unicode MS" w:hAnsi="Times New Roman"/>
                  <w:lang w:val="en-AU"/>
                </w:rPr>
                <w:t>null</w:t>
              </w:r>
            </w:ins>
            <w:ins w:id="67" w:author="Rodger Kram Ph.D." w:date="2021-05-04T16:31:00Z">
              <w:r>
                <w:rPr>
                  <w:rFonts w:ascii="Times New Roman" w:eastAsia="Arial Unicode MS" w:hAnsi="Times New Roman"/>
                  <w:lang w:val="en-AU"/>
                </w:rPr>
                <w:t xml:space="preserve"> hypothesis to be </w:t>
              </w:r>
            </w:ins>
            <w:ins w:id="68" w:author="Rodger Kram Ph.D." w:date="2021-05-04T16:33:00Z">
              <w:r>
                <w:rPr>
                  <w:rFonts w:ascii="Times New Roman" w:eastAsia="Arial Unicode MS" w:hAnsi="Times New Roman"/>
                  <w:lang w:val="en-AU"/>
                </w:rPr>
                <w:t xml:space="preserve">overly </w:t>
              </w:r>
            </w:ins>
            <w:ins w:id="69" w:author="Rodger Kram Ph.D." w:date="2021-05-04T16:31:00Z">
              <w:r>
                <w:rPr>
                  <w:rFonts w:ascii="Times New Roman" w:eastAsia="Arial Unicode MS" w:hAnsi="Times New Roman"/>
                  <w:lang w:val="en-AU"/>
                </w:rPr>
                <w:t>precise</w:t>
              </w:r>
            </w:ins>
            <w:ins w:id="70" w:author="Rodger Kram Ph.D." w:date="2021-05-04T16:33:00Z">
              <w:r>
                <w:rPr>
                  <w:rFonts w:ascii="Times New Roman" w:eastAsia="Arial Unicode MS" w:hAnsi="Times New Roman"/>
                  <w:lang w:val="en-AU"/>
                </w:rPr>
                <w:t xml:space="preserve"> and post-hoc</w:t>
              </w:r>
            </w:ins>
            <w:ins w:id="71" w:author="Rodger Kram Ph.D." w:date="2021-05-04T16:31:00Z">
              <w:r>
                <w:rPr>
                  <w:rFonts w:ascii="Times New Roman" w:eastAsia="Arial Unicode MS" w:hAnsi="Times New Roman"/>
                  <w:lang w:val="en-AU"/>
                </w:rPr>
                <w:t>. By its very nature, a null hypo</w:t>
              </w:r>
            </w:ins>
            <w:ins w:id="72" w:author="Rodger Kram Ph.D." w:date="2021-05-04T16:32:00Z">
              <w:r>
                <w:rPr>
                  <w:rFonts w:ascii="Times New Roman" w:eastAsia="Arial Unicode MS" w:hAnsi="Times New Roman"/>
                  <w:lang w:val="en-AU"/>
                </w:rPr>
                <w:t xml:space="preserve">thesis is neutral and really the only option when there is insufficient </w:t>
              </w:r>
              <w:r w:rsidRPr="00B72702">
                <w:rPr>
                  <w:rFonts w:ascii="Times New Roman" w:eastAsia="Arial Unicode MS" w:hAnsi="Times New Roman"/>
                  <w:i/>
                  <w:lang w:val="en-AU"/>
                  <w:rPrChange w:id="73" w:author="Rodger Kram Ph.D." w:date="2021-05-04T16:32:00Z">
                    <w:rPr>
                      <w:rFonts w:ascii="Times New Roman" w:eastAsia="Arial Unicode MS" w:hAnsi="Times New Roman"/>
                      <w:lang w:val="en-AU"/>
                    </w:rPr>
                  </w:rPrChange>
                </w:rPr>
                <w:t>a priori</w:t>
              </w:r>
              <w:r>
                <w:rPr>
                  <w:rFonts w:ascii="Times New Roman" w:eastAsia="Arial Unicode MS" w:hAnsi="Times New Roman"/>
                  <w:lang w:val="en-AU"/>
                </w:rPr>
                <w:t xml:space="preserve"> evidence in the literature. Hypothesis 2 is based upon the findings in the aforementioned preprint.</w:t>
              </w:r>
            </w:ins>
            <w:ins w:id="74" w:author="Rodger Kram Ph.D." w:date="2021-05-04T16:33:00Z">
              <w:r>
                <w:rPr>
                  <w:rFonts w:ascii="Times New Roman" w:eastAsia="Arial Unicode MS" w:hAnsi="Times New Roman"/>
                  <w:lang w:val="en-AU"/>
                </w:rPr>
                <w:t xml:space="preserve"> </w:t>
              </w:r>
            </w:ins>
            <w:ins w:id="75" w:author="Rodger Kram Ph.D." w:date="2021-05-04T16:34:00Z">
              <w:r>
                <w:rPr>
                  <w:rFonts w:ascii="Times New Roman" w:eastAsia="Arial Unicode MS" w:hAnsi="Times New Roman"/>
                  <w:lang w:val="en-AU"/>
                </w:rPr>
                <w:t xml:space="preserve">We concede that </w:t>
              </w:r>
            </w:ins>
            <w:ins w:id="76" w:author="Rodger Kram Ph.D." w:date="2021-05-04T16:33:00Z">
              <w:r>
                <w:rPr>
                  <w:rFonts w:ascii="Times New Roman" w:eastAsia="Arial Unicode MS" w:hAnsi="Times New Roman"/>
                  <w:lang w:val="en-AU"/>
                </w:rPr>
                <w:t>Hypothe</w:t>
              </w:r>
            </w:ins>
            <w:ins w:id="77" w:author="Rodger Kram Ph.D." w:date="2021-05-04T16:51:00Z">
              <w:r w:rsidR="00E300B3">
                <w:rPr>
                  <w:rFonts w:ascii="Times New Roman" w:eastAsia="Arial Unicode MS" w:hAnsi="Times New Roman"/>
                  <w:lang w:val="en-AU"/>
                </w:rPr>
                <w:t>s</w:t>
              </w:r>
            </w:ins>
            <w:ins w:id="78" w:author="Rodger Kram Ph.D." w:date="2021-05-04T16:33:00Z">
              <w:r>
                <w:rPr>
                  <w:rFonts w:ascii="Times New Roman" w:eastAsia="Arial Unicode MS" w:hAnsi="Times New Roman"/>
                  <w:lang w:val="en-AU"/>
                </w:rPr>
                <w:t>is</w:t>
              </w:r>
            </w:ins>
            <w:ins w:id="79" w:author="Rodger Kram Ph.D." w:date="2021-05-04T16:51:00Z">
              <w:r w:rsidR="00E300B3">
                <w:rPr>
                  <w:rFonts w:ascii="Times New Roman" w:eastAsia="Arial Unicode MS" w:hAnsi="Times New Roman"/>
                  <w:lang w:val="en-AU"/>
                </w:rPr>
                <w:t xml:space="preserve"> </w:t>
              </w:r>
            </w:ins>
            <w:ins w:id="80" w:author="Rodger Kram Ph.D." w:date="2021-05-04T16:33:00Z">
              <w:r>
                <w:rPr>
                  <w:rFonts w:ascii="Times New Roman" w:eastAsia="Arial Unicode MS" w:hAnsi="Times New Roman"/>
                  <w:lang w:val="en-AU"/>
                </w:rPr>
                <w:t xml:space="preserve">3 was slightly artificial in that we </w:t>
              </w:r>
            </w:ins>
            <w:ins w:id="81" w:author="Rodger Kram Ph.D." w:date="2021-05-04T16:50:00Z">
              <w:r w:rsidR="00E300B3">
                <w:rPr>
                  <w:rFonts w:ascii="Times New Roman" w:eastAsia="Arial Unicode MS" w:hAnsi="Times New Roman"/>
                  <w:lang w:val="en-AU"/>
                </w:rPr>
                <w:t xml:space="preserve">simply </w:t>
              </w:r>
            </w:ins>
            <w:ins w:id="82" w:author="Rodger Kram Ph.D." w:date="2021-05-04T16:33:00Z">
              <w:r>
                <w:rPr>
                  <w:rFonts w:ascii="Times New Roman" w:eastAsia="Arial Unicode MS" w:hAnsi="Times New Roman"/>
                  <w:lang w:val="en-AU"/>
                </w:rPr>
                <w:t>hoped our</w:t>
              </w:r>
            </w:ins>
            <w:ins w:id="83" w:author="Rodger Kram Ph.D." w:date="2021-05-04T16:34:00Z">
              <w:r>
                <w:rPr>
                  <w:rFonts w:ascii="Times New Roman" w:eastAsia="Arial Unicode MS" w:hAnsi="Times New Roman"/>
                  <w:lang w:val="en-AU"/>
                </w:rPr>
                <w:t xml:space="preserve"> ergometer would foster the same style of cycling as overground riding. </w:t>
              </w:r>
            </w:ins>
            <w:ins w:id="84" w:author="Rodger Kram Ph.D." w:date="2021-05-04T16:50:00Z">
              <w:r w:rsidR="00E300B3">
                <w:rPr>
                  <w:rFonts w:ascii="Times New Roman" w:eastAsia="Arial Unicode MS" w:hAnsi="Times New Roman"/>
                  <w:lang w:val="en-AU"/>
                </w:rPr>
                <w:t xml:space="preserve">In pilot testing, it seemed that the </w:t>
              </w:r>
            </w:ins>
            <w:ins w:id="85" w:author="Rodger Kram Ph.D." w:date="2021-05-04T16:51:00Z">
              <w:r w:rsidR="00E300B3">
                <w:rPr>
                  <w:rFonts w:ascii="Times New Roman" w:eastAsia="Arial Unicode MS" w:hAnsi="Times New Roman"/>
                  <w:lang w:val="en-AU"/>
                </w:rPr>
                <w:t xml:space="preserve">coordination pattern was the same as overground riding. </w:t>
              </w:r>
            </w:ins>
            <w:ins w:id="86" w:author="Rodger Kram Ph.D." w:date="2021-05-04T16:34:00Z">
              <w:r>
                <w:rPr>
                  <w:rFonts w:ascii="Times New Roman" w:eastAsia="Arial Unicode MS" w:hAnsi="Times New Roman"/>
                  <w:lang w:val="en-AU"/>
                </w:rPr>
                <w:t xml:space="preserve">However, stating it as a hypothesis allowed </w:t>
              </w:r>
            </w:ins>
            <w:ins w:id="87" w:author="Rodger Kram Ph.D." w:date="2021-05-04T16:35:00Z">
              <w:r>
                <w:rPr>
                  <w:rFonts w:ascii="Times New Roman" w:eastAsia="Arial Unicode MS" w:hAnsi="Times New Roman"/>
                  <w:lang w:val="en-AU"/>
                </w:rPr>
                <w:t>us to test it statistically.</w:t>
              </w:r>
            </w:ins>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5E1FE8A4" w:rsidR="0096373A" w:rsidRDefault="000774D6" w:rsidP="0096373A">
            <w:pPr>
              <w:jc w:val="both"/>
              <w:rPr>
                <w:rFonts w:ascii="Times New Roman" w:eastAsia="Arial Unicode MS" w:hAnsi="Times New Roman"/>
                <w:lang w:val="en-AU"/>
              </w:rPr>
            </w:pPr>
            <w:ins w:id="88" w:author="Rodger Kram Ph.D." w:date="2021-05-04T16:37:00Z">
              <w:r>
                <w:rPr>
                  <w:rFonts w:ascii="Times New Roman" w:eastAsia="Arial Unicode MS" w:hAnsi="Times New Roman"/>
                  <w:lang w:val="en-AU"/>
                </w:rPr>
                <w:t xml:space="preserve">We are sorry for the confusion. </w:t>
              </w:r>
            </w:ins>
            <w:ins w:id="89" w:author="Rodger Kram Ph.D." w:date="2021-05-04T16:35:00Z">
              <w:r>
                <w:rPr>
                  <w:rFonts w:ascii="Times New Roman" w:eastAsia="Arial Unicode MS" w:hAnsi="Times New Roman"/>
                  <w:lang w:val="en-AU"/>
                </w:rPr>
                <w:t xml:space="preserve">The </w:t>
              </w:r>
              <w:proofErr w:type="spellStart"/>
              <w:r>
                <w:rPr>
                  <w:rFonts w:ascii="Times New Roman" w:eastAsia="Arial Unicode MS" w:hAnsi="Times New Roman"/>
                  <w:lang w:val="en-AU"/>
                </w:rPr>
                <w:t>Qu</w:t>
              </w:r>
            </w:ins>
            <w:ins w:id="90" w:author="Rodger Kram Ph.D." w:date="2021-05-04T16:36:00Z">
              <w:r>
                <w:rPr>
                  <w:rFonts w:ascii="Times New Roman" w:eastAsia="Arial Unicode MS" w:hAnsi="Times New Roman"/>
                  <w:lang w:val="en-AU"/>
                </w:rPr>
                <w:t>arq</w:t>
              </w:r>
              <w:proofErr w:type="spellEnd"/>
              <w:r>
                <w:rPr>
                  <w:rFonts w:ascii="Times New Roman" w:eastAsia="Arial Unicode MS" w:hAnsi="Times New Roman"/>
                  <w:lang w:val="en-AU"/>
                </w:rPr>
                <w:t xml:space="preserve"> system samples both crank angular velocity and torque at 65 Hz but it averages over 1 second periods and transmits those 1</w:t>
              </w:r>
            </w:ins>
            <w:ins w:id="91" w:author="Mr Ross Wilkinson" w:date="2021-05-04T17:54:00Z">
              <w:r w:rsidR="00225C80">
                <w:rPr>
                  <w:rFonts w:ascii="Times New Roman" w:eastAsia="Arial Unicode MS" w:hAnsi="Times New Roman"/>
                  <w:lang w:val="en-AU"/>
                </w:rPr>
                <w:t>-</w:t>
              </w:r>
            </w:ins>
            <w:ins w:id="92" w:author="Rodger Kram Ph.D." w:date="2021-05-04T16:36:00Z">
              <w:del w:id="93"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sec averages</w:t>
              </w:r>
              <w:del w:id="94" w:author="Mr Ross Wilkinson" w:date="2021-05-04T17:54:00Z">
                <w:r w:rsidDel="00225C80">
                  <w:rPr>
                    <w:rFonts w:ascii="Times New Roman" w:eastAsia="Arial Unicode MS" w:hAnsi="Times New Roman"/>
                    <w:lang w:val="en-AU"/>
                  </w:rPr>
                  <w:delText xml:space="preserve"> </w:delText>
                </w:r>
              </w:del>
              <w:r>
                <w:rPr>
                  <w:rFonts w:ascii="Times New Roman" w:eastAsia="Arial Unicode MS" w:hAnsi="Times New Roman"/>
                  <w:lang w:val="en-AU"/>
                </w:rPr>
                <w:t xml:space="preserve"> to the Gar</w:t>
              </w:r>
            </w:ins>
            <w:ins w:id="95" w:author="Rodger Kram Ph.D." w:date="2021-05-04T16:37:00Z">
              <w:r>
                <w:rPr>
                  <w:rFonts w:ascii="Times New Roman" w:eastAsia="Arial Unicode MS" w:hAnsi="Times New Roman"/>
                  <w:lang w:val="en-AU"/>
                </w:rPr>
                <w:t xml:space="preserve">min head unit. </w:t>
              </w:r>
            </w:ins>
            <w:del w:id="96" w:author="Rodger Kram Ph.D." w:date="2021-05-04T16:37:00Z">
              <w:r w:rsidR="0096373A" w:rsidDel="000774D6">
                <w:rPr>
                  <w:rFonts w:ascii="Times New Roman" w:eastAsia="Arial Unicode MS" w:hAnsi="Times New Roman"/>
                  <w:lang w:val="en-AU"/>
                </w:rPr>
                <w:delText>We measured both crank power and cadence with 1 Hz resolution, w</w:delText>
              </w:r>
            </w:del>
            <w:ins w:id="97" w:author="Rodger Kram Ph.D." w:date="2021-05-06T16:08:00Z">
              <w:r w:rsidR="009B4FC9">
                <w:rPr>
                  <w:rFonts w:ascii="Times New Roman" w:eastAsia="Arial Unicode MS" w:hAnsi="Times New Roman"/>
                  <w:lang w:val="en-AU"/>
                </w:rPr>
                <w:t>It is not possible</w:t>
              </w:r>
            </w:ins>
            <w:del w:id="98" w:author="Rodger Kram Ph.D." w:date="2021-05-06T16:08:00Z">
              <w:r w:rsidR="0096373A" w:rsidDel="009B4FC9">
                <w:rPr>
                  <w:rFonts w:ascii="Times New Roman" w:eastAsia="Arial Unicode MS" w:hAnsi="Times New Roman"/>
                  <w:lang w:val="en-AU"/>
                </w:rPr>
                <w:delText xml:space="preserve">e </w:delText>
              </w:r>
            </w:del>
            <w:del w:id="99" w:author="Rodger Kram Ph.D." w:date="2021-05-04T16:37:00Z">
              <w:r w:rsidR="0096373A" w:rsidDel="000774D6">
                <w:rPr>
                  <w:rFonts w:ascii="Times New Roman" w:eastAsia="Arial Unicode MS" w:hAnsi="Times New Roman"/>
                  <w:lang w:val="en-AU"/>
                </w:rPr>
                <w:delText>did not measure</w:delText>
              </w:r>
            </w:del>
            <w:ins w:id="100" w:author="Rodger Kram Ph.D." w:date="2021-05-04T16:37:00Z">
              <w:r>
                <w:rPr>
                  <w:rFonts w:ascii="Times New Roman" w:eastAsia="Arial Unicode MS" w:hAnsi="Times New Roman"/>
                  <w:lang w:val="en-AU"/>
                </w:rPr>
                <w:t xml:space="preserve"> to obtain the</w:t>
              </w:r>
            </w:ins>
            <w:r w:rsidR="0096373A">
              <w:rPr>
                <w:rFonts w:ascii="Times New Roman" w:eastAsia="Arial Unicode MS" w:hAnsi="Times New Roman"/>
                <w:lang w:val="en-AU"/>
              </w:rPr>
              <w:t xml:space="preserve"> instantaneous crank power</w:t>
            </w:r>
            <w:ins w:id="101" w:author="Rodger Kram Ph.D." w:date="2021-05-04T16:37:00Z">
              <w:r>
                <w:rPr>
                  <w:rFonts w:ascii="Times New Roman" w:eastAsia="Arial Unicode MS" w:hAnsi="Times New Roman"/>
                  <w:lang w:val="en-AU"/>
                </w:rPr>
                <w:t xml:space="preserve"> values from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unit.</w:t>
              </w:r>
            </w:ins>
            <w:del w:id="102" w:author="Rodger Kram Ph.D." w:date="2021-05-04T16:37:00Z">
              <w:r w:rsidR="0096373A" w:rsidDel="000774D6">
                <w:rPr>
                  <w:rFonts w:ascii="Times New Roman" w:eastAsia="Arial Unicode MS" w:hAnsi="Times New Roman"/>
                  <w:lang w:val="en-AU"/>
                </w:rPr>
                <w:delText>.</w:delText>
              </w:r>
            </w:del>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4F035538" w14:textId="2E55DCED" w:rsidR="0096373A" w:rsidDel="00504098" w:rsidRDefault="0096373A" w:rsidP="00504098">
            <w:pPr>
              <w:jc w:val="both"/>
              <w:rPr>
                <w:del w:id="103" w:author="Rodger Kram Ph.D." w:date="2021-05-06T16:18:00Z"/>
                <w:rFonts w:ascii="Times New Roman" w:eastAsia="Arial Unicode MS" w:hAnsi="Times New Roman"/>
                <w:i/>
                <w:iCs/>
                <w:lang w:val="en-AU"/>
              </w:rPr>
            </w:pPr>
            <w:r>
              <w:rPr>
                <w:rFonts w:ascii="Times New Roman" w:eastAsia="Arial Unicode MS" w:hAnsi="Times New Roman"/>
                <w:lang w:val="en-AU"/>
              </w:rPr>
              <w:t>“</w:t>
            </w:r>
            <w:r w:rsidRPr="0096373A">
              <w:rPr>
                <w:rFonts w:ascii="Times New Roman" w:eastAsia="Arial Unicode MS" w:hAnsi="Times New Roman"/>
                <w:lang w:val="en-AU"/>
              </w:rPr>
              <w:t xml:space="preserve">A crank-mounted sensor (Garmin Ltd, Olathe, KA, USA) </w:t>
            </w:r>
            <w:del w:id="104" w:author="Rodger Kram Ph.D." w:date="2021-05-06T16:17:00Z">
              <w:r w:rsidRPr="0096373A" w:rsidDel="00504098">
                <w:rPr>
                  <w:rFonts w:ascii="Times New Roman" w:eastAsia="Arial Unicode MS" w:hAnsi="Times New Roman"/>
                  <w:lang w:val="en-AU"/>
                </w:rPr>
                <w:delText xml:space="preserve">measured </w:delText>
              </w:r>
            </w:del>
            <w:ins w:id="105" w:author="Rodger Kram Ph.D." w:date="2021-05-06T16:17:00Z">
              <w:r w:rsidR="00504098">
                <w:rPr>
                  <w:rFonts w:ascii="Times New Roman" w:eastAsia="Arial Unicode MS" w:hAnsi="Times New Roman"/>
                  <w:lang w:val="en-AU"/>
                </w:rPr>
                <w:t>recorded</w:t>
              </w:r>
              <w:r w:rsidR="00504098" w:rsidRPr="0096373A">
                <w:rPr>
                  <w:rFonts w:ascii="Times New Roman" w:eastAsia="Arial Unicode MS" w:hAnsi="Times New Roman"/>
                  <w:lang w:val="en-AU"/>
                </w:rPr>
                <w:t xml:space="preserve"> </w:t>
              </w:r>
            </w:ins>
            <w:r w:rsidRPr="0096373A">
              <w:rPr>
                <w:rFonts w:ascii="Times New Roman" w:eastAsia="Arial Unicode MS" w:hAnsi="Times New Roman"/>
                <w:lang w:val="en-AU"/>
              </w:rPr>
              <w:t>cadence</w:t>
            </w:r>
            <w:ins w:id="106" w:author="Rodger Kram Ph.D." w:date="2021-05-06T16:16:00Z">
              <w:r w:rsidR="00504098">
                <w:rPr>
                  <w:rFonts w:ascii="Times New Roman" w:eastAsia="Arial Unicode MS" w:hAnsi="Times New Roman"/>
                  <w:lang w:val="en-AU"/>
                </w:rPr>
                <w:t xml:space="preserve">. </w:t>
              </w:r>
            </w:ins>
            <w:del w:id="107" w:author="Rodger Kram Ph.D." w:date="2021-05-06T16:15:00Z">
              <w:r w:rsidRPr="0096373A" w:rsidDel="00504098">
                <w:rPr>
                  <w:rFonts w:ascii="Times New Roman" w:eastAsia="Arial Unicode MS" w:hAnsi="Times New Roman"/>
                  <w:lang w:val="en-AU"/>
                </w:rPr>
                <w:delText xml:space="preserve"> with 1 Hz resolution. </w:delText>
              </w:r>
            </w:del>
            <w:r w:rsidRPr="004B2C28">
              <w:rPr>
                <w:rFonts w:ascii="Times New Roman" w:eastAsia="Arial Unicode MS" w:hAnsi="Times New Roman"/>
                <w:lang w:val="en-AU"/>
                <w:rPrChange w:id="108" w:author="Mr Ross Wilkinson" w:date="2021-05-04T18:09:00Z">
                  <w:rPr>
                    <w:rFonts w:ascii="Times New Roman" w:eastAsia="Arial Unicode MS" w:hAnsi="Times New Roman"/>
                    <w:strike/>
                    <w:lang w:val="en-AU"/>
                  </w:rPr>
                </w:rPrChange>
              </w:rPr>
              <w:t xml:space="preserve">The power meter </w:t>
            </w:r>
            <w:r w:rsidRPr="004B2C28">
              <w:rPr>
                <w:rFonts w:ascii="Times New Roman" w:eastAsia="Arial Unicode MS" w:hAnsi="Times New Roman"/>
                <w:strike/>
                <w:lang w:val="en-AU"/>
              </w:rPr>
              <w:t>creates a 1-second average from data measured</w:t>
            </w:r>
            <w:r w:rsidRPr="004B2C28">
              <w:rPr>
                <w:rFonts w:ascii="Times New Roman" w:eastAsia="Arial Unicode MS" w:hAnsi="Times New Roman"/>
                <w:lang w:val="en-AU"/>
                <w:rPrChange w:id="109" w:author="Mr Ross Wilkinson" w:date="2021-05-04T18:10:00Z">
                  <w:rPr>
                    <w:rFonts w:ascii="Times New Roman" w:eastAsia="Arial Unicode MS" w:hAnsi="Times New Roman"/>
                    <w:strike/>
                    <w:lang w:val="en-AU"/>
                  </w:rPr>
                </w:rPrChange>
              </w:rPr>
              <w:t xml:space="preserve"> </w:t>
            </w:r>
            <w:ins w:id="110" w:author="Mr Ross Wilkinson" w:date="2021-05-04T18:10:00Z">
              <w:r w:rsidR="004B2C28" w:rsidRPr="00CF0A07">
                <w:rPr>
                  <w:rFonts w:ascii="Times New Roman" w:eastAsia="Arial Unicode MS" w:hAnsi="Times New Roman"/>
                  <w:i/>
                  <w:iCs/>
                  <w:lang w:val="en-AU"/>
                  <w:rPrChange w:id="111" w:author="Mr Ross Wilkinson" w:date="2021-05-04T18:12:00Z">
                    <w:rPr>
                      <w:rFonts w:ascii="Times New Roman" w:eastAsia="Arial Unicode MS" w:hAnsi="Times New Roman"/>
                      <w:strike/>
                      <w:lang w:val="en-AU"/>
                    </w:rPr>
                  </w:rPrChange>
                </w:rPr>
                <w:t xml:space="preserve">samples </w:t>
              </w:r>
              <w:r w:rsidR="004B2C28" w:rsidRPr="00CF0A07">
                <w:rPr>
                  <w:rFonts w:ascii="Times New Roman" w:eastAsia="Arial Unicode MS" w:hAnsi="Times New Roman"/>
                  <w:i/>
                  <w:iCs/>
                  <w:lang w:val="en-AU"/>
                  <w:rPrChange w:id="112" w:author="Mr Ross Wilkinson" w:date="2021-05-04T18:12:00Z">
                    <w:rPr>
                      <w:rFonts w:ascii="Times New Roman" w:eastAsia="Arial Unicode MS" w:hAnsi="Times New Roman"/>
                      <w:lang w:val="en-AU"/>
                    </w:rPr>
                  </w:rPrChange>
                </w:rPr>
                <w:t xml:space="preserve">crank angular velocity and torque </w:t>
              </w:r>
            </w:ins>
            <w:r w:rsidRPr="004B2C28">
              <w:rPr>
                <w:rFonts w:ascii="Times New Roman" w:eastAsia="Arial Unicode MS" w:hAnsi="Times New Roman"/>
                <w:lang w:val="en-AU"/>
                <w:rPrChange w:id="113" w:author="Mr Ross Wilkinson" w:date="2021-05-04T18:09:00Z">
                  <w:rPr>
                    <w:rFonts w:ascii="Times New Roman" w:eastAsia="Arial Unicode MS" w:hAnsi="Times New Roman"/>
                    <w:strike/>
                    <w:lang w:val="en-AU"/>
                  </w:rPr>
                </w:rPrChange>
              </w:rPr>
              <w:t>at 65 Hz</w:t>
            </w:r>
            <w:ins w:id="114" w:author="Mr Ross Wilkinson" w:date="2021-05-04T18:11:00Z">
              <w:r w:rsidR="004B2C28">
                <w:rPr>
                  <w:rFonts w:ascii="Times New Roman" w:eastAsia="Arial Unicode MS" w:hAnsi="Times New Roman"/>
                  <w:lang w:val="en-AU"/>
                </w:rPr>
                <w:t xml:space="preserve"> </w:t>
              </w:r>
              <w:r w:rsidR="004B2C28" w:rsidRPr="00CF0A07">
                <w:rPr>
                  <w:rFonts w:ascii="Times New Roman" w:eastAsia="Arial Unicode MS" w:hAnsi="Times New Roman"/>
                  <w:i/>
                  <w:iCs/>
                  <w:lang w:val="en-AU"/>
                  <w:rPrChange w:id="115" w:author="Mr Ross Wilkinson" w:date="2021-05-04T18:12:00Z">
                    <w:rPr>
                      <w:rFonts w:ascii="Times New Roman" w:eastAsia="Arial Unicode MS" w:hAnsi="Times New Roman"/>
                      <w:lang w:val="en-AU"/>
                    </w:rPr>
                  </w:rPrChange>
                </w:rPr>
                <w:t xml:space="preserve">and then transmits a 1-second average </w:t>
              </w:r>
            </w:ins>
            <w:ins w:id="116" w:author="Rodger Kram Ph.D." w:date="2021-05-06T16:17:00Z">
              <w:r w:rsidR="00504098">
                <w:rPr>
                  <w:rFonts w:ascii="Times New Roman" w:eastAsia="Arial Unicode MS" w:hAnsi="Times New Roman"/>
                  <w:i/>
                  <w:iCs/>
                  <w:lang w:val="en-AU"/>
                </w:rPr>
                <w:t>of</w:t>
              </w:r>
            </w:ins>
            <w:ins w:id="117" w:author="Rodger Kram Ph.D." w:date="2021-05-06T16:18:00Z">
              <w:r w:rsidR="00504098">
                <w:rPr>
                  <w:rFonts w:ascii="Times New Roman" w:eastAsia="Arial Unicode MS" w:hAnsi="Times New Roman"/>
                  <w:i/>
                  <w:iCs/>
                  <w:lang w:val="en-AU"/>
                </w:rPr>
                <w:t xml:space="preserve"> cadence and power </w:t>
              </w:r>
            </w:ins>
            <w:ins w:id="118" w:author="Mr Ross Wilkinson" w:date="2021-05-04T18:11:00Z">
              <w:r w:rsidR="004B2C28" w:rsidRPr="00CF0A07">
                <w:rPr>
                  <w:rFonts w:ascii="Times New Roman" w:eastAsia="Arial Unicode MS" w:hAnsi="Times New Roman"/>
                  <w:i/>
                  <w:iCs/>
                  <w:lang w:val="en-AU"/>
                  <w:rPrChange w:id="119" w:author="Mr Ross Wilkinson" w:date="2021-05-04T18:12:00Z">
                    <w:rPr>
                      <w:rFonts w:ascii="Times New Roman" w:eastAsia="Arial Unicode MS" w:hAnsi="Times New Roman"/>
                      <w:lang w:val="en-AU"/>
                    </w:rPr>
                  </w:rPrChange>
                </w:rPr>
                <w:t>to the Garmin head unit</w:t>
              </w:r>
              <w:r w:rsidR="00CF0A07" w:rsidRPr="00CF0A07">
                <w:rPr>
                  <w:rFonts w:ascii="Times New Roman" w:eastAsia="Arial Unicode MS" w:hAnsi="Times New Roman"/>
                  <w:i/>
                  <w:iCs/>
                  <w:lang w:val="en-AU"/>
                  <w:rPrChange w:id="120" w:author="Mr Ross Wilkinson" w:date="2021-05-04T18:12:00Z">
                    <w:rPr>
                      <w:rFonts w:ascii="Times New Roman" w:eastAsia="Arial Unicode MS" w:hAnsi="Times New Roman"/>
                      <w:lang w:val="en-AU"/>
                    </w:rPr>
                  </w:rPrChange>
                </w:rPr>
                <w:t>.</w:t>
              </w:r>
            </w:ins>
            <w:ins w:id="121" w:author="Rodger Kram Ph.D." w:date="2021-05-06T16:18:00Z">
              <w:r w:rsidR="00504098">
                <w:rPr>
                  <w:rFonts w:ascii="Times New Roman" w:eastAsia="Arial Unicode MS" w:hAnsi="Times New Roman"/>
                  <w:i/>
                  <w:iCs/>
                  <w:lang w:val="en-AU"/>
                </w:rPr>
                <w:t>”</w:t>
              </w:r>
            </w:ins>
            <w:ins w:id="122" w:author="Mr Ross Wilkinson" w:date="2021-05-04T18:11:00Z">
              <w:del w:id="123" w:author="Rodger Kram Ph.D." w:date="2021-05-06T16:18:00Z">
                <w:r w:rsidR="00CF0A07" w:rsidRPr="00CF0A07" w:rsidDel="00504098">
                  <w:rPr>
                    <w:rFonts w:ascii="Times New Roman" w:eastAsia="Arial Unicode MS" w:hAnsi="Times New Roman"/>
                    <w:i/>
                    <w:iCs/>
                    <w:lang w:val="en-AU"/>
                    <w:rPrChange w:id="124" w:author="Mr Ross Wilkinson" w:date="2021-05-04T18:12:00Z">
                      <w:rPr>
                        <w:rFonts w:ascii="Times New Roman" w:eastAsia="Arial Unicode MS" w:hAnsi="Times New Roman"/>
                        <w:lang w:val="en-AU"/>
                      </w:rPr>
                    </w:rPrChange>
                  </w:rPr>
                  <w:delText xml:space="preserve"> Thus, crank power was </w:delText>
                </w:r>
              </w:del>
            </w:ins>
            <w:ins w:id="125" w:author="Mr Ross Wilkinson" w:date="2021-05-04T18:12:00Z">
              <w:del w:id="126" w:author="Rodger Kram Ph.D." w:date="2021-05-06T16:18:00Z">
                <w:r w:rsidR="00CF0A07" w:rsidRPr="00CF0A07" w:rsidDel="00504098">
                  <w:rPr>
                    <w:rFonts w:ascii="Times New Roman" w:eastAsia="Arial Unicode MS" w:hAnsi="Times New Roman"/>
                    <w:i/>
                    <w:iCs/>
                    <w:lang w:val="en-AU"/>
                    <w:rPrChange w:id="127" w:author="Mr Ross Wilkinson" w:date="2021-05-04T18:12:00Z">
                      <w:rPr>
                        <w:rFonts w:ascii="Times New Roman" w:eastAsia="Arial Unicode MS" w:hAnsi="Times New Roman"/>
                        <w:lang w:val="en-AU"/>
                      </w:rPr>
                    </w:rPrChange>
                  </w:rPr>
                  <w:delText xml:space="preserve">also </w:delText>
                </w:r>
              </w:del>
            </w:ins>
            <w:ins w:id="128" w:author="Mr Ross Wilkinson" w:date="2021-05-04T18:11:00Z">
              <w:del w:id="129" w:author="Rodger Kram Ph.D." w:date="2021-05-06T16:18:00Z">
                <w:r w:rsidR="00CF0A07" w:rsidRPr="00CF0A07" w:rsidDel="00504098">
                  <w:rPr>
                    <w:rFonts w:ascii="Times New Roman" w:eastAsia="Arial Unicode MS" w:hAnsi="Times New Roman"/>
                    <w:i/>
                    <w:iCs/>
                    <w:lang w:val="en-AU"/>
                    <w:rPrChange w:id="130" w:author="Mr Ross Wilkinson" w:date="2021-05-04T18:12:00Z">
                      <w:rPr>
                        <w:rFonts w:ascii="Times New Roman" w:eastAsia="Arial Unicode MS" w:hAnsi="Times New Roman"/>
                        <w:lang w:val="en-AU"/>
                      </w:rPr>
                    </w:rPrChange>
                  </w:rPr>
                  <w:delText>measured with 1 Hz resolution</w:delText>
                </w:r>
              </w:del>
            </w:ins>
            <w:del w:id="131" w:author="Rodger Kram Ph.D." w:date="2021-05-06T16:18:00Z">
              <w:r w:rsidRPr="004B2C28" w:rsidDel="00504098">
                <w:rPr>
                  <w:rFonts w:ascii="Times New Roman" w:eastAsia="Arial Unicode MS" w:hAnsi="Times New Roman"/>
                  <w:lang w:val="en-AU"/>
                  <w:rPrChange w:id="132" w:author="Mr Ross Wilkinson" w:date="2021-05-04T18:09:00Z">
                    <w:rPr>
                      <w:rFonts w:ascii="Times New Roman" w:eastAsia="Arial Unicode MS" w:hAnsi="Times New Roman"/>
                      <w:strike/>
                      <w:lang w:val="en-AU"/>
                    </w:rPr>
                  </w:rPrChange>
                </w:rPr>
                <w:delText>.</w:delText>
              </w:r>
              <w:r w:rsidDel="00504098">
                <w:rPr>
                  <w:rFonts w:ascii="Times New Roman" w:eastAsia="Arial Unicode MS" w:hAnsi="Times New Roman"/>
                  <w:lang w:val="en-AU"/>
                </w:rPr>
                <w:delText xml:space="preserve"> </w:delText>
              </w:r>
              <w:r w:rsidRPr="0096373A" w:rsidDel="00504098">
                <w:rPr>
                  <w:rFonts w:ascii="Times New Roman" w:eastAsia="Arial Unicode MS" w:hAnsi="Times New Roman"/>
                  <w:i/>
                  <w:iCs/>
                  <w:lang w:val="en-AU"/>
                </w:rPr>
                <w:delText>The power meter measured crank power with 1 Hz resolution.</w:delText>
              </w:r>
              <w:r w:rsidDel="00504098">
                <w:rPr>
                  <w:rFonts w:ascii="Times New Roman" w:eastAsia="Arial Unicode MS" w:hAnsi="Times New Roman"/>
                  <w:lang w:val="en-AU"/>
                </w:rPr>
                <w:delText>”</w:delText>
              </w:r>
            </w:del>
          </w:p>
          <w:p w14:paraId="2F093F26" w14:textId="77777777" w:rsidR="00504098" w:rsidRDefault="00504098" w:rsidP="00504098">
            <w:pPr>
              <w:jc w:val="both"/>
              <w:rPr>
                <w:ins w:id="133" w:author="Rodger Kram Ph.D." w:date="2021-05-06T16:18:00Z"/>
                <w:rFonts w:ascii="Times New Roman" w:eastAsia="Arial Unicode MS" w:hAnsi="Times New Roman"/>
                <w:lang w:val="en-AU"/>
              </w:rPr>
            </w:pPr>
          </w:p>
          <w:p w14:paraId="787163A0" w14:textId="3798AC5F" w:rsidR="0096373A" w:rsidRPr="00F07496" w:rsidRDefault="0096373A" w:rsidP="00504098">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3DD22A71" w:rsidR="009041BC" w:rsidRDefault="000774D6" w:rsidP="009041BC">
            <w:pPr>
              <w:rPr>
                <w:rFonts w:ascii="Times New Roman" w:eastAsia="Arial Unicode MS" w:hAnsi="Times New Roman"/>
                <w:lang w:val="en-AU"/>
              </w:rPr>
            </w:pPr>
            <w:ins w:id="134" w:author="Rodger Kram Ph.D." w:date="2021-05-04T16:41:00Z">
              <w:r>
                <w:rPr>
                  <w:rFonts w:ascii="Times New Roman" w:eastAsia="Arial Unicode MS" w:hAnsi="Times New Roman"/>
                  <w:lang w:val="en-AU"/>
                </w:rPr>
                <w:t>We use the definition of d</w:t>
              </w:r>
            </w:ins>
            <w:del w:id="135" w:author="Rodger Kram Ph.D." w:date="2021-05-04T16:41:00Z">
              <w:r w:rsidR="009041BC" w:rsidRPr="009041BC" w:rsidDel="000774D6">
                <w:rPr>
                  <w:rFonts w:ascii="Times New Roman" w:eastAsia="Arial Unicode MS" w:hAnsi="Times New Roman"/>
                  <w:lang w:val="en-AU"/>
                </w:rPr>
                <w:delText>D</w:delText>
              </w:r>
            </w:del>
            <w:r w:rsidR="009041BC" w:rsidRPr="009041BC">
              <w:rPr>
                <w:rFonts w:ascii="Times New Roman" w:eastAsia="Arial Unicode MS" w:hAnsi="Times New Roman"/>
                <w:lang w:val="en-AU"/>
              </w:rPr>
              <w:t xml:space="preserve">ynamic balance </w:t>
            </w:r>
            <w:ins w:id="136" w:author="Rodger Kram Ph.D." w:date="2021-05-04T16:41:00Z">
              <w:r>
                <w:rPr>
                  <w:rFonts w:ascii="Times New Roman" w:eastAsia="Arial Unicode MS" w:hAnsi="Times New Roman"/>
                  <w:lang w:val="en-AU"/>
                </w:rPr>
                <w:t>a</w:t>
              </w:r>
            </w:ins>
            <w:del w:id="137" w:author="Rodger Kram Ph.D." w:date="2021-05-04T16:41:00Z">
              <w:r w:rsidR="009041BC" w:rsidRPr="009041BC" w:rsidDel="000774D6">
                <w:rPr>
                  <w:rFonts w:ascii="Times New Roman" w:eastAsia="Arial Unicode MS" w:hAnsi="Times New Roman"/>
                  <w:lang w:val="en-AU"/>
                </w:rPr>
                <w:delText>i</w:delText>
              </w:r>
            </w:del>
            <w:r w:rsidR="009041BC" w:rsidRPr="009041BC">
              <w:rPr>
                <w:rFonts w:ascii="Times New Roman" w:eastAsia="Arial Unicode MS" w:hAnsi="Times New Roman"/>
                <w:lang w:val="en-AU"/>
              </w:rPr>
              <w:t>s the ability of an object to balance while in motion</w:t>
            </w:r>
            <w:ins w:id="138" w:author="Rodger Kram Ph.D." w:date="2021-05-06T16:18:00Z">
              <w:r w:rsidR="00504098">
                <w:rPr>
                  <w:rFonts w:ascii="Times New Roman" w:eastAsia="Arial Unicode MS" w:hAnsi="Times New Roman"/>
                  <w:lang w:val="en-AU"/>
                </w:rPr>
                <w:t xml:space="preserve"> (</w:t>
              </w:r>
              <w:r w:rsidR="00504098" w:rsidRPr="00504098">
                <w:rPr>
                  <w:rFonts w:ascii="Times New Roman" w:eastAsia="Arial Unicode MS" w:hAnsi="Times New Roman"/>
                  <w:highlight w:val="yellow"/>
                  <w:lang w:val="en-AU"/>
                  <w:rPrChange w:id="139" w:author="Rodger Kram Ph.D." w:date="2021-05-06T16:18:00Z">
                    <w:rPr>
                      <w:rFonts w:ascii="Times New Roman" w:eastAsia="Arial Unicode MS" w:hAnsi="Times New Roman"/>
                      <w:lang w:val="en-AU"/>
                    </w:rPr>
                  </w:rPrChange>
                </w:rPr>
                <w:t>REF</w:t>
              </w:r>
              <w:r w:rsidR="00504098">
                <w:rPr>
                  <w:rFonts w:ascii="Times New Roman" w:eastAsia="Arial Unicode MS" w:hAnsi="Times New Roman"/>
                  <w:lang w:val="en-AU"/>
                </w:rPr>
                <w:t>)</w:t>
              </w:r>
            </w:ins>
            <w:ins w:id="140" w:author="Rodger Kram Ph.D." w:date="2021-05-06T16:11:00Z">
              <w:r w:rsidR="004437ED">
                <w:rPr>
                  <w:rFonts w:ascii="Times New Roman" w:eastAsia="Arial Unicode MS" w:hAnsi="Times New Roman"/>
                  <w:lang w:val="en-AU"/>
                </w:rPr>
                <w:t>. For</w:t>
              </w:r>
            </w:ins>
            <w:del w:id="141" w:author="Rodger Kram Ph.D." w:date="2021-05-06T16:11:00Z">
              <w:r w:rsidR="009041BC" w:rsidRPr="009041BC" w:rsidDel="009B4FC9">
                <w:rPr>
                  <w:rFonts w:ascii="Times New Roman" w:eastAsia="Arial Unicode MS" w:hAnsi="Times New Roman"/>
                  <w:lang w:val="en-AU"/>
                </w:rPr>
                <w:delText>.</w:delText>
              </w:r>
              <w:r w:rsidR="009041BC" w:rsidDel="009B4FC9">
                <w:rPr>
                  <w:rFonts w:ascii="Times New Roman" w:eastAsia="Arial Unicode MS" w:hAnsi="Times New Roman"/>
                  <w:lang w:val="en-AU"/>
                </w:rPr>
                <w:delText xml:space="preserve"> For</w:delText>
              </w:r>
            </w:del>
            <w:r w:rsidR="009041BC">
              <w:rPr>
                <w:rFonts w:ascii="Times New Roman" w:eastAsia="Arial Unicode MS" w:hAnsi="Times New Roman"/>
                <w:lang w:val="en-AU"/>
              </w:rPr>
              <w:t xml:space="preserve"> example, during cycling </w:t>
            </w:r>
            <w:ins w:id="142" w:author="Rodger Kram Ph.D." w:date="2021-05-04T16:39:00Z">
              <w:r>
                <w:rPr>
                  <w:rFonts w:ascii="Times New Roman" w:eastAsia="Arial Unicode MS" w:hAnsi="Times New Roman"/>
                  <w:lang w:val="en-AU"/>
                </w:rPr>
                <w:t xml:space="preserve">a vertical projection of </w:t>
              </w:r>
            </w:ins>
            <w:r w:rsidR="009041BC">
              <w:rPr>
                <w:rFonts w:ascii="Times New Roman" w:eastAsia="Arial Unicode MS" w:hAnsi="Times New Roman"/>
                <w:lang w:val="en-AU"/>
              </w:rPr>
              <w:t xml:space="preserve">the rider’s </w:t>
            </w:r>
            <w:proofErr w:type="spellStart"/>
            <w:r w:rsidR="009041BC">
              <w:rPr>
                <w:rFonts w:ascii="Times New Roman" w:eastAsia="Arial Unicode MS" w:hAnsi="Times New Roman"/>
                <w:lang w:val="en-AU"/>
              </w:rPr>
              <w:t>center</w:t>
            </w:r>
            <w:proofErr w:type="spellEnd"/>
            <w:r w:rsidR="009041BC">
              <w:rPr>
                <w:rFonts w:ascii="Times New Roman" w:eastAsia="Arial Unicode MS" w:hAnsi="Times New Roman"/>
                <w:lang w:val="en-AU"/>
              </w:rPr>
              <w:t xml:space="preserve"> of mass can</w:t>
            </w:r>
            <w:ins w:id="143" w:author="Rodger Kram Ph.D." w:date="2021-05-04T16:39:00Z">
              <w:r>
                <w:rPr>
                  <w:rFonts w:ascii="Times New Roman" w:eastAsia="Arial Unicode MS" w:hAnsi="Times New Roman"/>
                  <w:lang w:val="en-AU"/>
                </w:rPr>
                <w:t xml:space="preserve"> be (and is)</w:t>
              </w:r>
            </w:ins>
            <w:r w:rsidR="009041BC">
              <w:rPr>
                <w:rFonts w:ascii="Times New Roman" w:eastAsia="Arial Unicode MS" w:hAnsi="Times New Roman"/>
                <w:lang w:val="en-AU"/>
              </w:rPr>
              <w:t xml:space="preserve"> </w:t>
            </w:r>
            <w:del w:id="144" w:author="Rodger Kram Ph.D." w:date="2021-05-04T16:39:00Z">
              <w:r w:rsidR="009041BC" w:rsidDel="000774D6">
                <w:rPr>
                  <w:rFonts w:ascii="Times New Roman" w:eastAsia="Arial Unicode MS" w:hAnsi="Times New Roman"/>
                  <w:lang w:val="en-AU"/>
                </w:rPr>
                <w:delText xml:space="preserve">fall </w:delText>
              </w:r>
            </w:del>
            <w:ins w:id="145" w:author="Rodger Kram Ph.D." w:date="2021-05-04T16:39:00Z">
              <w:r>
                <w:rPr>
                  <w:rFonts w:ascii="Times New Roman" w:eastAsia="Arial Unicode MS" w:hAnsi="Times New Roman"/>
                  <w:lang w:val="en-AU"/>
                </w:rPr>
                <w:t xml:space="preserve">positioned </w:t>
              </w:r>
            </w:ins>
            <w:r w:rsidR="009041BC">
              <w:rPr>
                <w:rFonts w:ascii="Times New Roman" w:eastAsia="Arial Unicode MS" w:hAnsi="Times New Roman"/>
                <w:lang w:val="en-AU"/>
              </w:rPr>
              <w:t>outside of the bicycle’s base of support</w:t>
            </w:r>
            <w:ins w:id="146" w:author="Rodger Kram Ph.D." w:date="2021-05-04T16:40:00Z">
              <w:r>
                <w:rPr>
                  <w:rFonts w:ascii="Times New Roman" w:eastAsia="Arial Unicode MS" w:hAnsi="Times New Roman"/>
                  <w:lang w:val="en-AU"/>
                </w:rPr>
                <w:t xml:space="preserve"> and yet the rider does not fall. Something similar occurs in human walking.</w:t>
              </w:r>
            </w:ins>
            <w:del w:id="147" w:author="Rodger Kram Ph.D." w:date="2021-05-04T16:40:00Z">
              <w:r w:rsidR="009041BC" w:rsidDel="000774D6">
                <w:rPr>
                  <w:rFonts w:ascii="Times New Roman" w:eastAsia="Arial Unicode MS" w:hAnsi="Times New Roman"/>
                  <w:lang w:val="en-AU"/>
                </w:rPr>
                <w:delText xml:space="preserve"> as long as the velocity of the rider’s center of mass is directed toward the bicycle’s base of support.</w:delText>
              </w:r>
            </w:del>
          </w:p>
          <w:p w14:paraId="21A40D68" w14:textId="6DCA7A05" w:rsidR="009041BC" w:rsidRDefault="009041BC" w:rsidP="009041BC">
            <w:pPr>
              <w:rPr>
                <w:rFonts w:ascii="Times New Roman" w:eastAsia="Arial Unicode MS" w:hAnsi="Times New Roman"/>
                <w:lang w:val="en-AU"/>
              </w:rPr>
            </w:pPr>
          </w:p>
          <w:p w14:paraId="0BB8074F" w14:textId="7AD07996" w:rsidR="009041BC" w:rsidRDefault="009041BC" w:rsidP="009041BC">
            <w:pPr>
              <w:rPr>
                <w:rFonts w:ascii="Times New Roman" w:eastAsia="Arial Unicode MS" w:hAnsi="Times New Roman"/>
                <w:lang w:val="en-AU"/>
              </w:rPr>
            </w:pPr>
            <w:r>
              <w:rPr>
                <w:rFonts w:ascii="Times New Roman" w:eastAsia="Arial Unicode MS" w:hAnsi="Times New Roman"/>
                <w:lang w:val="en-AU"/>
              </w:rPr>
              <w:t>For the readers</w:t>
            </w:r>
            <w:ins w:id="148" w:author="Rodger Kram Ph.D." w:date="2021-05-04T16:41:00Z">
              <w:r w:rsidR="000774D6">
                <w:rPr>
                  <w:rFonts w:ascii="Times New Roman" w:eastAsia="Arial Unicode MS" w:hAnsi="Times New Roman"/>
                  <w:lang w:val="en-AU"/>
                </w:rPr>
                <w:t>’</w:t>
              </w:r>
            </w:ins>
            <w:r>
              <w:rPr>
                <w:rFonts w:ascii="Times New Roman" w:eastAsia="Arial Unicode MS" w:hAnsi="Times New Roman"/>
                <w:lang w:val="en-AU"/>
              </w:rPr>
              <w:t xml:space="preserve"> interests, we </w:t>
            </w:r>
            <w:del w:id="149" w:author="Rodger Kram Ph.D." w:date="2021-05-04T16:41:00Z">
              <w:r w:rsidDel="000774D6">
                <w:rPr>
                  <w:rFonts w:ascii="Times New Roman" w:eastAsia="Arial Unicode MS" w:hAnsi="Times New Roman"/>
                  <w:lang w:val="en-AU"/>
                </w:rPr>
                <w:delText xml:space="preserve">have </w:delText>
              </w:r>
            </w:del>
            <w:ins w:id="150" w:author="Rodger Kram Ph.D." w:date="2021-05-04T16:41:00Z">
              <w:r w:rsidR="000774D6">
                <w:rPr>
                  <w:rFonts w:ascii="Times New Roman" w:eastAsia="Arial Unicode MS" w:hAnsi="Times New Roman"/>
                  <w:lang w:val="en-AU"/>
                </w:rPr>
                <w:t xml:space="preserve">now </w:t>
              </w:r>
            </w:ins>
            <w:r>
              <w:rPr>
                <w:rFonts w:ascii="Times New Roman" w:eastAsia="Arial Unicode MS" w:hAnsi="Times New Roman"/>
                <w:lang w:val="en-AU"/>
              </w:rPr>
              <w:t>include</w:t>
            </w:r>
            <w:del w:id="151" w:author="Rodger Kram Ph.D." w:date="2021-05-04T16:41:00Z">
              <w:r w:rsidDel="000774D6">
                <w:rPr>
                  <w:rFonts w:ascii="Times New Roman" w:eastAsia="Arial Unicode MS" w:hAnsi="Times New Roman"/>
                  <w:lang w:val="en-AU"/>
                </w:rPr>
                <w:delText>d</w:delText>
              </w:r>
            </w:del>
            <w:r>
              <w:rPr>
                <w:rFonts w:ascii="Times New Roman" w:eastAsia="Arial Unicode MS" w:hAnsi="Times New Roman"/>
                <w:lang w:val="en-AU"/>
              </w:rPr>
              <w:t xml:space="preserve"> the following in-text citation at Line 186: “...dynamic balance </w:t>
            </w:r>
            <w:r w:rsidRPr="009041BC">
              <w:rPr>
                <w:rFonts w:ascii="Times New Roman" w:eastAsia="Arial Unicode MS" w:hAnsi="Times New Roman"/>
                <w:i/>
                <w:iCs/>
                <w:lang w:val="en-AU"/>
              </w:rPr>
              <w:t>(Hof et al.,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6C0207B6" w:rsidR="009041BC" w:rsidRDefault="009041BC" w:rsidP="009041BC">
            <w:pPr>
              <w:rPr>
                <w:ins w:id="152" w:author="Rodger Kram Ph.D." w:date="2021-05-04T16:41:00Z"/>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xml:space="preserve">. 2005. “The </w:t>
            </w:r>
            <w:ins w:id="153" w:author="Rodger Kram Ph.D." w:date="2021-05-06T16:11:00Z">
              <w:r w:rsidR="004437ED">
                <w:rPr>
                  <w:rFonts w:ascii="Times New Roman" w:eastAsia="Arial Unicode MS" w:hAnsi="Times New Roman"/>
                  <w:lang w:val="en-AU"/>
                </w:rPr>
                <w:t>c</w:t>
              </w:r>
            </w:ins>
            <w:del w:id="154" w:author="Rodger Kram Ph.D." w:date="2021-05-06T16:11:00Z">
              <w:r w:rsidRPr="009041BC" w:rsidDel="004437ED">
                <w:rPr>
                  <w:rFonts w:ascii="Times New Roman" w:eastAsia="Arial Unicode MS" w:hAnsi="Times New Roman"/>
                  <w:lang w:val="en-AU"/>
                </w:rPr>
                <w:delText>C</w:delText>
              </w:r>
            </w:del>
            <w:r w:rsidRPr="009041BC">
              <w:rPr>
                <w:rFonts w:ascii="Times New Roman" w:eastAsia="Arial Unicode MS" w:hAnsi="Times New Roman"/>
                <w:lang w:val="en-AU"/>
              </w:rPr>
              <w:t xml:space="preserve">ondition for </w:t>
            </w:r>
            <w:ins w:id="155" w:author="Rodger Kram Ph.D." w:date="2021-05-06T16:11:00Z">
              <w:r w:rsidR="004437ED">
                <w:rPr>
                  <w:rFonts w:ascii="Times New Roman" w:eastAsia="Arial Unicode MS" w:hAnsi="Times New Roman"/>
                  <w:lang w:val="en-AU"/>
                </w:rPr>
                <w:t>d</w:t>
              </w:r>
            </w:ins>
            <w:del w:id="156" w:author="Rodger Kram Ph.D." w:date="2021-05-06T16:11:00Z">
              <w:r w:rsidRPr="009041BC" w:rsidDel="004437ED">
                <w:rPr>
                  <w:rFonts w:ascii="Times New Roman" w:eastAsia="Arial Unicode MS" w:hAnsi="Times New Roman"/>
                  <w:lang w:val="en-AU"/>
                </w:rPr>
                <w:delText>D</w:delText>
              </w:r>
            </w:del>
            <w:r w:rsidRPr="009041BC">
              <w:rPr>
                <w:rFonts w:ascii="Times New Roman" w:eastAsia="Arial Unicode MS" w:hAnsi="Times New Roman"/>
                <w:lang w:val="en-AU"/>
              </w:rPr>
              <w:t xml:space="preserve">ynamic </w:t>
            </w:r>
            <w:ins w:id="157" w:author="Rodger Kram Ph.D." w:date="2021-05-06T16:11:00Z">
              <w:r w:rsidR="004437ED">
                <w:rPr>
                  <w:rFonts w:ascii="Times New Roman" w:eastAsia="Arial Unicode MS" w:hAnsi="Times New Roman"/>
                  <w:lang w:val="en-AU"/>
                </w:rPr>
                <w:t>s</w:t>
              </w:r>
            </w:ins>
            <w:del w:id="158" w:author="Rodger Kram Ph.D." w:date="2021-05-06T16:11:00Z">
              <w:r w:rsidRPr="009041BC" w:rsidDel="004437ED">
                <w:rPr>
                  <w:rFonts w:ascii="Times New Roman" w:eastAsia="Arial Unicode MS" w:hAnsi="Times New Roman"/>
                  <w:lang w:val="en-AU"/>
                </w:rPr>
                <w:delText>S</w:delText>
              </w:r>
            </w:del>
            <w:r w:rsidRPr="009041BC">
              <w:rPr>
                <w:rFonts w:ascii="Times New Roman" w:eastAsia="Arial Unicode MS" w:hAnsi="Times New Roman"/>
                <w:lang w:val="en-AU"/>
              </w:rPr>
              <w:t xml:space="preserve">tability.” </w:t>
            </w:r>
            <w:r w:rsidRPr="000774D6">
              <w:rPr>
                <w:rFonts w:ascii="Times New Roman" w:eastAsia="Arial Unicode MS" w:hAnsi="Times New Roman"/>
                <w:i/>
                <w:lang w:val="en-AU"/>
                <w:rPrChange w:id="159" w:author="Rodger Kram Ph.D." w:date="2021-05-04T16:41:00Z">
                  <w:rPr>
                    <w:rFonts w:ascii="Times New Roman" w:eastAsia="Arial Unicode MS" w:hAnsi="Times New Roman"/>
                    <w:lang w:val="en-AU"/>
                  </w:rPr>
                </w:rPrChange>
              </w:rPr>
              <w:t>Journal of Biomechanics</w:t>
            </w:r>
            <w:r w:rsidRPr="009041BC">
              <w:rPr>
                <w:rFonts w:ascii="Times New Roman" w:eastAsia="Arial Unicode MS" w:hAnsi="Times New Roman"/>
                <w:lang w:val="en-AU"/>
              </w:rPr>
              <w:t xml:space="preserve"> 38 (1): 1–8. </w:t>
            </w:r>
            <w:ins w:id="160" w:author="Rodger Kram Ph.D." w:date="2021-05-04T16:41:00Z">
              <w:r w:rsidR="000774D6">
                <w:rPr>
                  <w:rFonts w:ascii="Times New Roman" w:eastAsia="Arial Unicode MS" w:hAnsi="Times New Roman"/>
                  <w:lang w:val="en-AU"/>
                </w:rPr>
                <w:fldChar w:fldCharType="begin"/>
              </w:r>
              <w:r w:rsidR="000774D6">
                <w:rPr>
                  <w:rFonts w:ascii="Times New Roman" w:eastAsia="Arial Unicode MS" w:hAnsi="Times New Roman"/>
                  <w:lang w:val="en-AU"/>
                </w:rPr>
                <w:instrText xml:space="preserve"> HYPERLINK "</w:instrText>
              </w:r>
            </w:ins>
            <w:r w:rsidR="000774D6" w:rsidRPr="009041BC">
              <w:rPr>
                <w:rFonts w:ascii="Times New Roman" w:eastAsia="Arial Unicode MS" w:hAnsi="Times New Roman"/>
                <w:lang w:val="en-AU"/>
              </w:rPr>
              <w:instrText>https://doi.org/10.1016/j.jbiomech.2004.03.025</w:instrText>
            </w:r>
            <w:ins w:id="161" w:author="Rodger Kram Ph.D." w:date="2021-05-04T16:41:00Z">
              <w:r w:rsidR="000774D6">
                <w:rPr>
                  <w:rFonts w:ascii="Times New Roman" w:eastAsia="Arial Unicode MS" w:hAnsi="Times New Roman"/>
                  <w:lang w:val="en-AU"/>
                </w:rPr>
                <w:instrText xml:space="preserve">" </w:instrText>
              </w:r>
              <w:r w:rsidR="000774D6">
                <w:rPr>
                  <w:rFonts w:ascii="Times New Roman" w:eastAsia="Arial Unicode MS" w:hAnsi="Times New Roman"/>
                  <w:lang w:val="en-AU"/>
                </w:rPr>
                <w:fldChar w:fldCharType="separate"/>
              </w:r>
            </w:ins>
            <w:r w:rsidR="000774D6" w:rsidRPr="008F24CA">
              <w:rPr>
                <w:rStyle w:val="Hyperlink"/>
                <w:rFonts w:ascii="Times New Roman" w:eastAsia="Arial Unicode MS" w:hAnsi="Times New Roman"/>
                <w:lang w:val="en-AU"/>
              </w:rPr>
              <w:t>https://doi.org/10.1016/j.jbiomech.2004.03.025</w:t>
            </w:r>
            <w:ins w:id="162" w:author="Rodger Kram Ph.D." w:date="2021-05-04T16:41:00Z">
              <w:r w:rsidR="000774D6">
                <w:rPr>
                  <w:rFonts w:ascii="Times New Roman" w:eastAsia="Arial Unicode MS" w:hAnsi="Times New Roman"/>
                  <w:lang w:val="en-AU"/>
                </w:rPr>
                <w:fldChar w:fldCharType="end"/>
              </w:r>
            </w:ins>
            <w:r w:rsidRPr="009041BC">
              <w:rPr>
                <w:rFonts w:ascii="Times New Roman" w:eastAsia="Arial Unicode MS" w:hAnsi="Times New Roman"/>
                <w:lang w:val="en-AU"/>
              </w:rPr>
              <w:t>.</w:t>
            </w:r>
          </w:p>
          <w:p w14:paraId="59A94BB8" w14:textId="2CB7379E" w:rsidR="000774D6" w:rsidRDefault="000774D6" w:rsidP="009041BC">
            <w:pPr>
              <w:rPr>
                <w:ins w:id="163" w:author="Rodger Kram Ph.D." w:date="2021-05-04T16:41:00Z"/>
                <w:rFonts w:ascii="Times New Roman" w:eastAsia="Arial Unicode MS" w:hAnsi="Times New Roman"/>
                <w:lang w:val="en-AU"/>
              </w:rPr>
            </w:pPr>
          </w:p>
          <w:p w14:paraId="0BDD81DE" w14:textId="7A7E5F6B" w:rsidR="000774D6" w:rsidRDefault="000774D6" w:rsidP="009041BC">
            <w:pPr>
              <w:rPr>
                <w:rFonts w:ascii="Times New Roman" w:eastAsia="Arial Unicode MS" w:hAnsi="Times New Roman"/>
                <w:lang w:val="en-AU"/>
              </w:rPr>
            </w:pPr>
            <w:ins w:id="164" w:author="Rodger Kram Ph.D." w:date="2021-05-04T16:41:00Z">
              <w:r>
                <w:rPr>
                  <w:rFonts w:ascii="Times New Roman" w:eastAsia="Arial Unicode MS" w:hAnsi="Times New Roman"/>
                  <w:lang w:val="en-AU"/>
                </w:rPr>
                <w:t>We di</w:t>
              </w:r>
            </w:ins>
            <w:ins w:id="165" w:author="Rodger Kram Ph.D." w:date="2021-05-04T16:42:00Z">
              <w:r>
                <w:rPr>
                  <w:rFonts w:ascii="Times New Roman" w:eastAsia="Arial Unicode MS" w:hAnsi="Times New Roman"/>
                  <w:lang w:val="en-AU"/>
                </w:rPr>
                <w:t xml:space="preserve">d not measure </w:t>
              </w:r>
              <w:del w:id="166" w:author="Mr Ross Wilkinson" w:date="2021-05-04T18:12:00Z">
                <w:r w:rsidDel="00CF0A07">
                  <w:rPr>
                    <w:rFonts w:ascii="Times New Roman" w:eastAsia="Arial Unicode MS" w:hAnsi="Times New Roman"/>
                    <w:lang w:val="en-AU"/>
                  </w:rPr>
                  <w:delText>COM</w:delText>
                </w:r>
              </w:del>
            </w:ins>
            <w:proofErr w:type="spellStart"/>
            <w:ins w:id="167" w:author="Mr Ross Wilkinson" w:date="2021-05-04T18:13:00Z">
              <w:r w:rsidR="00CF0A07">
                <w:rPr>
                  <w:rFonts w:ascii="Times New Roman" w:eastAsia="Arial Unicode MS" w:hAnsi="Times New Roman"/>
                  <w:lang w:val="en-AU"/>
                </w:rPr>
                <w:t>center</w:t>
              </w:r>
              <w:proofErr w:type="spellEnd"/>
              <w:r w:rsidR="00CF0A07">
                <w:rPr>
                  <w:rFonts w:ascii="Times New Roman" w:eastAsia="Arial Unicode MS" w:hAnsi="Times New Roman"/>
                  <w:lang w:val="en-AU"/>
                </w:rPr>
                <w:t xml:space="preserve"> of mass position</w:t>
              </w:r>
            </w:ins>
            <w:ins w:id="168" w:author="Rodger Kram Ph.D." w:date="2021-05-04T16:42:00Z">
              <w:r>
                <w:rPr>
                  <w:rFonts w:ascii="Times New Roman" w:eastAsia="Arial Unicode MS" w:hAnsi="Times New Roman"/>
                  <w:lang w:val="en-AU"/>
                </w:rPr>
                <w:t xml:space="preserve"> or dynamic balance in the present study.</w:t>
              </w:r>
            </w:ins>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B0349F7" w:rsidR="000676E9" w:rsidRDefault="00420DA0" w:rsidP="00F07496">
            <w:pPr>
              <w:rPr>
                <w:rFonts w:ascii="Times New Roman" w:eastAsia="Arial Unicode MS" w:hAnsi="Times New Roman"/>
                <w:lang w:val="en-AU"/>
              </w:rPr>
            </w:pPr>
            <w:r>
              <w:rPr>
                <w:rFonts w:ascii="Times New Roman" w:eastAsia="Arial Unicode MS" w:hAnsi="Times New Roman"/>
                <w:lang w:val="en-AU"/>
              </w:rPr>
              <w:t>We have added the following paragraph to discuss this topic:</w:t>
            </w:r>
          </w:p>
          <w:p w14:paraId="58397394" w14:textId="2F13CF5B" w:rsidR="00420DA0" w:rsidRDefault="00420DA0" w:rsidP="00F07496">
            <w:pPr>
              <w:rPr>
                <w:rFonts w:ascii="Times New Roman" w:eastAsia="Arial Unicode MS" w:hAnsi="Times New Roman"/>
                <w:lang w:val="en-AU"/>
              </w:rPr>
            </w:pPr>
          </w:p>
          <w:p w14:paraId="2606A0B0" w14:textId="453092F9"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del w:id="169" w:author="Mr Ross Wilkinson" w:date="2021-05-04T17:56:00Z">
              <w:r w:rsidR="00BB43EA" w:rsidDel="00225C80">
                <w:rPr>
                  <w:rFonts w:ascii="Times New Roman" w:eastAsia="Arial Unicode MS" w:hAnsi="Times New Roman"/>
                  <w:i/>
                  <w:iCs/>
                  <w:lang w:val="en-AU"/>
                </w:rPr>
                <w:delText xml:space="preserve">across </w:delText>
              </w:r>
            </w:del>
            <w:ins w:id="170" w:author="Mr Ross Wilkinson" w:date="2021-05-04T17:56:00Z">
              <w:r w:rsidR="00225C80">
                <w:rPr>
                  <w:rFonts w:ascii="Times New Roman" w:eastAsia="Arial Unicode MS" w:hAnsi="Times New Roman"/>
                  <w:i/>
                  <w:iCs/>
                  <w:lang w:val="en-AU"/>
                </w:rPr>
                <w:t>o</w:t>
              </w:r>
            </w:ins>
            <w:ins w:id="171" w:author="Rodger Kram Ph.D." w:date="2021-05-06T16:12:00Z">
              <w:r w:rsidR="004437ED">
                <w:rPr>
                  <w:rFonts w:ascii="Times New Roman" w:eastAsia="Arial Unicode MS" w:hAnsi="Times New Roman"/>
                  <w:i/>
                  <w:iCs/>
                  <w:lang w:val="en-AU"/>
                </w:rPr>
                <w:t>ver</w:t>
              </w:r>
            </w:ins>
            <w:ins w:id="172" w:author="Mr Ross Wilkinson" w:date="2021-05-04T17:56:00Z">
              <w:r w:rsidR="00225C80">
                <w:rPr>
                  <w:rFonts w:ascii="Times New Roman" w:eastAsia="Arial Unicode MS" w:hAnsi="Times New Roman"/>
                  <w:i/>
                  <w:iCs/>
                  <w:lang w:val="en-AU"/>
                </w:rPr>
                <w:t xml:space="preserve"> </w:t>
              </w:r>
            </w:ins>
            <w:r w:rsidR="00BB43EA">
              <w:rPr>
                <w:rFonts w:ascii="Times New Roman" w:eastAsia="Arial Unicode MS" w:hAnsi="Times New Roman"/>
                <w:i/>
                <w:iCs/>
                <w:lang w:val="en-AU"/>
              </w:rPr>
              <w:t>a complete crank cycle</w:t>
            </w:r>
            <w:r>
              <w:rPr>
                <w:rFonts w:ascii="Times New Roman" w:eastAsia="Arial Unicode MS" w:hAnsi="Times New Roman"/>
                <w:i/>
                <w:iCs/>
                <w:lang w:val="en-AU"/>
              </w:rPr>
              <w:t xml:space="preserve">, it is </w:t>
            </w:r>
            <w:ins w:id="173" w:author="Rodger Kram Ph.D." w:date="2021-05-04T16:42:00Z">
              <w:r w:rsidR="000774D6">
                <w:rPr>
                  <w:rFonts w:ascii="Times New Roman" w:eastAsia="Arial Unicode MS" w:hAnsi="Times New Roman"/>
                  <w:i/>
                  <w:iCs/>
                  <w:lang w:val="en-AU"/>
                </w:rPr>
                <w:t xml:space="preserve">certainly </w:t>
              </w:r>
            </w:ins>
            <w:r>
              <w:rPr>
                <w:rFonts w:ascii="Times New Roman" w:eastAsia="Arial Unicode MS" w:hAnsi="Times New Roman"/>
                <w:i/>
                <w:iCs/>
                <w:lang w:val="en-AU"/>
              </w:rPr>
              <w:t xml:space="preserve">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del w:id="174" w:author="Mr Ross Wilkinson" w:date="2021-05-04T17:56:00Z">
              <w:r w:rsidR="00BB43EA" w:rsidDel="00225C80">
                <w:rPr>
                  <w:rFonts w:ascii="Times New Roman" w:eastAsia="Arial Unicode MS" w:hAnsi="Times New Roman"/>
                  <w:i/>
                  <w:iCs/>
                  <w:lang w:val="en-AU"/>
                </w:rPr>
                <w:delText xml:space="preserve">by </w:delText>
              </w:r>
            </w:del>
            <w:ins w:id="175" w:author="Mr Ross Wilkinson" w:date="2021-05-04T17:56:00Z">
              <w:r w:rsidR="00225C80">
                <w:rPr>
                  <w:rFonts w:ascii="Times New Roman" w:eastAsia="Arial Unicode MS" w:hAnsi="Times New Roman"/>
                  <w:i/>
                  <w:iCs/>
                  <w:lang w:val="en-AU"/>
                </w:rPr>
                <w:t xml:space="preserve">across </w:t>
              </w:r>
            </w:ins>
            <w:r w:rsidR="00BB43EA">
              <w:rPr>
                <w:rFonts w:ascii="Times New Roman" w:eastAsia="Arial Unicode MS" w:hAnsi="Times New Roman"/>
                <w:i/>
                <w:iCs/>
                <w:lang w:val="en-AU"/>
              </w:rPr>
              <w:t xml:space="preserve">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51BBF860"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ins w:id="176" w:author="Mr Ross Wilkinson" w:date="2021-05-04T18:13:00Z">
              <w:r w:rsidR="00CF0A07" w:rsidRPr="00420DA0">
                <w:rPr>
                  <w:rFonts w:ascii="Times New Roman" w:eastAsia="Arial Unicode MS" w:hAnsi="Times New Roman"/>
                  <w:i/>
                  <w:iCs/>
                  <w:lang w:val="en-AU"/>
                </w:rPr>
                <w:t>18.0 m s</w:t>
              </w:r>
              <w:r w:rsidR="00CF0A07" w:rsidRPr="00420DA0">
                <w:rPr>
                  <w:rFonts w:ascii="Times New Roman" w:eastAsia="Arial Unicode MS" w:hAnsi="Times New Roman"/>
                  <w:i/>
                  <w:iCs/>
                  <w:vertAlign w:val="superscript"/>
                  <w:lang w:val="en-AU"/>
                </w:rPr>
                <w:t>–1</w:t>
              </w:r>
              <w:r w:rsidR="00CF0A07" w:rsidRPr="00CF0A07">
                <w:rPr>
                  <w:rFonts w:ascii="Times New Roman" w:eastAsia="Arial Unicode MS" w:hAnsi="Times New Roman"/>
                  <w:i/>
                  <w:iCs/>
                  <w:lang w:val="en-AU"/>
                  <w:rPrChange w:id="177" w:author="Mr Ross Wilkinson" w:date="2021-05-04T18:13:00Z">
                    <w:rPr>
                      <w:rFonts w:ascii="Times New Roman" w:eastAsia="Arial Unicode MS" w:hAnsi="Times New Roman"/>
                      <w:i/>
                      <w:iCs/>
                      <w:vertAlign w:val="superscript"/>
                      <w:lang w:val="en-AU"/>
                    </w:rPr>
                  </w:rPrChange>
                </w:rPr>
                <w:t xml:space="preserve"> </w:t>
              </w:r>
              <w:r w:rsidR="00CF0A07" w:rsidRPr="00CF0A07">
                <w:rPr>
                  <w:rFonts w:ascii="Times New Roman" w:eastAsia="Arial Unicode MS" w:hAnsi="Times New Roman"/>
                  <w:lang w:val="en-AU"/>
                  <w:rPrChange w:id="178" w:author="Mr Ross Wilkinson" w:date="2021-05-04T18:14:00Z">
                    <w:rPr>
                      <w:rFonts w:ascii="Times New Roman" w:eastAsia="Arial Unicode MS" w:hAnsi="Times New Roman"/>
                      <w:i/>
                      <w:iCs/>
                      <w:lang w:val="en-AU"/>
                    </w:rPr>
                  </w:rPrChange>
                </w:rPr>
                <w:t>(</w:t>
              </w:r>
            </w:ins>
            <w:r w:rsidRPr="00CF0A07">
              <w:rPr>
                <w:rFonts w:ascii="Times New Roman" w:eastAsia="Arial Unicode MS" w:hAnsi="Times New Roman"/>
                <w:lang w:val="en-AU"/>
                <w:rPrChange w:id="179" w:author="Mr Ross Wilkinson" w:date="2021-05-04T18:14:00Z">
                  <w:rPr>
                    <w:rFonts w:ascii="Times New Roman" w:eastAsia="Arial Unicode MS" w:hAnsi="Times New Roman"/>
                    <w:strike/>
                    <w:lang w:val="en-AU"/>
                  </w:rPr>
                </w:rPrChange>
              </w:rPr>
              <w:t>65 km hr</w:t>
            </w:r>
            <w:r w:rsidRPr="00CF0A07">
              <w:rPr>
                <w:rFonts w:ascii="Times New Roman" w:eastAsia="Arial Unicode MS" w:hAnsi="Times New Roman"/>
                <w:vertAlign w:val="superscript"/>
                <w:lang w:val="en-AU"/>
                <w:rPrChange w:id="180" w:author="Mr Ross Wilkinson" w:date="2021-05-04T18:14:00Z">
                  <w:rPr>
                    <w:rFonts w:ascii="Times New Roman" w:eastAsia="Arial Unicode MS" w:hAnsi="Times New Roman"/>
                    <w:strike/>
                    <w:vertAlign w:val="superscript"/>
                    <w:lang w:val="en-AU"/>
                  </w:rPr>
                </w:rPrChange>
              </w:rPr>
              <w:t>–1</w:t>
            </w:r>
            <w:ins w:id="181" w:author="Mr Ross Wilkinson" w:date="2021-05-04T18:13:00Z">
              <w:r w:rsidR="00CF0A07" w:rsidRPr="00CF0A07">
                <w:rPr>
                  <w:rFonts w:ascii="Times New Roman" w:eastAsia="Arial Unicode MS" w:hAnsi="Times New Roman"/>
                  <w:lang w:val="en-AU"/>
                  <w:rPrChange w:id="182" w:author="Mr Ross Wilkinson" w:date="2021-05-04T18:14:00Z">
                    <w:rPr>
                      <w:rFonts w:ascii="Times New Roman" w:eastAsia="Arial Unicode MS" w:hAnsi="Times New Roman"/>
                      <w:strike/>
                      <w:lang w:val="en-AU"/>
                    </w:rPr>
                  </w:rPrChange>
                </w:rPr>
                <w:t>)</w:t>
              </w:r>
            </w:ins>
            <w:del w:id="183" w:author="Mr Ross Wilkinson" w:date="2021-05-04T18:13:00Z">
              <w:r w:rsidDel="00CF0A07">
                <w:rPr>
                  <w:rFonts w:ascii="Times New Roman" w:eastAsia="Arial Unicode MS" w:hAnsi="Times New Roman"/>
                  <w:lang w:val="en-AU"/>
                </w:rPr>
                <w:delText xml:space="preserve"> </w:delText>
              </w:r>
              <w:r w:rsidRPr="00420DA0" w:rsidDel="00CF0A07">
                <w:rPr>
                  <w:rFonts w:ascii="Times New Roman" w:eastAsia="Arial Unicode MS" w:hAnsi="Times New Roman"/>
                  <w:i/>
                  <w:iCs/>
                  <w:lang w:val="en-AU"/>
                </w:rPr>
                <w:delText>18.0 m s</w:delText>
              </w:r>
              <w:r w:rsidRPr="00420DA0" w:rsidDel="00CF0A07">
                <w:rPr>
                  <w:rFonts w:ascii="Times New Roman" w:eastAsia="Arial Unicode MS" w:hAnsi="Times New Roman"/>
                  <w:i/>
                  <w:iCs/>
                  <w:vertAlign w:val="superscript"/>
                  <w:lang w:val="en-AU"/>
                </w:rPr>
                <w:delText>–1</w:delText>
              </w:r>
            </w:del>
            <w:r>
              <w:rPr>
                <w:rFonts w:ascii="Times New Roman" w:eastAsia="Arial Unicode MS" w:hAnsi="Times New Roman"/>
                <w:lang w:val="en-AU"/>
              </w:rPr>
              <w:t>”</w:t>
            </w:r>
            <w:ins w:id="184" w:author="Rodger Kram Ph.D." w:date="2021-05-04T16:43:00Z">
              <w:del w:id="185" w:author="Mr Ross Wilkinson" w:date="2021-05-08T14:20:00Z">
                <w:r w:rsidR="000774D6" w:rsidDel="009D49C1">
                  <w:rPr>
                    <w:rFonts w:ascii="Times New Roman" w:eastAsia="Arial Unicode MS" w:hAnsi="Times New Roman"/>
                    <w:lang w:val="en-AU"/>
                  </w:rPr>
                  <w:delText xml:space="preserve"> </w:delText>
                </w:r>
              </w:del>
            </w:ins>
            <w:ins w:id="186" w:author="Rodger Kram Ph.D." w:date="2021-05-06T16:13:00Z">
              <w:r w:rsidR="004437ED">
                <w:rPr>
                  <w:rFonts w:ascii="Times New Roman" w:eastAsia="Arial Unicode MS" w:hAnsi="Times New Roman"/>
                  <w:lang w:val="en-AU"/>
                </w:rPr>
                <w:t>. We</w:t>
              </w:r>
            </w:ins>
            <w:ins w:id="187" w:author="Rodger Kram Ph.D." w:date="2021-05-04T16:44:00Z">
              <w:r w:rsidR="000774D6">
                <w:rPr>
                  <w:rFonts w:ascii="Times New Roman" w:eastAsia="Arial Unicode MS" w:hAnsi="Times New Roman"/>
                  <w:lang w:val="en-AU"/>
                </w:rPr>
                <w:t xml:space="preserve"> parenthetically </w:t>
              </w:r>
            </w:ins>
            <w:ins w:id="188" w:author="Rodger Kram Ph.D." w:date="2021-05-04T16:43:00Z">
              <w:r w:rsidR="000774D6">
                <w:rPr>
                  <w:rFonts w:ascii="Times New Roman" w:eastAsia="Arial Unicode MS" w:hAnsi="Times New Roman"/>
                  <w:lang w:val="en-AU"/>
                </w:rPr>
                <w:t xml:space="preserve">provide the more colloquial 65 km </w:t>
              </w:r>
            </w:ins>
            <w:ins w:id="189" w:author="Rodger Kram Ph.D." w:date="2021-05-04T16:44:00Z">
              <w:r w:rsidR="000774D6">
                <w:rPr>
                  <w:rFonts w:ascii="Times New Roman" w:eastAsia="Arial Unicode MS" w:hAnsi="Times New Roman"/>
                  <w:lang w:val="en-AU"/>
                </w:rPr>
                <w:t>hr</w:t>
              </w:r>
              <w:r w:rsidR="000774D6" w:rsidRPr="000774D6">
                <w:rPr>
                  <w:rFonts w:ascii="Times New Roman" w:eastAsia="Arial Unicode MS" w:hAnsi="Times New Roman"/>
                  <w:vertAlign w:val="superscript"/>
                  <w:lang w:val="en-AU"/>
                  <w:rPrChange w:id="190" w:author="Rodger Kram Ph.D." w:date="2021-05-04T16:44:00Z">
                    <w:rPr>
                      <w:rFonts w:ascii="Times New Roman" w:eastAsia="Arial Unicode MS" w:hAnsi="Times New Roman"/>
                      <w:lang w:val="en-AU"/>
                    </w:rPr>
                  </w:rPrChange>
                </w:rPr>
                <w:t>-1</w:t>
              </w:r>
              <w:r w:rsidR="000774D6">
                <w:rPr>
                  <w:rFonts w:ascii="Times New Roman" w:eastAsia="Arial Unicode MS" w:hAnsi="Times New Roman"/>
                  <w:lang w:val="en-AU"/>
                </w:rPr>
                <w:t xml:space="preserve"> that cyclists are more familiar with. </w:t>
              </w:r>
            </w:ins>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23469" w14:textId="77777777" w:rsidR="00D90E17" w:rsidRDefault="00D90E17" w:rsidP="00F07496">
      <w:r>
        <w:separator/>
      </w:r>
    </w:p>
  </w:endnote>
  <w:endnote w:type="continuationSeparator" w:id="0">
    <w:p w14:paraId="505CAE6E" w14:textId="77777777" w:rsidR="00D90E17" w:rsidRDefault="00D90E17"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15207" w14:textId="77777777" w:rsidR="00D90E17" w:rsidRDefault="00D90E17" w:rsidP="00F07496">
      <w:r>
        <w:separator/>
      </w:r>
    </w:p>
  </w:footnote>
  <w:footnote w:type="continuationSeparator" w:id="0">
    <w:p w14:paraId="533D4E19" w14:textId="77777777" w:rsidR="00D90E17" w:rsidRDefault="00D90E17"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r Ross Wilkinson">
    <w15:presenceInfo w15:providerId="AD" w15:userId="S::ross.wilkinson@uqconnect.edu.au::084a31b8-1cc3-499d-a3ef-1e5d0d3790a1"/>
  </w15:person>
  <w15:person w15:author="Rodger Kram Ph.D.">
    <w15:presenceInfo w15:providerId="AD" w15:userId="S::kram@colorado.edu::3af75d2a-b580-4076-b333-49589b19b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774D6"/>
    <w:rsid w:val="00086D9E"/>
    <w:rsid w:val="000A33CF"/>
    <w:rsid w:val="000D53D4"/>
    <w:rsid w:val="000F30FB"/>
    <w:rsid w:val="00107E81"/>
    <w:rsid w:val="0017440E"/>
    <w:rsid w:val="00225C80"/>
    <w:rsid w:val="002A173C"/>
    <w:rsid w:val="003E1084"/>
    <w:rsid w:val="00420DA0"/>
    <w:rsid w:val="00433FAA"/>
    <w:rsid w:val="004437ED"/>
    <w:rsid w:val="00444767"/>
    <w:rsid w:val="004B2C28"/>
    <w:rsid w:val="004C599A"/>
    <w:rsid w:val="004D2A8B"/>
    <w:rsid w:val="00504098"/>
    <w:rsid w:val="005D79DD"/>
    <w:rsid w:val="006711A2"/>
    <w:rsid w:val="006747F7"/>
    <w:rsid w:val="00682427"/>
    <w:rsid w:val="006F7BF3"/>
    <w:rsid w:val="00725267"/>
    <w:rsid w:val="0077203E"/>
    <w:rsid w:val="007E352A"/>
    <w:rsid w:val="0082211C"/>
    <w:rsid w:val="00822EC3"/>
    <w:rsid w:val="00851F8C"/>
    <w:rsid w:val="009041BC"/>
    <w:rsid w:val="00950D6A"/>
    <w:rsid w:val="0096373A"/>
    <w:rsid w:val="009B4FC9"/>
    <w:rsid w:val="009D49C1"/>
    <w:rsid w:val="00A71032"/>
    <w:rsid w:val="00A74B05"/>
    <w:rsid w:val="00AB579C"/>
    <w:rsid w:val="00AB5A73"/>
    <w:rsid w:val="00AD6864"/>
    <w:rsid w:val="00B53388"/>
    <w:rsid w:val="00B72702"/>
    <w:rsid w:val="00BB43EA"/>
    <w:rsid w:val="00BD1223"/>
    <w:rsid w:val="00BD5D4A"/>
    <w:rsid w:val="00C32512"/>
    <w:rsid w:val="00C64862"/>
    <w:rsid w:val="00C870B9"/>
    <w:rsid w:val="00CB17F8"/>
    <w:rsid w:val="00CC7538"/>
    <w:rsid w:val="00CF0A07"/>
    <w:rsid w:val="00CF2467"/>
    <w:rsid w:val="00D04553"/>
    <w:rsid w:val="00D90E17"/>
    <w:rsid w:val="00D92071"/>
    <w:rsid w:val="00DA454E"/>
    <w:rsid w:val="00DB54E3"/>
    <w:rsid w:val="00DD196F"/>
    <w:rsid w:val="00DF297F"/>
    <w:rsid w:val="00DF31C5"/>
    <w:rsid w:val="00E034D5"/>
    <w:rsid w:val="00E07052"/>
    <w:rsid w:val="00E300B3"/>
    <w:rsid w:val="00E62906"/>
    <w:rsid w:val="00EA04F0"/>
    <w:rsid w:val="00ED47CD"/>
    <w:rsid w:val="00F00DBC"/>
    <w:rsid w:val="00F07496"/>
    <w:rsid w:val="00F431FD"/>
    <w:rsid w:val="00F61AA1"/>
    <w:rsid w:val="00FA17C8"/>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 w:type="character" w:styleId="UnresolvedMention">
    <w:name w:val="Unresolved Mention"/>
    <w:basedOn w:val="DefaultParagraphFont"/>
    <w:rsid w:val="000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B1D-BFA4-0346-B311-C11DB31F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0</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9533</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2</cp:revision>
  <cp:lastPrinted>2021-05-06T22:19:00Z</cp:lastPrinted>
  <dcterms:created xsi:type="dcterms:W3CDTF">2021-05-08T20:22:00Z</dcterms:created>
  <dcterms:modified xsi:type="dcterms:W3CDTF">2021-05-08T20:22:00Z</dcterms:modified>
</cp:coreProperties>
</file>