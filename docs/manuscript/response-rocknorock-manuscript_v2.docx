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48948" w14:textId="4D5B3F75" w:rsidR="0017440E" w:rsidRPr="00C64862" w:rsidRDefault="00DB54E3">
      <w:r w:rsidRPr="00A74B05">
        <w:rPr>
          <w:noProof/>
        </w:rPr>
        <mc:AlternateContent>
          <mc:Choice Requires="wps">
            <w:drawing>
              <wp:anchor distT="0" distB="0" distL="114300" distR="114300" simplePos="0" relativeHeight="251657728" behindDoc="0" locked="0" layoutInCell="1" allowOverlap="1" wp14:anchorId="7E6A55E2" wp14:editId="513B6594">
                <wp:simplePos x="0" y="0"/>
                <wp:positionH relativeFrom="column">
                  <wp:posOffset>2747743</wp:posOffset>
                </wp:positionH>
                <wp:positionV relativeFrom="paragraph">
                  <wp:posOffset>91440</wp:posOffset>
                </wp:positionV>
                <wp:extent cx="3544570" cy="661035"/>
                <wp:effectExtent l="0" t="0" r="0" b="0"/>
                <wp:wrapTight wrapText="bothSides">
                  <wp:wrapPolygon edited="0">
                    <wp:start x="387" y="2075"/>
                    <wp:lineTo x="387" y="19089"/>
                    <wp:lineTo x="21128" y="19089"/>
                    <wp:lineTo x="21128" y="2075"/>
                    <wp:lineTo x="387" y="2075"/>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6610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4FC2819" w14:textId="0FB83A33" w:rsidR="0077203E" w:rsidRPr="004D2A8B" w:rsidRDefault="0077203E" w:rsidP="004D2A8B">
                            <w:pPr>
                              <w:pStyle w:val="Header1"/>
                            </w:pPr>
                            <w:r w:rsidRPr="004D2A8B">
                              <w:t>Department</w:t>
                            </w:r>
                            <w:r w:rsidR="00E07052" w:rsidRPr="004D2A8B">
                              <w:t xml:space="preserve"> of Integrative Physiology</w:t>
                            </w:r>
                            <w:r w:rsidRPr="004D2A8B">
                              <w:tab/>
                              <w:t>t</w:t>
                            </w:r>
                            <w:r w:rsidRPr="004D2A8B">
                              <w:tab/>
                              <w:t xml:space="preserve">303 492 </w:t>
                            </w:r>
                            <w:r w:rsidR="00E07052" w:rsidRPr="004D2A8B">
                              <w:t>0926</w:t>
                            </w:r>
                          </w:p>
                          <w:p w14:paraId="289B0C3E" w14:textId="2E7C79D8" w:rsidR="0077203E" w:rsidRPr="004D2A8B" w:rsidRDefault="00E07052" w:rsidP="004D2A8B">
                            <w:pPr>
                              <w:pStyle w:val="Header1"/>
                            </w:pPr>
                            <w:r w:rsidRPr="004D2A8B">
                              <w:t>Locomotion Laboratory</w:t>
                            </w:r>
                            <w:r w:rsidR="0077203E" w:rsidRPr="004D2A8B">
                              <w:tab/>
                              <w:t>f</w:t>
                            </w:r>
                            <w:r w:rsidR="0077203E" w:rsidRPr="004D2A8B">
                              <w:tab/>
                              <w:t xml:space="preserve">303 492 </w:t>
                            </w:r>
                            <w:r w:rsidRPr="004D2A8B">
                              <w:t>4009</w:t>
                            </w:r>
                          </w:p>
                          <w:p w14:paraId="5F317319" w14:textId="587742B3" w:rsidR="0077203E" w:rsidRPr="004D2A8B" w:rsidRDefault="00E07052" w:rsidP="004D2A8B">
                            <w:pPr>
                              <w:pStyle w:val="Header1"/>
                            </w:pPr>
                            <w:r w:rsidRPr="004D2A8B">
                              <w:t>CLRE</w:t>
                            </w:r>
                            <w:r w:rsidR="0077203E" w:rsidRPr="004D2A8B">
                              <w:t xml:space="preserve"> Room </w:t>
                            </w:r>
                            <w:r w:rsidRPr="004D2A8B">
                              <w:t>111</w:t>
                            </w:r>
                            <w:r w:rsidR="0077203E" w:rsidRPr="004D2A8B">
                              <w:tab/>
                            </w:r>
                            <w:hyperlink r:id="rId8" w:history="1">
                              <w:r w:rsidRPr="004D2A8B">
                                <w:rPr>
                                  <w:rStyle w:val="Hyperlink"/>
                                  <w:rFonts w:cs="Arial"/>
                                </w:rPr>
                                <w:t>ross.wilkinson@colorado.edu</w:t>
                              </w:r>
                            </w:hyperlink>
                          </w:p>
                          <w:p w14:paraId="0719785A" w14:textId="167D4F42" w:rsidR="0077203E" w:rsidRPr="004D2A8B" w:rsidRDefault="00E07052" w:rsidP="004D2A8B">
                            <w:pPr>
                              <w:pStyle w:val="Header1"/>
                            </w:pPr>
                            <w:r w:rsidRPr="004D2A8B">
                              <w:t>354</w:t>
                            </w:r>
                            <w:r w:rsidR="0077203E" w:rsidRPr="004D2A8B">
                              <w:t xml:space="preserve"> UCB</w:t>
                            </w:r>
                          </w:p>
                          <w:p w14:paraId="772AC83E" w14:textId="7A92E4AE" w:rsidR="0077203E" w:rsidRPr="004D2A8B" w:rsidRDefault="0077203E" w:rsidP="004D2A8B">
                            <w:pPr>
                              <w:pStyle w:val="Header1"/>
                            </w:pPr>
                            <w:r w:rsidRPr="004D2A8B">
                              <w:t>Boulder, Colorado 80309-0</w:t>
                            </w:r>
                            <w:r w:rsidR="00E07052" w:rsidRPr="004D2A8B">
                              <w:t>354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A55E2" id="_x0000_t202" coordsize="21600,21600" o:spt="202" path="m,l,21600r21600,l21600,xe">
                <v:stroke joinstyle="miter"/>
                <v:path gradientshapeok="t" o:connecttype="rect"/>
              </v:shapetype>
              <v:shape id="Text Box 2" o:spid="_x0000_s1026" type="#_x0000_t202" style="position:absolute;margin-left:216.35pt;margin-top:7.2pt;width:279.1pt;height:5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" filled="f" stroked="f">
                <v:textbox inset=",7.2pt,,7.2pt">
                  <w:txbxContent>
                    <w:p w14:paraId="14FC2819" w14:textId="0FB83A33" w:rsidR="0077203E" w:rsidRPr="004D2A8B" w:rsidRDefault="0077203E" w:rsidP="004D2A8B">
                      <w:pPr>
                        <w:pStyle w:val="Header1"/>
                      </w:pPr>
                      <w:r w:rsidRPr="004D2A8B">
                        <w:t>Department</w:t>
                      </w:r>
                      <w:r w:rsidR="00E07052" w:rsidRPr="004D2A8B">
                        <w:t xml:space="preserve"> of Integrative Physiology</w:t>
                      </w:r>
                      <w:r w:rsidRPr="004D2A8B">
                        <w:tab/>
                        <w:t>t</w:t>
                      </w:r>
                      <w:r w:rsidRPr="004D2A8B">
                        <w:tab/>
                        <w:t xml:space="preserve">303 492 </w:t>
                      </w:r>
                      <w:r w:rsidR="00E07052" w:rsidRPr="004D2A8B">
                        <w:t>0926</w:t>
                      </w:r>
                    </w:p>
                    <w:p w14:paraId="289B0C3E" w14:textId="2E7C79D8" w:rsidR="0077203E" w:rsidRPr="004D2A8B" w:rsidRDefault="00E07052" w:rsidP="004D2A8B">
                      <w:pPr>
                        <w:pStyle w:val="Header1"/>
                      </w:pPr>
                      <w:r w:rsidRPr="004D2A8B">
                        <w:t>Locomotion Laboratory</w:t>
                      </w:r>
                      <w:r w:rsidR="0077203E" w:rsidRPr="004D2A8B">
                        <w:tab/>
                        <w:t>f</w:t>
                      </w:r>
                      <w:r w:rsidR="0077203E" w:rsidRPr="004D2A8B">
                        <w:tab/>
                        <w:t xml:space="preserve">303 492 </w:t>
                      </w:r>
                      <w:r w:rsidRPr="004D2A8B">
                        <w:t>4009</w:t>
                      </w:r>
                    </w:p>
                    <w:p w14:paraId="5F317319" w14:textId="587742B3" w:rsidR="0077203E" w:rsidRPr="004D2A8B" w:rsidRDefault="00E07052" w:rsidP="004D2A8B">
                      <w:pPr>
                        <w:pStyle w:val="Header1"/>
                      </w:pPr>
                      <w:r w:rsidRPr="004D2A8B">
                        <w:t>CLRE</w:t>
                      </w:r>
                      <w:r w:rsidR="0077203E" w:rsidRPr="004D2A8B">
                        <w:t xml:space="preserve"> Room </w:t>
                      </w:r>
                      <w:r w:rsidRPr="004D2A8B">
                        <w:t>111</w:t>
                      </w:r>
                      <w:r w:rsidR="0077203E" w:rsidRPr="004D2A8B">
                        <w:tab/>
                      </w:r>
                      <w:hyperlink r:id="rId9" w:history="1">
                        <w:r w:rsidRPr="004D2A8B">
                          <w:rPr>
                            <w:rStyle w:val="Hyperlink"/>
                            <w:rFonts w:cs="Arial"/>
                          </w:rPr>
                          <w:t>ross.wilkinson@colorado.edu</w:t>
                        </w:r>
                      </w:hyperlink>
                    </w:p>
                    <w:p w14:paraId="0719785A" w14:textId="167D4F42" w:rsidR="0077203E" w:rsidRPr="004D2A8B" w:rsidRDefault="00E07052" w:rsidP="004D2A8B">
                      <w:pPr>
                        <w:pStyle w:val="Header1"/>
                      </w:pPr>
                      <w:r w:rsidRPr="004D2A8B">
                        <w:t>354</w:t>
                      </w:r>
                      <w:r w:rsidR="0077203E" w:rsidRPr="004D2A8B">
                        <w:t xml:space="preserve"> UCB</w:t>
                      </w:r>
                    </w:p>
                    <w:p w14:paraId="772AC83E" w14:textId="7A92E4AE" w:rsidR="0077203E" w:rsidRPr="004D2A8B" w:rsidRDefault="0077203E" w:rsidP="004D2A8B">
                      <w:pPr>
                        <w:pStyle w:val="Header1"/>
                      </w:pPr>
                      <w:r w:rsidRPr="004D2A8B">
                        <w:t>Boulder, Colorado 80309-0</w:t>
                      </w:r>
                      <w:r w:rsidR="00E07052" w:rsidRPr="004D2A8B">
                        <w:t>354</w:t>
                      </w:r>
                    </w:p>
                  </w:txbxContent>
                </v:textbox>
                <w10:wrap type="tight"/>
              </v:shape>
            </w:pict>
          </mc:Fallback>
        </mc:AlternateContent>
      </w:r>
    </w:p>
    <w:p w14:paraId="66338B76" w14:textId="4B805675" w:rsidR="0017440E" w:rsidRPr="00C64862" w:rsidRDefault="002A173C" w:rsidP="00DA454E">
      <w:pPr>
        <w:tabs>
          <w:tab w:val="left" w:pos="6160"/>
        </w:tabs>
        <w:ind w:left="-810"/>
      </w:pPr>
      <w:r w:rsidRPr="00C64862">
        <w:rPr>
          <w:noProof/>
        </w:rPr>
        <w:drawing>
          <wp:inline distT="0" distB="0" distL="0" distR="0" wp14:anchorId="1F284FE0" wp14:editId="688D0D0E">
            <wp:extent cx="1955800" cy="393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393700"/>
                    </a:xfrm>
                    <a:prstGeom prst="rect">
                      <a:avLst/>
                    </a:prstGeom>
                    <a:noFill/>
                    <a:ln>
                      <a:noFill/>
                    </a:ln>
                  </pic:spPr>
                </pic:pic>
              </a:graphicData>
            </a:graphic>
          </wp:inline>
        </w:drawing>
      </w:r>
      <w:r w:rsidR="00DA454E" w:rsidRPr="00C64862">
        <w:t xml:space="preserve"> </w:t>
      </w:r>
      <w:r w:rsidR="00DA454E" w:rsidRPr="00C64862">
        <w:tab/>
      </w:r>
      <w:r w:rsidR="00D92071">
        <w:rPr>
          <w:rFonts w:ascii="Times New Roman" w:eastAsia="Arial Unicode MS" w:hAnsi="Times New Roman"/>
          <w:sz w:val="22"/>
          <w:szCs w:val="22"/>
        </w:rPr>
        <w:tab/>
      </w:r>
      <w:r w:rsidR="00D92071">
        <w:rPr>
          <w:rFonts w:ascii="Times New Roman" w:eastAsia="Arial Unicode MS" w:hAnsi="Times New Roman"/>
          <w:sz w:val="22"/>
          <w:szCs w:val="22"/>
        </w:rPr>
        <w:tab/>
      </w:r>
    </w:p>
    <w:p w14:paraId="4953F753" w14:textId="77777777" w:rsidR="00DB54E3" w:rsidRDefault="00DB54E3" w:rsidP="00DB54E3">
      <w:pPr>
        <w:rPr>
          <w:rFonts w:ascii="Times New Roman" w:eastAsia="Arial Unicode MS" w:hAnsi="Times New Roman"/>
          <w:sz w:val="22"/>
          <w:szCs w:val="22"/>
        </w:rPr>
      </w:pPr>
    </w:p>
    <w:p w14:paraId="21782DE4" w14:textId="77777777" w:rsidR="00DB54E3" w:rsidRDefault="00DB54E3" w:rsidP="00DB54E3">
      <w:pPr>
        <w:rPr>
          <w:rFonts w:ascii="Times New Roman" w:eastAsia="Arial Unicode MS" w:hAnsi="Times New Roman"/>
          <w:sz w:val="22"/>
          <w:szCs w:val="22"/>
        </w:rPr>
      </w:pPr>
    </w:p>
    <w:p w14:paraId="15CE2EA9" w14:textId="3AC2D0BC" w:rsidR="00086D9E" w:rsidRPr="00DB54E3" w:rsidRDefault="00851F8C" w:rsidP="006747F7">
      <w:pPr>
        <w:rPr>
          <w:rFonts w:ascii="Times New Roman" w:eastAsia="Arial Unicode MS" w:hAnsi="Times New Roman"/>
          <w:sz w:val="22"/>
          <w:szCs w:val="22"/>
        </w:rPr>
      </w:pPr>
      <w:r w:rsidRPr="00DB54E3">
        <w:rPr>
          <w:rFonts w:ascii="Times New Roman" w:eastAsia="Arial Unicode MS" w:hAnsi="Times New Roman"/>
          <w:sz w:val="22"/>
          <w:szCs w:val="22"/>
        </w:rPr>
        <w:fldChar w:fldCharType="begin"/>
      </w:r>
      <w:r w:rsidR="0017440E" w:rsidRPr="00DB54E3">
        <w:rPr>
          <w:rFonts w:ascii="Times New Roman" w:eastAsia="Arial Unicode MS" w:hAnsi="Times New Roman"/>
          <w:sz w:val="22"/>
          <w:szCs w:val="22"/>
        </w:rPr>
        <w:instrText xml:space="preserve"> TIME \@ "MMMM d, yyyy" </w:instrText>
      </w:r>
      <w:r w:rsidRPr="00DB54E3">
        <w:rPr>
          <w:rFonts w:ascii="Times New Roman" w:eastAsia="Arial Unicode MS" w:hAnsi="Times New Roman"/>
          <w:sz w:val="22"/>
          <w:szCs w:val="22"/>
        </w:rPr>
        <w:fldChar w:fldCharType="separate"/>
      </w:r>
      <w:r w:rsidR="00225C80">
        <w:rPr>
          <w:rFonts w:ascii="Times New Roman" w:eastAsia="Arial Unicode MS" w:hAnsi="Times New Roman"/>
          <w:noProof/>
          <w:sz w:val="22"/>
          <w:szCs w:val="22"/>
        </w:rPr>
        <w:t>May 4, 2021</w:t>
      </w:r>
      <w:r w:rsidRPr="00DB54E3">
        <w:rPr>
          <w:rFonts w:ascii="Times New Roman" w:eastAsia="Arial Unicode MS" w:hAnsi="Times New Roman"/>
          <w:sz w:val="22"/>
          <w:szCs w:val="22"/>
        </w:rPr>
        <w:fldChar w:fldCharType="end"/>
      </w:r>
    </w:p>
    <w:p w14:paraId="756617CC" w14:textId="77777777" w:rsidR="00DB54E3" w:rsidRPr="00DB54E3" w:rsidRDefault="00DB54E3" w:rsidP="00DB54E3">
      <w:pPr>
        <w:pStyle w:val="Default"/>
        <w:rPr>
          <w:rFonts w:ascii="Times New Roman" w:eastAsia="Arial Unicode MS" w:hAnsi="Times New Roman" w:cs="Times New Roman"/>
          <w:color w:val="auto"/>
          <w:sz w:val="22"/>
          <w:szCs w:val="22"/>
        </w:rPr>
      </w:pPr>
    </w:p>
    <w:p w14:paraId="20CEDABA" w14:textId="7AFA707F" w:rsidR="00E07052" w:rsidRPr="00DB54E3" w:rsidRDefault="00E07052" w:rsidP="00DB54E3">
      <w:pPr>
        <w:pStyle w:val="Pa0"/>
        <w:spacing w:line="240" w:lineRule="auto"/>
        <w:outlineLvl w:val="0"/>
        <w:rPr>
          <w:rFonts w:ascii="Times New Roman" w:eastAsia="Arial Unicode MS" w:hAnsi="Times New Roman"/>
          <w:sz w:val="22"/>
          <w:szCs w:val="22"/>
        </w:rPr>
      </w:pPr>
      <w:r w:rsidRPr="00DB54E3">
        <w:rPr>
          <w:rFonts w:ascii="Times New Roman" w:eastAsia="Arial Unicode MS" w:hAnsi="Times New Roman"/>
          <w:sz w:val="22"/>
          <w:szCs w:val="22"/>
        </w:rPr>
        <w:t xml:space="preserve">Dr. </w:t>
      </w:r>
      <w:proofErr w:type="spellStart"/>
      <w:r w:rsidR="000A33CF" w:rsidRPr="00DB54E3">
        <w:rPr>
          <w:rFonts w:ascii="Times New Roman" w:eastAsia="Arial Unicode MS" w:hAnsi="Times New Roman"/>
          <w:sz w:val="22"/>
          <w:szCs w:val="22"/>
        </w:rPr>
        <w:t>Farshid</w:t>
      </w:r>
      <w:proofErr w:type="spellEnd"/>
      <w:r w:rsidR="000A33CF" w:rsidRPr="00DB54E3">
        <w:rPr>
          <w:rFonts w:ascii="Times New Roman" w:eastAsia="Arial Unicode MS" w:hAnsi="Times New Roman"/>
          <w:sz w:val="22"/>
          <w:szCs w:val="22"/>
        </w:rPr>
        <w:t xml:space="preserve"> </w:t>
      </w:r>
      <w:proofErr w:type="spellStart"/>
      <w:r w:rsidR="000A33CF" w:rsidRPr="00DB54E3">
        <w:rPr>
          <w:rFonts w:ascii="Times New Roman" w:eastAsia="Arial Unicode MS" w:hAnsi="Times New Roman"/>
          <w:sz w:val="22"/>
          <w:szCs w:val="22"/>
        </w:rPr>
        <w:t>Guilak</w:t>
      </w:r>
      <w:proofErr w:type="spellEnd"/>
    </w:p>
    <w:p w14:paraId="488A984A" w14:textId="43809E7A" w:rsidR="00086D9E" w:rsidRPr="00DB54E3" w:rsidRDefault="00E07052" w:rsidP="00DB54E3">
      <w:pPr>
        <w:pStyle w:val="Pa0"/>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Editor</w:t>
      </w:r>
      <w:r w:rsidR="00BD1223" w:rsidRPr="00DB54E3">
        <w:rPr>
          <w:rFonts w:ascii="Times New Roman" w:eastAsia="Arial Unicode MS" w:hAnsi="Times New Roman"/>
          <w:sz w:val="22"/>
          <w:szCs w:val="22"/>
        </w:rPr>
        <w:t>-</w:t>
      </w:r>
      <w:r w:rsidRPr="00DB54E3">
        <w:rPr>
          <w:rFonts w:ascii="Times New Roman" w:eastAsia="Arial Unicode MS" w:hAnsi="Times New Roman"/>
          <w:sz w:val="22"/>
          <w:szCs w:val="22"/>
        </w:rPr>
        <w:t>in</w:t>
      </w:r>
      <w:r w:rsidR="00BD1223" w:rsidRPr="00DB54E3">
        <w:rPr>
          <w:rFonts w:ascii="Times New Roman" w:eastAsia="Arial Unicode MS" w:hAnsi="Times New Roman"/>
          <w:sz w:val="22"/>
          <w:szCs w:val="22"/>
        </w:rPr>
        <w:t>-</w:t>
      </w:r>
      <w:r w:rsidRPr="00DB54E3">
        <w:rPr>
          <w:rFonts w:ascii="Times New Roman" w:eastAsia="Arial Unicode MS" w:hAnsi="Times New Roman"/>
          <w:sz w:val="22"/>
          <w:szCs w:val="22"/>
        </w:rPr>
        <w:t xml:space="preserve">Chief, </w:t>
      </w:r>
      <w:r w:rsidR="000A33CF" w:rsidRPr="00DB54E3">
        <w:rPr>
          <w:rFonts w:ascii="Times New Roman" w:eastAsia="Arial Unicode MS" w:hAnsi="Times New Roman"/>
          <w:sz w:val="22"/>
          <w:szCs w:val="22"/>
        </w:rPr>
        <w:t>Journal of Biomechanics</w:t>
      </w:r>
    </w:p>
    <w:p w14:paraId="0BEA18E3" w14:textId="2EC97988" w:rsidR="004D2A8B" w:rsidRPr="00DB54E3" w:rsidRDefault="0082211C" w:rsidP="00DB54E3">
      <w:pPr>
        <w:pStyle w:val="Pa0"/>
        <w:spacing w:line="240" w:lineRule="auto"/>
        <w:rPr>
          <w:rFonts w:ascii="Times New Roman" w:eastAsia="Arial Unicode MS" w:hAnsi="Times New Roman"/>
          <w:sz w:val="22"/>
          <w:szCs w:val="22"/>
        </w:rPr>
      </w:pPr>
      <w:hyperlink r:id="rId11" w:history="1">
        <w:r w:rsidR="000A33CF" w:rsidRPr="00DB54E3">
          <w:rPr>
            <w:rStyle w:val="Hyperlink"/>
            <w:rFonts w:ascii="Times New Roman" w:eastAsia="Arial Unicode MS" w:hAnsi="Times New Roman"/>
            <w:color w:val="auto"/>
            <w:sz w:val="22"/>
            <w:szCs w:val="22"/>
          </w:rPr>
          <w:t>em@editorialmanager.com</w:t>
        </w:r>
      </w:hyperlink>
    </w:p>
    <w:p w14:paraId="649DD692" w14:textId="3F5DAF51" w:rsidR="00086D9E" w:rsidRDefault="00086D9E" w:rsidP="00DB54E3">
      <w:pPr>
        <w:pStyle w:val="Default"/>
        <w:rPr>
          <w:rFonts w:ascii="Times New Roman" w:eastAsia="Arial Unicode MS" w:hAnsi="Times New Roman" w:cs="Times New Roman"/>
          <w:color w:val="auto"/>
          <w:sz w:val="22"/>
          <w:szCs w:val="22"/>
        </w:rPr>
      </w:pPr>
    </w:p>
    <w:p w14:paraId="081B992F" w14:textId="27FA64BA" w:rsidR="00DF31C5" w:rsidRPr="00DF31C5" w:rsidRDefault="00DF31C5" w:rsidP="00DB54E3">
      <w:pPr>
        <w:pStyle w:val="Default"/>
        <w:rPr>
          <w:rFonts w:ascii="Times New Roman" w:eastAsia="Arial Unicode MS" w:hAnsi="Times New Roman" w:cs="Times New Roman"/>
          <w:b/>
          <w:bCs/>
          <w:color w:val="auto"/>
          <w:sz w:val="22"/>
          <w:szCs w:val="22"/>
        </w:rPr>
      </w:pPr>
      <w:r w:rsidRPr="00DF31C5">
        <w:rPr>
          <w:rFonts w:ascii="Times New Roman" w:eastAsia="Arial Unicode MS" w:hAnsi="Times New Roman" w:cs="Times New Roman"/>
          <w:b/>
          <w:bCs/>
          <w:color w:val="auto"/>
          <w:sz w:val="22"/>
          <w:szCs w:val="22"/>
        </w:rPr>
        <w:t>RE: BM-D-21-00131</w:t>
      </w:r>
    </w:p>
    <w:p w14:paraId="163D889E" w14:textId="77777777" w:rsidR="00086D9E" w:rsidRPr="00DB54E3" w:rsidRDefault="00086D9E" w:rsidP="00DB54E3">
      <w:pPr>
        <w:pStyle w:val="Default"/>
        <w:rPr>
          <w:rFonts w:ascii="Times New Roman" w:eastAsia="Arial Unicode MS" w:hAnsi="Times New Roman" w:cs="Times New Roman"/>
          <w:color w:val="auto"/>
          <w:sz w:val="22"/>
          <w:szCs w:val="22"/>
        </w:rPr>
      </w:pPr>
    </w:p>
    <w:p w14:paraId="51AEC640" w14:textId="57A782EA" w:rsidR="00086D9E" w:rsidRPr="00DB54E3" w:rsidRDefault="0017440E" w:rsidP="00DB54E3">
      <w:pPr>
        <w:pStyle w:val="Pa0"/>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 xml:space="preserve">Dear </w:t>
      </w:r>
      <w:proofErr w:type="gramStart"/>
      <w:r w:rsidR="000A33CF" w:rsidRPr="00DB54E3">
        <w:rPr>
          <w:rFonts w:ascii="Times New Roman" w:eastAsia="Arial Unicode MS" w:hAnsi="Times New Roman"/>
          <w:sz w:val="22"/>
          <w:szCs w:val="22"/>
        </w:rPr>
        <w:t>Dr.</w:t>
      </w:r>
      <w:proofErr w:type="gramEnd"/>
      <w:del w:id="0" w:author="Rodger Kram Ph.D." w:date="2021-05-04T16:25:00Z">
        <w:r w:rsidR="000A33CF" w:rsidRPr="00DB54E3" w:rsidDel="00B72702">
          <w:rPr>
            <w:rFonts w:ascii="Times New Roman" w:eastAsia="Arial Unicode MS" w:hAnsi="Times New Roman"/>
            <w:sz w:val="22"/>
            <w:szCs w:val="22"/>
          </w:rPr>
          <w:delText>,</w:delText>
        </w:r>
      </w:del>
      <w:r w:rsidR="00BD1223" w:rsidRPr="00DB54E3">
        <w:rPr>
          <w:rFonts w:ascii="Times New Roman" w:eastAsia="Arial Unicode MS" w:hAnsi="Times New Roman"/>
          <w:sz w:val="22"/>
          <w:szCs w:val="22"/>
        </w:rPr>
        <w:t xml:space="preserve"> </w:t>
      </w:r>
      <w:proofErr w:type="spellStart"/>
      <w:r w:rsidR="000A33CF" w:rsidRPr="00DB54E3">
        <w:rPr>
          <w:rFonts w:ascii="Times New Roman" w:eastAsia="Arial Unicode MS" w:hAnsi="Times New Roman"/>
          <w:sz w:val="22"/>
          <w:szCs w:val="22"/>
        </w:rPr>
        <w:t>Guilak</w:t>
      </w:r>
      <w:proofErr w:type="spellEnd"/>
      <w:r w:rsidRPr="00DB54E3">
        <w:rPr>
          <w:rFonts w:ascii="Times New Roman" w:eastAsia="Arial Unicode MS" w:hAnsi="Times New Roman"/>
          <w:sz w:val="22"/>
          <w:szCs w:val="22"/>
        </w:rPr>
        <w:t xml:space="preserve">, </w:t>
      </w:r>
    </w:p>
    <w:p w14:paraId="38F86F93" w14:textId="4000A012" w:rsidR="00086D9E" w:rsidRDefault="00086D9E" w:rsidP="00DB54E3">
      <w:pPr>
        <w:pStyle w:val="Default"/>
        <w:rPr>
          <w:rFonts w:ascii="Times New Roman" w:eastAsia="Arial Unicode MS" w:hAnsi="Times New Roman" w:cs="Times New Roman"/>
          <w:color w:val="auto"/>
          <w:sz w:val="22"/>
          <w:szCs w:val="22"/>
        </w:rPr>
      </w:pPr>
    </w:p>
    <w:p w14:paraId="2163958A" w14:textId="3E35DDB9" w:rsidR="00DF31C5" w:rsidRPr="00DF31C5" w:rsidRDefault="00B72702" w:rsidP="00DF31C5">
      <w:pPr>
        <w:pStyle w:val="Default"/>
        <w:rPr>
          <w:rFonts w:ascii="Times New Roman" w:eastAsia="Arial Unicode MS" w:hAnsi="Times New Roman" w:cs="Times New Roman"/>
          <w:color w:val="auto"/>
          <w:sz w:val="22"/>
          <w:szCs w:val="22"/>
        </w:rPr>
      </w:pPr>
      <w:ins w:id="1" w:author="Rodger Kram Ph.D." w:date="2021-05-04T16:25:00Z">
        <w:r>
          <w:rPr>
            <w:rFonts w:ascii="Times New Roman" w:eastAsia="Arial Unicode MS" w:hAnsi="Times New Roman" w:cs="Times New Roman"/>
            <w:color w:val="auto"/>
            <w:sz w:val="22"/>
            <w:szCs w:val="22"/>
          </w:rPr>
          <w:t>T</w:t>
        </w:r>
      </w:ins>
      <w:del w:id="2" w:author="Rodger Kram Ph.D." w:date="2021-05-04T16:25:00Z">
        <w:r w:rsidR="00DF31C5" w:rsidRPr="00DF31C5" w:rsidDel="00B72702">
          <w:rPr>
            <w:rFonts w:ascii="Times New Roman" w:eastAsia="Arial Unicode MS" w:hAnsi="Times New Roman" w:cs="Times New Roman"/>
            <w:color w:val="auto"/>
            <w:sz w:val="22"/>
            <w:szCs w:val="22"/>
          </w:rPr>
          <w:delText>We t</w:delText>
        </w:r>
      </w:del>
      <w:r w:rsidR="00DF31C5" w:rsidRPr="00DF31C5">
        <w:rPr>
          <w:rFonts w:ascii="Times New Roman" w:eastAsia="Arial Unicode MS" w:hAnsi="Times New Roman" w:cs="Times New Roman"/>
          <w:color w:val="auto"/>
          <w:sz w:val="22"/>
          <w:szCs w:val="22"/>
        </w:rPr>
        <w:t xml:space="preserve">hank you for the opportunity to revise </w:t>
      </w:r>
      <w:del w:id="3" w:author="Rodger Kram Ph.D." w:date="2021-05-04T16:25:00Z">
        <w:r w:rsidR="00DF31C5" w:rsidRPr="00DF31C5" w:rsidDel="00B72702">
          <w:rPr>
            <w:rFonts w:ascii="Times New Roman" w:eastAsia="Arial Unicode MS" w:hAnsi="Times New Roman" w:cs="Times New Roman"/>
            <w:color w:val="auto"/>
            <w:sz w:val="22"/>
            <w:szCs w:val="22"/>
          </w:rPr>
          <w:delText xml:space="preserve">the </w:delText>
        </w:r>
      </w:del>
      <w:ins w:id="4" w:author="Rodger Kram Ph.D." w:date="2021-05-04T16:25:00Z">
        <w:r>
          <w:rPr>
            <w:rFonts w:ascii="Times New Roman" w:eastAsia="Arial Unicode MS" w:hAnsi="Times New Roman" w:cs="Times New Roman"/>
            <w:color w:val="auto"/>
            <w:sz w:val="22"/>
            <w:szCs w:val="22"/>
          </w:rPr>
          <w:t>our</w:t>
        </w:r>
        <w:r w:rsidRPr="00DF31C5">
          <w:rPr>
            <w:rFonts w:ascii="Times New Roman" w:eastAsia="Arial Unicode MS" w:hAnsi="Times New Roman" w:cs="Times New Roman"/>
            <w:color w:val="auto"/>
            <w:sz w:val="22"/>
            <w:szCs w:val="22"/>
          </w:rPr>
          <w:t xml:space="preserve"> </w:t>
        </w:r>
      </w:ins>
      <w:r w:rsidR="00DF31C5" w:rsidRPr="00DF31C5">
        <w:rPr>
          <w:rFonts w:ascii="Times New Roman" w:eastAsia="Arial Unicode MS" w:hAnsi="Times New Roman" w:cs="Times New Roman"/>
          <w:color w:val="auto"/>
          <w:sz w:val="22"/>
          <w:szCs w:val="22"/>
        </w:rPr>
        <w:t xml:space="preserve">manuscript and the reviewer for their insightful comments. Attached you will find a revised manuscript titled: “The influence of bicycle </w:t>
      </w:r>
      <w:proofErr w:type="gramStart"/>
      <w:r w:rsidR="00DF31C5" w:rsidRPr="00DF31C5">
        <w:rPr>
          <w:rFonts w:ascii="Times New Roman" w:eastAsia="Arial Unicode MS" w:hAnsi="Times New Roman" w:cs="Times New Roman"/>
          <w:color w:val="auto"/>
          <w:sz w:val="22"/>
          <w:szCs w:val="22"/>
        </w:rPr>
        <w:t>lean</w:t>
      </w:r>
      <w:proofErr w:type="gramEnd"/>
      <w:r w:rsidR="00DF31C5" w:rsidRPr="00DF31C5">
        <w:rPr>
          <w:rFonts w:ascii="Times New Roman" w:eastAsia="Arial Unicode MS" w:hAnsi="Times New Roman" w:cs="Times New Roman"/>
          <w:color w:val="auto"/>
          <w:sz w:val="22"/>
          <w:szCs w:val="22"/>
        </w:rPr>
        <w:t xml:space="preserve"> on maximal</w:t>
      </w:r>
      <w:r w:rsidR="00DF31C5">
        <w:rPr>
          <w:rFonts w:ascii="Times New Roman" w:eastAsia="Arial Unicode MS" w:hAnsi="Times New Roman" w:cs="Times New Roman"/>
          <w:color w:val="auto"/>
          <w:sz w:val="22"/>
          <w:szCs w:val="22"/>
        </w:rPr>
        <w:t xml:space="preserve"> </w:t>
      </w:r>
      <w:r w:rsidR="00DF31C5" w:rsidRPr="00DF31C5">
        <w:rPr>
          <w:rFonts w:ascii="Times New Roman" w:eastAsia="Arial Unicode MS" w:hAnsi="Times New Roman" w:cs="Times New Roman"/>
          <w:color w:val="auto"/>
          <w:sz w:val="22"/>
          <w:szCs w:val="22"/>
        </w:rPr>
        <w:t xml:space="preserve">power output during sprint cycling” that we hope you will find acceptable for publication in the </w:t>
      </w:r>
      <w:r w:rsidR="00DF31C5" w:rsidRPr="00DF31C5">
        <w:rPr>
          <w:rFonts w:ascii="Times New Roman" w:eastAsia="Arial Unicode MS" w:hAnsi="Times New Roman" w:cs="Times New Roman"/>
          <w:i/>
          <w:iCs/>
          <w:color w:val="auto"/>
          <w:sz w:val="22"/>
          <w:szCs w:val="22"/>
        </w:rPr>
        <w:t>Journal of Biomechanics</w:t>
      </w:r>
      <w:r w:rsidR="00DF31C5" w:rsidRPr="00DF31C5">
        <w:rPr>
          <w:rFonts w:ascii="Times New Roman" w:eastAsia="Arial Unicode MS" w:hAnsi="Times New Roman" w:cs="Times New Roman"/>
          <w:color w:val="auto"/>
          <w:sz w:val="22"/>
          <w:szCs w:val="22"/>
        </w:rPr>
        <w:t>.</w:t>
      </w:r>
    </w:p>
    <w:p w14:paraId="046C94E5" w14:textId="77777777" w:rsidR="00DF31C5" w:rsidRPr="00DF31C5" w:rsidRDefault="00DF31C5" w:rsidP="00DF31C5">
      <w:pPr>
        <w:pStyle w:val="Default"/>
        <w:rPr>
          <w:rFonts w:ascii="Times New Roman" w:eastAsia="Arial Unicode MS" w:hAnsi="Times New Roman" w:cs="Times New Roman"/>
          <w:color w:val="auto"/>
          <w:sz w:val="22"/>
          <w:szCs w:val="22"/>
        </w:rPr>
      </w:pPr>
    </w:p>
    <w:p w14:paraId="789BE425" w14:textId="77777777" w:rsidR="00DF31C5"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In the following pages we have addressed all of the reviewer comments on a point-by-point basis and also indicated altered parts of the manuscript text as follows: </w:t>
      </w:r>
    </w:p>
    <w:p w14:paraId="7B7F338D" w14:textId="77777777" w:rsidR="00DF31C5" w:rsidRDefault="00DF31C5" w:rsidP="00DF31C5">
      <w:pPr>
        <w:pStyle w:val="Default"/>
        <w:numPr>
          <w:ilvl w:val="0"/>
          <w:numId w:val="11"/>
        </w:numPr>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italicized text refers to new text that has been included within the manuscript and,</w:t>
      </w:r>
    </w:p>
    <w:p w14:paraId="4DA61A1F" w14:textId="62308C32" w:rsidR="00DF31C5" w:rsidRPr="00DF31C5" w:rsidRDefault="00DF31C5" w:rsidP="00DF31C5">
      <w:pPr>
        <w:pStyle w:val="Default"/>
        <w:numPr>
          <w:ilvl w:val="0"/>
          <w:numId w:val="11"/>
        </w:numPr>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strikethrough text refers to old text that has now been omitted. </w:t>
      </w:r>
    </w:p>
    <w:p w14:paraId="7844FA17" w14:textId="77777777" w:rsidR="00DF31C5" w:rsidRPr="00DF31C5" w:rsidRDefault="00DF31C5" w:rsidP="00DF31C5">
      <w:pPr>
        <w:pStyle w:val="Default"/>
        <w:rPr>
          <w:rFonts w:ascii="Times New Roman" w:eastAsia="Arial Unicode MS" w:hAnsi="Times New Roman" w:cs="Times New Roman"/>
          <w:color w:val="auto"/>
          <w:sz w:val="22"/>
          <w:szCs w:val="22"/>
        </w:rPr>
      </w:pPr>
    </w:p>
    <w:p w14:paraId="7309A70E" w14:textId="093B349A" w:rsidR="006711A2" w:rsidRPr="00DB54E3"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Thank you in advance for your time and effort in reviewing our response.</w:t>
      </w:r>
    </w:p>
    <w:p w14:paraId="7449E5A4" w14:textId="77777777" w:rsidR="00DF297F" w:rsidRPr="00DB54E3" w:rsidRDefault="00DF297F" w:rsidP="00DB54E3">
      <w:pPr>
        <w:pStyle w:val="Default"/>
        <w:rPr>
          <w:rFonts w:ascii="Times New Roman" w:eastAsia="Arial Unicode MS" w:hAnsi="Times New Roman" w:cs="Times New Roman"/>
          <w:color w:val="auto"/>
          <w:sz w:val="22"/>
          <w:szCs w:val="22"/>
        </w:rPr>
      </w:pPr>
    </w:p>
    <w:p w14:paraId="4C475A6E" w14:textId="75532666" w:rsidR="00DB54E3" w:rsidRDefault="0017440E" w:rsidP="00822EC3">
      <w:pPr>
        <w:pStyle w:val="Pa1"/>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 xml:space="preserve">Sincerely, </w:t>
      </w:r>
    </w:p>
    <w:p w14:paraId="11F51E74" w14:textId="77777777" w:rsidR="00DF31C5" w:rsidRPr="00DF31C5" w:rsidRDefault="00DF31C5" w:rsidP="00DF31C5">
      <w:pPr>
        <w:pStyle w:val="Default"/>
        <w:rPr>
          <w:rFonts w:eastAsia="Arial Unicode M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DB54E3" w:rsidRPr="00DB54E3" w14:paraId="1A5F3DC5" w14:textId="77777777" w:rsidTr="00DB54E3">
        <w:tc>
          <w:tcPr>
            <w:tcW w:w="4488" w:type="dxa"/>
          </w:tcPr>
          <w:p w14:paraId="6D2A83C4" w14:textId="1C3CFFA6" w:rsidR="00DB54E3" w:rsidRPr="00DB54E3" w:rsidRDefault="00DB54E3" w:rsidP="00DB54E3">
            <w:pPr>
              <w:rPr>
                <w:rFonts w:ascii="Times New Roman" w:eastAsia="Arial Unicode MS" w:hAnsi="Times New Roman"/>
                <w:sz w:val="22"/>
                <w:szCs w:val="22"/>
              </w:rPr>
            </w:pPr>
            <w:r w:rsidRPr="00DB54E3">
              <w:rPr>
                <w:rFonts w:ascii="Times New Roman" w:eastAsia="Arial Unicode MS" w:hAnsi="Times New Roman"/>
                <w:noProof/>
                <w:sz w:val="22"/>
                <w:szCs w:val="22"/>
              </w:rPr>
              <w:drawing>
                <wp:inline distT="0" distB="0" distL="0" distR="0" wp14:anchorId="6B283953" wp14:editId="20F85046">
                  <wp:extent cx="2360606" cy="621517"/>
                  <wp:effectExtent l="0" t="0" r="1905" b="127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12"/>
                          <a:srcRect l="4336"/>
                          <a:stretch/>
                        </pic:blipFill>
                        <pic:spPr bwMode="auto">
                          <a:xfrm>
                            <a:off x="0" y="0"/>
                            <a:ext cx="2405920" cy="633448"/>
                          </a:xfrm>
                          <a:prstGeom prst="rect">
                            <a:avLst/>
                          </a:prstGeom>
                          <a:ln>
                            <a:noFill/>
                          </a:ln>
                          <a:extLst>
                            <a:ext uri="{53640926-AAD7-44D8-BBD7-CCE9431645EC}">
                              <a14:shadowObscured xmlns:a14="http://schemas.microsoft.com/office/drawing/2010/main"/>
                            </a:ext>
                          </a:extLst>
                        </pic:spPr>
                      </pic:pic>
                    </a:graphicData>
                  </a:graphic>
                </wp:inline>
              </w:drawing>
            </w:r>
          </w:p>
        </w:tc>
        <w:tc>
          <w:tcPr>
            <w:tcW w:w="4488" w:type="dxa"/>
          </w:tcPr>
          <w:p w14:paraId="130DFAE7" w14:textId="77B9D79F" w:rsidR="00DB54E3" w:rsidRPr="00DB54E3" w:rsidRDefault="00DB54E3" w:rsidP="00DB54E3">
            <w:pPr>
              <w:rPr>
                <w:rFonts w:ascii="Times New Roman" w:eastAsia="Arial Unicode MS" w:hAnsi="Times New Roman"/>
                <w:sz w:val="22"/>
                <w:szCs w:val="22"/>
              </w:rPr>
            </w:pPr>
            <w:r w:rsidRPr="00DB54E3">
              <w:rPr>
                <w:noProof/>
                <w:sz w:val="22"/>
                <w:szCs w:val="22"/>
              </w:rPr>
              <w:drawing>
                <wp:inline distT="0" distB="0" distL="0" distR="0" wp14:anchorId="2F91D916" wp14:editId="0941F13E">
                  <wp:extent cx="1519555" cy="661035"/>
                  <wp:effectExtent l="0" t="0" r="4445" b="0"/>
                  <wp:docPr id="4" name="Picture 4" descr=":::School:CUletterhead:r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CUletterhead:rk.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555" cy="661035"/>
                          </a:xfrm>
                          <a:prstGeom prst="rect">
                            <a:avLst/>
                          </a:prstGeom>
                          <a:noFill/>
                          <a:ln>
                            <a:noFill/>
                          </a:ln>
                        </pic:spPr>
                      </pic:pic>
                    </a:graphicData>
                  </a:graphic>
                </wp:inline>
              </w:drawing>
            </w:r>
          </w:p>
        </w:tc>
      </w:tr>
      <w:tr w:rsidR="00DB54E3" w:rsidRPr="00DB54E3" w14:paraId="1EDD1BF3" w14:textId="77777777" w:rsidTr="00DB54E3">
        <w:tc>
          <w:tcPr>
            <w:tcW w:w="4488" w:type="dxa"/>
          </w:tcPr>
          <w:p w14:paraId="05264933" w14:textId="77777777" w:rsidR="00DB54E3" w:rsidRPr="00DB54E3" w:rsidRDefault="00DB54E3" w:rsidP="00DB54E3">
            <w:pPr>
              <w:spacing w:line="280" w:lineRule="exact"/>
              <w:rPr>
                <w:rFonts w:ascii="Times New Roman" w:eastAsia="Arial Unicode MS" w:hAnsi="Times New Roman"/>
                <w:sz w:val="22"/>
                <w:szCs w:val="22"/>
              </w:rPr>
            </w:pPr>
            <w:r w:rsidRPr="00DB54E3">
              <w:rPr>
                <w:rFonts w:ascii="Times New Roman" w:eastAsia="Arial Unicode MS" w:hAnsi="Times New Roman"/>
                <w:sz w:val="22"/>
                <w:szCs w:val="22"/>
              </w:rPr>
              <w:t>Ross Wilkinson, Ph.D.</w:t>
            </w:r>
          </w:p>
          <w:p w14:paraId="28D2EBB1" w14:textId="77777777" w:rsidR="00DB54E3" w:rsidRPr="00DB54E3" w:rsidRDefault="00DB54E3" w:rsidP="00DB54E3">
            <w:pPr>
              <w:spacing w:line="280" w:lineRule="exact"/>
              <w:rPr>
                <w:rFonts w:ascii="Times New Roman" w:eastAsia="Arial Unicode MS" w:hAnsi="Times New Roman"/>
                <w:sz w:val="22"/>
                <w:szCs w:val="22"/>
              </w:rPr>
            </w:pPr>
            <w:r w:rsidRPr="00DB54E3">
              <w:rPr>
                <w:rFonts w:ascii="Times New Roman" w:eastAsia="Arial Unicode MS" w:hAnsi="Times New Roman"/>
                <w:sz w:val="22"/>
                <w:szCs w:val="22"/>
              </w:rPr>
              <w:t>Post-doctoral Researcher</w:t>
            </w:r>
          </w:p>
          <w:p w14:paraId="3EA8A7B0" w14:textId="71324A90" w:rsidR="00DB54E3" w:rsidRPr="00DB54E3" w:rsidRDefault="00DB54E3" w:rsidP="00DB54E3">
            <w:pPr>
              <w:rPr>
                <w:rFonts w:ascii="Times New Roman" w:eastAsia="Arial Unicode MS" w:hAnsi="Times New Roman"/>
                <w:sz w:val="22"/>
                <w:szCs w:val="22"/>
              </w:rPr>
            </w:pPr>
            <w:r w:rsidRPr="00DB54E3">
              <w:rPr>
                <w:rFonts w:ascii="Times New Roman" w:eastAsia="Arial Unicode MS" w:hAnsi="Times New Roman"/>
                <w:sz w:val="22"/>
                <w:szCs w:val="22"/>
              </w:rPr>
              <w:t>Integrative Physiology</w:t>
            </w:r>
            <w:r>
              <w:rPr>
                <w:rFonts w:ascii="Times New Roman" w:eastAsia="Arial Unicode MS" w:hAnsi="Times New Roman"/>
                <w:sz w:val="22"/>
                <w:szCs w:val="22"/>
              </w:rPr>
              <w:t xml:space="preserve"> Dept.</w:t>
            </w:r>
          </w:p>
          <w:p w14:paraId="1E1CB4E7" w14:textId="45A83AA3" w:rsidR="00DB54E3" w:rsidRDefault="00DB54E3" w:rsidP="00DB54E3">
            <w:pPr>
              <w:rPr>
                <w:rFonts w:ascii="Times New Roman" w:eastAsia="Arial Unicode MS" w:hAnsi="Times New Roman"/>
                <w:sz w:val="22"/>
                <w:szCs w:val="22"/>
              </w:rPr>
            </w:pPr>
            <w:r w:rsidRPr="00DB54E3">
              <w:rPr>
                <w:rFonts w:ascii="Times New Roman" w:eastAsia="Arial Unicode MS" w:hAnsi="Times New Roman"/>
                <w:sz w:val="22"/>
                <w:szCs w:val="22"/>
              </w:rPr>
              <w:t>University of Colorado Boulder</w:t>
            </w:r>
          </w:p>
          <w:p w14:paraId="52D17DD7" w14:textId="2C7823D3" w:rsidR="00DB54E3" w:rsidRPr="00DB54E3" w:rsidRDefault="00DB54E3" w:rsidP="00DB54E3">
            <w:pPr>
              <w:rPr>
                <w:rFonts w:ascii="Times New Roman" w:eastAsia="Arial Unicode MS" w:hAnsi="Times New Roman"/>
                <w:sz w:val="22"/>
                <w:szCs w:val="22"/>
              </w:rPr>
            </w:pPr>
            <w:r>
              <w:rPr>
                <w:rFonts w:ascii="Times New Roman" w:eastAsia="Arial Unicode MS" w:hAnsi="Times New Roman"/>
                <w:sz w:val="22"/>
                <w:szCs w:val="22"/>
              </w:rPr>
              <w:t>ross.wilkinson@colorado.edu</w:t>
            </w:r>
          </w:p>
        </w:tc>
        <w:tc>
          <w:tcPr>
            <w:tcW w:w="4488" w:type="dxa"/>
          </w:tcPr>
          <w:p w14:paraId="49D581B0" w14:textId="68336630" w:rsidR="00DB54E3" w:rsidRPr="00DB54E3" w:rsidRDefault="00DB54E3" w:rsidP="00086D9E">
            <w:pPr>
              <w:rPr>
                <w:rFonts w:ascii="Times New Roman" w:hAnsi="Times New Roman"/>
                <w:sz w:val="22"/>
                <w:szCs w:val="22"/>
              </w:rPr>
            </w:pPr>
            <w:r w:rsidRPr="00DB54E3">
              <w:rPr>
                <w:rFonts w:ascii="Times New Roman" w:hAnsi="Times New Roman"/>
                <w:color w:val="000000"/>
                <w:sz w:val="22"/>
                <w:szCs w:val="22"/>
              </w:rPr>
              <w:t xml:space="preserve">Rodger </w:t>
            </w:r>
            <w:proofErr w:type="spellStart"/>
            <w:r w:rsidRPr="00DB54E3">
              <w:rPr>
                <w:rFonts w:ascii="Times New Roman" w:hAnsi="Times New Roman"/>
                <w:color w:val="000000"/>
                <w:sz w:val="22"/>
                <w:szCs w:val="22"/>
              </w:rPr>
              <w:t>Kram</w:t>
            </w:r>
            <w:proofErr w:type="spellEnd"/>
            <w:r w:rsidRPr="00DB54E3">
              <w:rPr>
                <w:rFonts w:ascii="Times New Roman" w:hAnsi="Times New Roman"/>
                <w:color w:val="000000"/>
                <w:sz w:val="22"/>
                <w:szCs w:val="22"/>
              </w:rPr>
              <w:t>, Ph.D.</w:t>
            </w:r>
            <w:r w:rsidRPr="00DB54E3">
              <w:rPr>
                <w:rFonts w:ascii="Times New Roman" w:hAnsi="Times New Roman"/>
                <w:color w:val="000000"/>
                <w:sz w:val="22"/>
                <w:szCs w:val="22"/>
              </w:rPr>
              <w:br/>
              <w:t>Associate Professor, Emeritus</w:t>
            </w:r>
            <w:r w:rsidRPr="00DB54E3">
              <w:rPr>
                <w:rFonts w:ascii="Times New Roman" w:hAnsi="Times New Roman"/>
                <w:color w:val="000000"/>
                <w:sz w:val="22"/>
                <w:szCs w:val="22"/>
              </w:rPr>
              <w:br/>
              <w:t>Integrative Physiology Dept.</w:t>
            </w:r>
            <w:r w:rsidRPr="00DB54E3">
              <w:rPr>
                <w:rFonts w:ascii="Times New Roman" w:hAnsi="Times New Roman"/>
                <w:color w:val="000000"/>
                <w:sz w:val="22"/>
                <w:szCs w:val="22"/>
              </w:rPr>
              <w:br/>
              <w:t>University of Colorado Boulder</w:t>
            </w:r>
            <w:r w:rsidRPr="00DB54E3">
              <w:rPr>
                <w:rFonts w:ascii="Times New Roman" w:hAnsi="Times New Roman"/>
                <w:color w:val="000000"/>
                <w:sz w:val="22"/>
                <w:szCs w:val="22"/>
              </w:rPr>
              <w:br/>
              <w:t>rodger.kram@colorado.edu</w:t>
            </w:r>
          </w:p>
        </w:tc>
      </w:tr>
    </w:tbl>
    <w:p w14:paraId="0C623ED6" w14:textId="1D0D4D2D" w:rsidR="000A33CF" w:rsidRDefault="000A33CF" w:rsidP="00DB54E3">
      <w:pPr>
        <w:rPr>
          <w:rFonts w:ascii="Times New Roman" w:eastAsia="Arial Unicode MS" w:hAnsi="Times New Roman"/>
        </w:rPr>
      </w:pPr>
    </w:p>
    <w:p w14:paraId="225686EC" w14:textId="6C82E1D3" w:rsidR="00F07496" w:rsidRDefault="00F07496" w:rsidP="00DB54E3">
      <w:pPr>
        <w:rPr>
          <w:rFonts w:ascii="Times New Roman" w:eastAsia="Arial Unicode MS" w:hAnsi="Times New Roman"/>
        </w:rPr>
      </w:pPr>
    </w:p>
    <w:p w14:paraId="741E508A" w14:textId="4A04A5C2" w:rsidR="00F07496" w:rsidRDefault="00F07496" w:rsidP="00DB54E3">
      <w:pPr>
        <w:rPr>
          <w:rFonts w:ascii="Times New Roman" w:eastAsia="Arial Unicode MS" w:hAnsi="Times New Roman"/>
        </w:rPr>
      </w:pPr>
    </w:p>
    <w:p w14:paraId="2F57E569" w14:textId="5A08B021" w:rsidR="00F07496" w:rsidRDefault="00F07496" w:rsidP="00DB54E3">
      <w:pPr>
        <w:rPr>
          <w:rFonts w:ascii="Times New Roman" w:eastAsia="Arial Unicode MS" w:hAnsi="Times New Roman"/>
        </w:rPr>
      </w:pPr>
    </w:p>
    <w:p w14:paraId="1A59CAAA" w14:textId="01C0AC16" w:rsidR="00F07496" w:rsidRDefault="00F07496" w:rsidP="00DB54E3">
      <w:pPr>
        <w:rPr>
          <w:rFonts w:ascii="Times New Roman" w:eastAsia="Arial Unicode MS" w:hAnsi="Times New Roman"/>
        </w:rPr>
      </w:pPr>
    </w:p>
    <w:p w14:paraId="579670AD" w14:textId="416D8EE4" w:rsidR="00F07496" w:rsidRDefault="00F07496" w:rsidP="00DB54E3">
      <w:pPr>
        <w:rPr>
          <w:rFonts w:ascii="Times New Roman" w:eastAsia="Arial Unicode MS" w:hAnsi="Times New Roman"/>
        </w:rPr>
      </w:pPr>
    </w:p>
    <w:p w14:paraId="230F9CD8" w14:textId="2900C00B" w:rsidR="00F07496" w:rsidRDefault="00F07496" w:rsidP="00DB54E3">
      <w:pPr>
        <w:rPr>
          <w:rFonts w:ascii="Times New Roman" w:eastAsia="Arial Unicode MS" w:hAnsi="Times New Roman"/>
        </w:rPr>
      </w:pPr>
    </w:p>
    <w:p w14:paraId="1CD43AF8" w14:textId="14E6EED3" w:rsidR="00F07496" w:rsidRDefault="00F07496" w:rsidP="00DB54E3">
      <w:pPr>
        <w:rPr>
          <w:rFonts w:ascii="Times New Roman" w:eastAsia="Arial Unicode MS" w:hAnsi="Times New Roman"/>
        </w:rPr>
      </w:pPr>
    </w:p>
    <w:p w14:paraId="7A64C700" w14:textId="07334D9B" w:rsidR="00F07496" w:rsidRDefault="00F07496" w:rsidP="00DB54E3">
      <w:pPr>
        <w:rPr>
          <w:rFonts w:ascii="Times New Roman" w:eastAsia="Arial Unicode MS" w:hAnsi="Times New Roman"/>
        </w:rPr>
      </w:pPr>
    </w:p>
    <w:p w14:paraId="5634D77F" w14:textId="443C1913" w:rsidR="00F07496" w:rsidRDefault="00F07496" w:rsidP="00DB54E3">
      <w:pPr>
        <w:rPr>
          <w:rFonts w:ascii="Times New Roman" w:eastAsia="Arial Unicode MS" w:hAnsi="Times New Roman"/>
        </w:rPr>
      </w:pPr>
    </w:p>
    <w:p w14:paraId="509AC3FF" w14:textId="5C5DDC29" w:rsidR="00F07496" w:rsidRDefault="00F07496" w:rsidP="00DB54E3">
      <w:pPr>
        <w:rPr>
          <w:rFonts w:ascii="Times New Roman" w:eastAsia="Arial Unicode MS" w:hAnsi="Times New Roman"/>
        </w:rPr>
      </w:pPr>
    </w:p>
    <w:p w14:paraId="17D3F886" w14:textId="6075848C" w:rsidR="00F07496" w:rsidRDefault="00F07496" w:rsidP="00DB54E3">
      <w:pPr>
        <w:rPr>
          <w:rFonts w:ascii="Times New Roman" w:eastAsia="Arial Unicode MS" w:hAnsi="Times New Roman"/>
        </w:rPr>
      </w:pPr>
    </w:p>
    <w:p w14:paraId="176AD836" w14:textId="77777777" w:rsidR="00F07496" w:rsidRDefault="00F07496" w:rsidP="00DB54E3">
      <w:pPr>
        <w:rPr>
          <w:rFonts w:ascii="Times New Roman" w:eastAsia="Arial Unicode MS" w:hAnsi="Times New Roman"/>
        </w:rPr>
      </w:pPr>
    </w:p>
    <w:p w14:paraId="1064C25E" w14:textId="04815696" w:rsidR="00F07496" w:rsidRDefault="00F07496" w:rsidP="00DB54E3">
      <w:pPr>
        <w:rPr>
          <w:rFonts w:ascii="Times New Roman" w:eastAsia="Arial Unicode MS" w:hAnsi="Times New Roman"/>
        </w:rPr>
      </w:pPr>
    </w:p>
    <w:p w14:paraId="3CE0F41A" w14:textId="77777777" w:rsidR="00F07496" w:rsidRDefault="00F07496" w:rsidP="00F07496">
      <w:pPr>
        <w:rPr>
          <w:rFonts w:ascii="Times New Roman" w:eastAsia="Arial Unicode MS" w:hAnsi="Times New Roman"/>
          <w:sz w:val="32"/>
          <w:szCs w:val="32"/>
          <w:lang w:val="en-AU"/>
        </w:rPr>
      </w:pPr>
    </w:p>
    <w:p w14:paraId="64268E85" w14:textId="1491EA94" w:rsidR="00F07496" w:rsidRPr="00F07496" w:rsidRDefault="00F07496" w:rsidP="00F07496">
      <w:pPr>
        <w:rPr>
          <w:rFonts w:ascii="Times New Roman" w:eastAsia="Arial Unicode MS" w:hAnsi="Times New Roman"/>
          <w:sz w:val="32"/>
          <w:szCs w:val="32"/>
          <w:lang w:val="en-AU"/>
        </w:rPr>
      </w:pPr>
      <w:r w:rsidRPr="00F07496">
        <w:rPr>
          <w:rFonts w:ascii="Times New Roman" w:eastAsia="Arial Unicode MS" w:hAnsi="Times New Roman"/>
          <w:sz w:val="32"/>
          <w:szCs w:val="32"/>
          <w:lang w:val="en-AU"/>
        </w:rPr>
        <w:t>Response to Reviewer</w:t>
      </w:r>
    </w:p>
    <w:p w14:paraId="3D1818A0" w14:textId="77777777" w:rsidR="00F07496" w:rsidRPr="00F07496" w:rsidRDefault="00F07496" w:rsidP="00F07496">
      <w:pPr>
        <w:rPr>
          <w:rFonts w:ascii="Times New Roman" w:eastAsia="Arial Unicode MS" w:hAnsi="Times New Roman"/>
          <w:lang w:val="en-AU"/>
        </w:rPr>
      </w:pPr>
    </w:p>
    <w:p w14:paraId="3636625A" w14:textId="77777777" w:rsidR="00F07496" w:rsidRPr="00F07496" w:rsidRDefault="00F07496" w:rsidP="00F07496">
      <w:pPr>
        <w:rPr>
          <w:rFonts w:ascii="Times New Roman" w:eastAsia="Arial Unicode MS" w:hAnsi="Times New Roman"/>
          <w:sz w:val="28"/>
          <w:szCs w:val="28"/>
          <w:lang w:val="en-AU"/>
        </w:rPr>
      </w:pPr>
      <w:r w:rsidRPr="00F07496">
        <w:rPr>
          <w:rFonts w:ascii="Times New Roman" w:eastAsia="Arial Unicode MS" w:hAnsi="Times New Roman"/>
          <w:sz w:val="28"/>
          <w:szCs w:val="28"/>
          <w:lang w:val="en-AU"/>
        </w:rPr>
        <w:t>General</w:t>
      </w:r>
    </w:p>
    <w:tbl>
      <w:tblPr>
        <w:tblW w:w="0" w:type="auto"/>
        <w:tblLook w:val="04A0" w:firstRow="1" w:lastRow="0" w:firstColumn="1" w:lastColumn="0" w:noHBand="0" w:noVBand="1"/>
      </w:tblPr>
      <w:tblGrid>
        <w:gridCol w:w="1438"/>
        <w:gridCol w:w="7548"/>
      </w:tblGrid>
      <w:tr w:rsidR="00F07496" w:rsidRPr="00F07496" w14:paraId="786522CB" w14:textId="77777777" w:rsidTr="00F07496">
        <w:tc>
          <w:tcPr>
            <w:tcW w:w="1438" w:type="dxa"/>
            <w:tcBorders>
              <w:top w:val="single" w:sz="4" w:space="0" w:color="auto"/>
            </w:tcBorders>
          </w:tcPr>
          <w:p w14:paraId="5F67EEF6"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1472C29" w14:textId="77777777"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62B33ECC" w14:textId="77777777"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This manuscript submitted at Journal of Biomechanics focuses on the maximal output power during sprint cycling with or without lean. For this study, nineteen recreational cyclists performed 5-seconds sprints against variable resistance until they reach their maximal output power. The main result obtained in this study is that the maximum power is identical between the ad-lib condition and the locked condition.</w:t>
            </w:r>
          </w:p>
          <w:p w14:paraId="1275DDBD" w14:textId="117D0116"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The manuscript is clear and well written.</w:t>
            </w:r>
          </w:p>
          <w:p w14:paraId="4EC86204" w14:textId="77777777" w:rsidR="00F07496" w:rsidRPr="00F07496" w:rsidRDefault="00F07496" w:rsidP="00F07496">
            <w:pPr>
              <w:rPr>
                <w:rFonts w:ascii="Times New Roman" w:eastAsia="Arial Unicode MS" w:hAnsi="Times New Roman"/>
                <w:lang w:val="en-AU"/>
              </w:rPr>
            </w:pPr>
          </w:p>
        </w:tc>
      </w:tr>
      <w:tr w:rsidR="00F07496" w:rsidRPr="00F07496" w14:paraId="46A532B8" w14:textId="77777777" w:rsidTr="00F07496">
        <w:tc>
          <w:tcPr>
            <w:tcW w:w="1438" w:type="dxa"/>
            <w:tcBorders>
              <w:bottom w:val="single" w:sz="4" w:space="0" w:color="auto"/>
            </w:tcBorders>
          </w:tcPr>
          <w:p w14:paraId="5AF4C2CD"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AE21274"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4DEAE021" w14:textId="52449AD1" w:rsidR="00F07496" w:rsidRPr="00F07496" w:rsidRDefault="000676E9" w:rsidP="0096373A">
            <w:pPr>
              <w:jc w:val="both"/>
              <w:rPr>
                <w:rFonts w:ascii="Times New Roman" w:eastAsia="Arial Unicode MS" w:hAnsi="Times New Roman"/>
                <w:lang w:val="en-AU"/>
              </w:rPr>
            </w:pPr>
            <w:r>
              <w:rPr>
                <w:rFonts w:ascii="Times New Roman" w:eastAsia="Arial Unicode MS" w:hAnsi="Times New Roman"/>
                <w:lang w:val="en-AU"/>
              </w:rPr>
              <w:t>We thank the reviewer for their concise summary and positive feedback.</w:t>
            </w:r>
          </w:p>
        </w:tc>
      </w:tr>
      <w:tr w:rsidR="00F07496" w:rsidRPr="00F07496" w14:paraId="681CC8B9" w14:textId="77777777" w:rsidTr="00F07496">
        <w:tc>
          <w:tcPr>
            <w:tcW w:w="1438" w:type="dxa"/>
          </w:tcPr>
          <w:p w14:paraId="4A97A9CA"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7598845" w14:textId="77777777" w:rsidR="00F07496" w:rsidRPr="00F07496" w:rsidRDefault="00F07496" w:rsidP="00F07496">
            <w:pPr>
              <w:rPr>
                <w:rFonts w:ascii="Times New Roman" w:eastAsia="Arial Unicode MS" w:hAnsi="Times New Roman"/>
                <w:b/>
                <w:bCs/>
                <w:lang w:val="en-AU"/>
              </w:rPr>
            </w:pPr>
          </w:p>
        </w:tc>
        <w:tc>
          <w:tcPr>
            <w:tcW w:w="7548" w:type="dxa"/>
          </w:tcPr>
          <w:p w14:paraId="7C642D30" w14:textId="676B8460" w:rsidR="00F07496" w:rsidRDefault="00F07496" w:rsidP="0096373A">
            <w:pPr>
              <w:jc w:val="both"/>
              <w:rPr>
                <w:rFonts w:ascii="Times New Roman" w:eastAsia="Arial Unicode MS" w:hAnsi="Times New Roman"/>
                <w:lang w:val="en-AU"/>
              </w:rPr>
            </w:pPr>
            <w:r>
              <w:rPr>
                <w:rFonts w:ascii="Times New Roman" w:eastAsia="Arial Unicode MS" w:hAnsi="Times New Roman"/>
                <w:lang w:val="en-AU"/>
              </w:rPr>
              <w:t>T</w:t>
            </w:r>
            <w:r w:rsidRPr="00F07496">
              <w:rPr>
                <w:rFonts w:ascii="Times New Roman" w:eastAsia="Arial Unicode MS" w:hAnsi="Times New Roman"/>
                <w:lang w:val="en-AU"/>
              </w:rPr>
              <w:t xml:space="preserve">his study is an incremental </w:t>
            </w:r>
            <w:proofErr w:type="spellStart"/>
            <w:ins w:id="5" w:author="Mr Ross Wilkinson" w:date="2021-05-04T18:04:00Z">
              <w:r w:rsidR="004B2C28">
                <w:rPr>
                  <w:rFonts w:ascii="Times New Roman" w:eastAsia="Arial Unicode MS" w:hAnsi="Times New Roman"/>
                  <w:lang w:val="en-AU"/>
                </w:rPr>
                <w:t>incremental</w:t>
              </w:r>
              <w:proofErr w:type="spellEnd"/>
              <w:r w:rsidR="004B2C28">
                <w:rPr>
                  <w:rFonts w:ascii="Times New Roman" w:eastAsia="Arial Unicode MS" w:hAnsi="Times New Roman"/>
                  <w:lang w:val="en-AU"/>
                </w:rPr>
                <w:t xml:space="preserve"> </w:t>
              </w:r>
            </w:ins>
            <w:r w:rsidRPr="00F07496">
              <w:rPr>
                <w:rFonts w:ascii="Times New Roman" w:eastAsia="Arial Unicode MS" w:hAnsi="Times New Roman"/>
                <w:lang w:val="en-AU"/>
              </w:rPr>
              <w:t>study (see Wilkinson et al. 2020. http://dx.doi.org/10.31236/osf.io/hj9gp). It is surprising to note that this manuscript quotes previous unpublished studies by the same author. The reviewer thinks that these data should first be peer-reviewed before being cited. Moreover, this first study on the same topic leads to very close results as the authors stated "[…] and peak instantaneous crank power in the Unconstrained condition were greater than Self-Restricted but similar to in the Trainer". Thus, what is different between these previous results and the new ones? Moreover, the authors have changed the names of the different conditions: ad-libitum (unconstrained), locked (trainer) and minimal lean (self-restricted). The reviewer believes that the authors should use the same name for the same condition.</w:t>
            </w:r>
          </w:p>
          <w:p w14:paraId="00CD8966" w14:textId="1E9CB1F8" w:rsidR="00F07496" w:rsidRPr="00F07496" w:rsidRDefault="00F07496" w:rsidP="0096373A">
            <w:pPr>
              <w:jc w:val="both"/>
              <w:rPr>
                <w:rFonts w:ascii="Times New Roman" w:eastAsia="Arial Unicode MS" w:hAnsi="Times New Roman"/>
                <w:lang w:val="en-AU"/>
              </w:rPr>
            </w:pPr>
          </w:p>
        </w:tc>
      </w:tr>
      <w:tr w:rsidR="00F07496" w:rsidRPr="00F07496" w14:paraId="3D7134D0" w14:textId="77777777" w:rsidTr="00F07496">
        <w:tc>
          <w:tcPr>
            <w:tcW w:w="1438" w:type="dxa"/>
            <w:tcBorders>
              <w:bottom w:val="single" w:sz="4" w:space="0" w:color="auto"/>
            </w:tcBorders>
          </w:tcPr>
          <w:p w14:paraId="3629A9A0" w14:textId="7E8D295D"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75D22EF"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0CAF9F5B" w14:textId="27157A1B" w:rsidR="00FC4DA2" w:rsidRDefault="000676E9" w:rsidP="0096373A">
            <w:pPr>
              <w:jc w:val="both"/>
              <w:rPr>
                <w:rFonts w:ascii="Times New Roman" w:eastAsia="Arial Unicode MS" w:hAnsi="Times New Roman"/>
                <w:lang w:val="en-AU"/>
              </w:rPr>
            </w:pPr>
            <w:r>
              <w:rPr>
                <w:rFonts w:ascii="Times New Roman" w:eastAsia="Arial Unicode MS" w:hAnsi="Times New Roman"/>
                <w:lang w:val="en-AU"/>
              </w:rPr>
              <w:t xml:space="preserve">We thank the reviewer for taking the time to review and compare this study to the pre-print by Wilkinson et al. (2020). </w:t>
            </w:r>
            <w:r w:rsidR="00FF2BDE">
              <w:rPr>
                <w:rFonts w:ascii="Times New Roman" w:eastAsia="Arial Unicode MS" w:hAnsi="Times New Roman"/>
                <w:lang w:val="en-AU"/>
              </w:rPr>
              <w:t xml:space="preserve">We apologize for not being more explicit that </w:t>
            </w:r>
            <w:del w:id="6" w:author="Rodger Kram Ph.D." w:date="2021-05-04T16:27:00Z">
              <w:r w:rsidR="00FF2BDE" w:rsidDel="00B72702">
                <w:rPr>
                  <w:rFonts w:ascii="Times New Roman" w:eastAsia="Arial Unicode MS" w:hAnsi="Times New Roman"/>
                  <w:lang w:val="en-AU"/>
                </w:rPr>
                <w:delText xml:space="preserve">this </w:delText>
              </w:r>
            </w:del>
            <w:ins w:id="7" w:author="Rodger Kram Ph.D." w:date="2021-05-04T16:27:00Z">
              <w:r w:rsidR="00B72702">
                <w:rPr>
                  <w:rFonts w:ascii="Times New Roman" w:eastAsia="Arial Unicode MS" w:hAnsi="Times New Roman"/>
                  <w:lang w:val="en-AU"/>
                </w:rPr>
                <w:t>it</w:t>
              </w:r>
            </w:ins>
            <w:del w:id="8" w:author="Rodger Kram Ph.D." w:date="2021-05-04T16:27:00Z">
              <w:r w:rsidR="00FF2BDE" w:rsidDel="00B72702">
                <w:rPr>
                  <w:rFonts w:ascii="Times New Roman" w:eastAsia="Arial Unicode MS" w:hAnsi="Times New Roman"/>
                  <w:lang w:val="en-AU"/>
                </w:rPr>
                <w:delText>study</w:delText>
              </w:r>
            </w:del>
            <w:r w:rsidR="00FF2BDE">
              <w:rPr>
                <w:rFonts w:ascii="Times New Roman" w:eastAsia="Arial Unicode MS" w:hAnsi="Times New Roman"/>
                <w:lang w:val="en-AU"/>
              </w:rPr>
              <w:t xml:space="preserve"> remains a pre-print, however </w:t>
            </w:r>
            <w:del w:id="9" w:author="Rodger Kram Ph.D." w:date="2021-05-04T16:45:00Z">
              <w:r w:rsidR="00FF2BDE" w:rsidDel="000774D6">
                <w:rPr>
                  <w:rFonts w:ascii="Times New Roman" w:eastAsia="Arial Unicode MS" w:hAnsi="Times New Roman"/>
                  <w:lang w:val="en-AU"/>
                </w:rPr>
                <w:delText>we think</w:delText>
              </w:r>
            </w:del>
            <w:ins w:id="10" w:author="Rodger Kram Ph.D." w:date="2021-05-04T16:45:00Z">
              <w:r w:rsidR="000774D6">
                <w:rPr>
                  <w:rFonts w:ascii="Times New Roman" w:eastAsia="Arial Unicode MS" w:hAnsi="Times New Roman"/>
                  <w:lang w:val="en-AU"/>
                </w:rPr>
                <w:t>our understanding is that</w:t>
              </w:r>
            </w:ins>
            <w:r w:rsidR="00FF2BDE">
              <w:rPr>
                <w:rFonts w:ascii="Times New Roman" w:eastAsia="Arial Unicode MS" w:hAnsi="Times New Roman"/>
                <w:lang w:val="en-AU"/>
              </w:rPr>
              <w:t xml:space="preserve"> citing pre-print material is an acceptable practice when necessary. </w:t>
            </w:r>
            <w:ins w:id="11" w:author="Rodger Kram Ph.D." w:date="2021-05-04T16:49:00Z">
              <w:r w:rsidR="000F30FB">
                <w:rPr>
                  <w:rFonts w:ascii="Times New Roman" w:eastAsia="Arial Unicode MS" w:hAnsi="Times New Roman"/>
                  <w:lang w:val="en-AU"/>
                </w:rPr>
                <w:t>The pre-print is under review at another journal.</w:t>
              </w:r>
            </w:ins>
          </w:p>
          <w:p w14:paraId="1DC5B709" w14:textId="77777777" w:rsidR="00FC4DA2" w:rsidRDefault="00FC4DA2" w:rsidP="0096373A">
            <w:pPr>
              <w:jc w:val="both"/>
              <w:rPr>
                <w:rFonts w:ascii="Times New Roman" w:eastAsia="Arial Unicode MS" w:hAnsi="Times New Roman"/>
                <w:lang w:val="en-AU"/>
              </w:rPr>
            </w:pPr>
          </w:p>
          <w:p w14:paraId="6500568D" w14:textId="48812719" w:rsidR="00FF2BDE" w:rsidRDefault="00FF2BDE" w:rsidP="0096373A">
            <w:pPr>
              <w:jc w:val="both"/>
              <w:rPr>
                <w:rFonts w:ascii="Times New Roman" w:eastAsia="Arial Unicode MS" w:hAnsi="Times New Roman"/>
                <w:lang w:val="en-AU"/>
              </w:rPr>
            </w:pPr>
            <w:r>
              <w:rPr>
                <w:rFonts w:ascii="Times New Roman" w:eastAsia="Arial Unicode MS" w:hAnsi="Times New Roman"/>
                <w:lang w:val="en-AU"/>
              </w:rPr>
              <w:t>We have edited the in-text referencing to</w:t>
            </w:r>
            <w:r w:rsidR="00E034D5">
              <w:rPr>
                <w:rFonts w:ascii="Times New Roman" w:eastAsia="Arial Unicode MS" w:hAnsi="Times New Roman"/>
                <w:lang w:val="en-AU"/>
              </w:rPr>
              <w:t xml:space="preserve"> the pre-print as </w:t>
            </w:r>
            <w:r>
              <w:rPr>
                <w:rFonts w:ascii="Times New Roman" w:eastAsia="Arial Unicode MS" w:hAnsi="Times New Roman"/>
                <w:lang w:val="en-AU"/>
              </w:rPr>
              <w:t xml:space="preserve">(Wilkinson et al., 2020 </w:t>
            </w:r>
            <w:r w:rsidRPr="00E034D5">
              <w:rPr>
                <w:rFonts w:ascii="Times New Roman" w:eastAsia="Arial Unicode MS" w:hAnsi="Times New Roman"/>
                <w:i/>
                <w:iCs/>
                <w:lang w:val="en-AU"/>
              </w:rPr>
              <w:t>PREPRINT</w:t>
            </w:r>
            <w:r>
              <w:rPr>
                <w:rFonts w:ascii="Times New Roman" w:eastAsia="Arial Unicode MS" w:hAnsi="Times New Roman"/>
                <w:lang w:val="en-AU"/>
              </w:rPr>
              <w:t>)</w:t>
            </w:r>
          </w:p>
          <w:p w14:paraId="4D2E2E51" w14:textId="41431A3F" w:rsidR="00FF2BDE" w:rsidRDefault="00FF2BDE" w:rsidP="0096373A">
            <w:pPr>
              <w:jc w:val="both"/>
              <w:rPr>
                <w:ins w:id="12" w:author="Rodger Kram Ph.D." w:date="2021-05-04T16:45:00Z"/>
                <w:rFonts w:ascii="Times New Roman" w:eastAsia="Arial Unicode MS" w:hAnsi="Times New Roman"/>
                <w:lang w:val="en-AU"/>
              </w:rPr>
            </w:pPr>
          </w:p>
          <w:p w14:paraId="4652BBE7" w14:textId="5BD15569" w:rsidR="000F30FB" w:rsidRDefault="000F30FB" w:rsidP="0096373A">
            <w:pPr>
              <w:jc w:val="both"/>
              <w:rPr>
                <w:ins w:id="13" w:author="Mr Ross Wilkinson" w:date="2021-05-04T17:53:00Z"/>
                <w:rFonts w:ascii="Times New Roman" w:eastAsia="Arial Unicode MS" w:hAnsi="Times New Roman"/>
                <w:lang w:val="en-AU"/>
              </w:rPr>
            </w:pPr>
            <w:ins w:id="14" w:author="Rodger Kram Ph.D." w:date="2021-05-04T16:45:00Z">
              <w:r>
                <w:rPr>
                  <w:rFonts w:ascii="Times New Roman" w:eastAsia="Arial Unicode MS" w:hAnsi="Times New Roman"/>
                  <w:lang w:val="en-AU"/>
                </w:rPr>
                <w:t>We contend tha</w:t>
              </w:r>
            </w:ins>
            <w:ins w:id="15" w:author="Rodger Kram Ph.D." w:date="2021-05-04T16:46:00Z">
              <w:r>
                <w:rPr>
                  <w:rFonts w:ascii="Times New Roman" w:eastAsia="Arial Unicode MS" w:hAnsi="Times New Roman"/>
                  <w:lang w:val="en-AU"/>
                </w:rPr>
                <w:t xml:space="preserve">t nearly all studies and the overall practice of science are incremental. </w:t>
              </w:r>
            </w:ins>
            <w:ins w:id="16" w:author="Rodger Kram Ph.D." w:date="2021-05-04T16:47:00Z">
              <w:r>
                <w:rPr>
                  <w:rFonts w:ascii="Times New Roman" w:eastAsia="Arial Unicode MS" w:hAnsi="Times New Roman"/>
                  <w:lang w:val="en-AU"/>
                </w:rPr>
                <w:t xml:space="preserve">After completing the more detailed biomechanical analysis of submaximal roller cycling, it became clear that maximal sprint cycling was </w:t>
              </w:r>
            </w:ins>
            <w:ins w:id="17" w:author="Rodger Kram Ph.D." w:date="2021-05-04T16:48:00Z">
              <w:r>
                <w:rPr>
                  <w:rFonts w:ascii="Times New Roman" w:eastAsia="Arial Unicode MS" w:hAnsi="Times New Roman"/>
                  <w:lang w:val="en-AU"/>
                </w:rPr>
                <w:t>the next logical step. However, sprinting on rollers is not safe and it does not prevent lean. Thus</w:t>
              </w:r>
            </w:ins>
            <w:ins w:id="18" w:author="Mr Ross Wilkinson" w:date="2021-05-04T17:53:00Z">
              <w:r w:rsidR="00225C80">
                <w:rPr>
                  <w:rFonts w:ascii="Times New Roman" w:eastAsia="Arial Unicode MS" w:hAnsi="Times New Roman"/>
                  <w:lang w:val="en-AU"/>
                </w:rPr>
                <w:t>,</w:t>
              </w:r>
            </w:ins>
            <w:ins w:id="19" w:author="Rodger Kram Ph.D." w:date="2021-05-04T16:48:00Z">
              <w:r>
                <w:rPr>
                  <w:rFonts w:ascii="Times New Roman" w:eastAsia="Arial Unicode MS" w:hAnsi="Times New Roman"/>
                  <w:lang w:val="en-AU"/>
                </w:rPr>
                <w:t xml:space="preserve"> the present authors invented and built the device describ</w:t>
              </w:r>
            </w:ins>
            <w:ins w:id="20" w:author="Rodger Kram Ph.D." w:date="2021-05-04T16:49:00Z">
              <w:r>
                <w:rPr>
                  <w:rFonts w:ascii="Times New Roman" w:eastAsia="Arial Unicode MS" w:hAnsi="Times New Roman"/>
                  <w:lang w:val="en-AU"/>
                </w:rPr>
                <w:t xml:space="preserve">ed </w:t>
              </w:r>
            </w:ins>
            <w:ins w:id="21" w:author="Rodger Kram Ph.D." w:date="2021-05-04T16:48:00Z">
              <w:r>
                <w:rPr>
                  <w:rFonts w:ascii="Times New Roman" w:eastAsia="Arial Unicode MS" w:hAnsi="Times New Roman"/>
                  <w:lang w:val="en-AU"/>
                </w:rPr>
                <w:t>in the present manuscript.</w:t>
              </w:r>
            </w:ins>
          </w:p>
          <w:p w14:paraId="08C6805A" w14:textId="77777777" w:rsidR="00225C80" w:rsidRDefault="00225C80" w:rsidP="0096373A">
            <w:pPr>
              <w:jc w:val="both"/>
              <w:rPr>
                <w:rFonts w:ascii="Times New Roman" w:eastAsia="Arial Unicode MS" w:hAnsi="Times New Roman"/>
                <w:lang w:val="en-AU"/>
              </w:rPr>
            </w:pPr>
          </w:p>
          <w:p w14:paraId="698577F9" w14:textId="0CF997DF" w:rsidR="00FC4DA2" w:rsidRDefault="00E034D5" w:rsidP="0096373A">
            <w:pPr>
              <w:jc w:val="both"/>
              <w:rPr>
                <w:rFonts w:ascii="Times New Roman" w:eastAsia="Arial Unicode MS" w:hAnsi="Times New Roman"/>
                <w:lang w:val="en-AU"/>
              </w:rPr>
            </w:pPr>
            <w:r>
              <w:rPr>
                <w:rFonts w:ascii="Times New Roman" w:eastAsia="Arial Unicode MS" w:hAnsi="Times New Roman"/>
                <w:lang w:val="en-AU"/>
              </w:rPr>
              <w:t xml:space="preserve">The </w:t>
            </w:r>
            <w:ins w:id="22" w:author="Rodger Kram Ph.D." w:date="2021-05-04T16:28:00Z">
              <w:r w:rsidR="00B72702">
                <w:rPr>
                  <w:rFonts w:ascii="Times New Roman" w:eastAsia="Arial Unicode MS" w:hAnsi="Times New Roman"/>
                  <w:lang w:val="en-AU"/>
                </w:rPr>
                <w:t xml:space="preserve">two </w:t>
              </w:r>
            </w:ins>
            <w:del w:id="23" w:author="Rodger Kram Ph.D." w:date="2021-05-04T16:28:00Z">
              <w:r w:rsidDel="00B72702">
                <w:rPr>
                  <w:rFonts w:ascii="Times New Roman" w:eastAsia="Arial Unicode MS" w:hAnsi="Times New Roman"/>
                  <w:lang w:val="en-AU"/>
                </w:rPr>
                <w:delText xml:space="preserve">main </w:delText>
              </w:r>
            </w:del>
            <w:ins w:id="24" w:author="Rodger Kram Ph.D." w:date="2021-05-04T16:28:00Z">
              <w:r w:rsidR="00B72702">
                <w:rPr>
                  <w:rFonts w:ascii="Times New Roman" w:eastAsia="Arial Unicode MS" w:hAnsi="Times New Roman"/>
                  <w:lang w:val="en-AU"/>
                </w:rPr>
                <w:t>most</w:t>
              </w:r>
            </w:ins>
            <w:ins w:id="25" w:author="Rodger Kram Ph.D." w:date="2021-05-04T16:27:00Z">
              <w:r w:rsidR="00B72702">
                <w:rPr>
                  <w:rFonts w:ascii="Times New Roman" w:eastAsia="Arial Unicode MS" w:hAnsi="Times New Roman"/>
                  <w:lang w:val="en-AU"/>
                </w:rPr>
                <w:t xml:space="preserve"> important </w:t>
              </w:r>
            </w:ins>
            <w:r>
              <w:rPr>
                <w:rFonts w:ascii="Times New Roman" w:eastAsia="Arial Unicode MS" w:hAnsi="Times New Roman"/>
                <w:lang w:val="en-AU"/>
              </w:rPr>
              <w:t>difference</w:t>
            </w:r>
            <w:ins w:id="26" w:author="Rodger Kram Ph.D." w:date="2021-05-04T16:28:00Z">
              <w:r w:rsidR="00B72702">
                <w:rPr>
                  <w:rFonts w:ascii="Times New Roman" w:eastAsia="Arial Unicode MS" w:hAnsi="Times New Roman"/>
                  <w:lang w:val="en-AU"/>
                </w:rPr>
                <w:t>s</w:t>
              </w:r>
            </w:ins>
            <w:r>
              <w:rPr>
                <w:rFonts w:ascii="Times New Roman" w:eastAsia="Arial Unicode MS" w:hAnsi="Times New Roman"/>
                <w:lang w:val="en-AU"/>
              </w:rPr>
              <w:t xml:space="preserve"> between these two studies </w:t>
            </w:r>
            <w:ins w:id="27" w:author="Mr Ross Wilkinson" w:date="2021-05-04T17:53:00Z">
              <w:r w:rsidR="00225C80">
                <w:rPr>
                  <w:rFonts w:ascii="Times New Roman" w:eastAsia="Arial Unicode MS" w:hAnsi="Times New Roman"/>
                  <w:lang w:val="en-AU"/>
                </w:rPr>
                <w:t>are</w:t>
              </w:r>
            </w:ins>
            <w:del w:id="28" w:author="Mr Ross Wilkinson" w:date="2021-05-04T17:53:00Z">
              <w:r w:rsidDel="00225C80">
                <w:rPr>
                  <w:rFonts w:ascii="Times New Roman" w:eastAsia="Arial Unicode MS" w:hAnsi="Times New Roman"/>
                  <w:lang w:val="en-AU"/>
                </w:rPr>
                <w:delText>is</w:delText>
              </w:r>
            </w:del>
            <w:r>
              <w:rPr>
                <w:rFonts w:ascii="Times New Roman" w:eastAsia="Arial Unicode MS" w:hAnsi="Times New Roman"/>
                <w:lang w:val="en-AU"/>
              </w:rPr>
              <w:t xml:space="preserve"> that Wilkinson et al. (2020 PREPRINT) was at a </w:t>
            </w:r>
            <w:r w:rsidRPr="00B72702">
              <w:rPr>
                <w:rFonts w:ascii="Times New Roman" w:eastAsia="Arial Unicode MS" w:hAnsi="Times New Roman"/>
                <w:u w:val="single"/>
                <w:lang w:val="en-AU"/>
                <w:rPrChange w:id="29" w:author="Rodger Kram Ph.D." w:date="2021-05-04T16:28:00Z">
                  <w:rPr>
                    <w:rFonts w:ascii="Times New Roman" w:eastAsia="Arial Unicode MS" w:hAnsi="Times New Roman"/>
                    <w:lang w:val="en-AU"/>
                  </w:rPr>
                </w:rPrChange>
              </w:rPr>
              <w:t>submaximal</w:t>
            </w:r>
            <w:r>
              <w:rPr>
                <w:rFonts w:ascii="Times New Roman" w:eastAsia="Arial Unicode MS" w:hAnsi="Times New Roman"/>
                <w:lang w:val="en-AU"/>
              </w:rPr>
              <w:t xml:space="preserve"> power output </w:t>
            </w:r>
            <w:ins w:id="30" w:author="Rodger Kram Ph.D." w:date="2021-05-04T16:29:00Z">
              <w:r w:rsidR="00B72702">
                <w:rPr>
                  <w:rFonts w:ascii="Times New Roman" w:eastAsia="Arial Unicode MS" w:hAnsi="Times New Roman"/>
                  <w:lang w:val="en-AU"/>
                </w:rPr>
                <w:t xml:space="preserve">and it was done </w:t>
              </w:r>
              <w:r w:rsidR="00B72702" w:rsidRPr="00B72702">
                <w:rPr>
                  <w:rFonts w:ascii="Times New Roman" w:eastAsia="Arial Unicode MS" w:hAnsi="Times New Roman"/>
                  <w:u w:val="single"/>
                  <w:lang w:val="en-AU"/>
                  <w:rPrChange w:id="31" w:author="Rodger Kram Ph.D." w:date="2021-05-04T16:29:00Z">
                    <w:rPr>
                      <w:rFonts w:ascii="Times New Roman" w:eastAsia="Arial Unicode MS" w:hAnsi="Times New Roman"/>
                      <w:lang w:val="en-AU"/>
                    </w:rPr>
                  </w:rPrChange>
                </w:rPr>
                <w:t>on rollers</w:t>
              </w:r>
              <w:r w:rsidR="00B72702">
                <w:rPr>
                  <w:rFonts w:ascii="Times New Roman" w:eastAsia="Arial Unicode MS" w:hAnsi="Times New Roman"/>
                  <w:lang w:val="en-AU"/>
                </w:rPr>
                <w:t xml:space="preserve"> rather than a stationary ergometer </w:t>
              </w:r>
            </w:ins>
            <w:r>
              <w:rPr>
                <w:rFonts w:ascii="Times New Roman" w:eastAsia="Arial Unicode MS" w:hAnsi="Times New Roman"/>
                <w:lang w:val="en-AU"/>
              </w:rPr>
              <w:t xml:space="preserve">as stated on line 37: </w:t>
            </w:r>
          </w:p>
          <w:p w14:paraId="72B75E6F" w14:textId="40588C56" w:rsidR="00E034D5" w:rsidRDefault="00E034D5" w:rsidP="0096373A">
            <w:pPr>
              <w:jc w:val="both"/>
              <w:rPr>
                <w:rFonts w:ascii="Times New Roman" w:eastAsia="Arial Unicode MS" w:hAnsi="Times New Roman"/>
                <w:lang w:val="en-AU"/>
              </w:rPr>
            </w:pPr>
            <w:r>
              <w:rPr>
                <w:rFonts w:ascii="Times New Roman" w:eastAsia="Arial Unicode MS" w:hAnsi="Times New Roman"/>
                <w:lang w:val="en-AU"/>
              </w:rPr>
              <w:lastRenderedPageBreak/>
              <w:t>“</w:t>
            </w:r>
            <w:r w:rsidRPr="00E034D5">
              <w:rPr>
                <w:rFonts w:ascii="Times New Roman" w:eastAsia="Arial Unicode MS" w:hAnsi="Times New Roman"/>
                <w:lang w:val="en-AU"/>
              </w:rPr>
              <w:t>Further, the question of whether minimizing lean affects maximal power remains open. Wilkinson et al. (2020</w:t>
            </w:r>
            <w:r>
              <w:rPr>
                <w:rFonts w:ascii="Times New Roman" w:eastAsia="Arial Unicode MS" w:hAnsi="Times New Roman"/>
                <w:lang w:val="en-AU"/>
              </w:rPr>
              <w:t xml:space="preserve"> </w:t>
            </w:r>
            <w:r w:rsidRPr="00E034D5">
              <w:rPr>
                <w:rFonts w:ascii="Times New Roman" w:eastAsia="Arial Unicode MS" w:hAnsi="Times New Roman"/>
                <w:i/>
                <w:iCs/>
                <w:lang w:val="en-AU"/>
              </w:rPr>
              <w:t>PREPRINT</w:t>
            </w:r>
            <w:r w:rsidRPr="00E034D5">
              <w:rPr>
                <w:rFonts w:ascii="Times New Roman" w:eastAsia="Arial Unicode MS" w:hAnsi="Times New Roman"/>
                <w:lang w:val="en-AU"/>
              </w:rPr>
              <w:t>) compared rider biomechanics on rollers, but only at a submaximal power output (5 W kg</w:t>
            </w:r>
            <w:r w:rsidRPr="00E034D5">
              <w:rPr>
                <w:rFonts w:ascii="Times New Roman" w:eastAsia="Arial Unicode MS" w:hAnsi="Times New Roman"/>
                <w:vertAlign w:val="superscript"/>
                <w:lang w:val="en-AU"/>
              </w:rPr>
              <w:t>–1</w:t>
            </w:r>
            <w:r w:rsidRPr="00E034D5">
              <w:rPr>
                <w:rFonts w:ascii="Times New Roman" w:eastAsia="Arial Unicode MS" w:hAnsi="Times New Roman"/>
                <w:lang w:val="en-AU"/>
              </w:rPr>
              <w:t>).</w:t>
            </w:r>
            <w:r>
              <w:rPr>
                <w:rFonts w:ascii="Times New Roman" w:eastAsia="Arial Unicode MS" w:hAnsi="Times New Roman"/>
                <w:lang w:val="en-AU"/>
              </w:rPr>
              <w:t xml:space="preserve">” Thus, the difference in peak instantaneous </w:t>
            </w:r>
            <w:r w:rsidR="00FC4DA2">
              <w:rPr>
                <w:rFonts w:ascii="Times New Roman" w:eastAsia="Arial Unicode MS" w:hAnsi="Times New Roman"/>
                <w:lang w:val="en-AU"/>
              </w:rPr>
              <w:t xml:space="preserve">crank </w:t>
            </w:r>
            <w:r>
              <w:rPr>
                <w:rFonts w:ascii="Times New Roman" w:eastAsia="Arial Unicode MS" w:hAnsi="Times New Roman"/>
                <w:lang w:val="en-AU"/>
              </w:rPr>
              <w:t>power</w:t>
            </w:r>
            <w:r>
              <w:rPr>
                <w:rFonts w:ascii="Times New Roman" w:eastAsia="Arial Unicode MS" w:hAnsi="Times New Roman"/>
                <w:lang w:val="en-AU"/>
              </w:rPr>
              <w:softHyphen/>
            </w:r>
            <w:r>
              <w:rPr>
                <w:rFonts w:ascii="Times New Roman" w:eastAsia="Arial Unicode MS" w:hAnsi="Times New Roman"/>
                <w:lang w:val="en-AU"/>
              </w:rPr>
              <w:softHyphen/>
            </w:r>
            <w:r w:rsidR="00FC4DA2">
              <w:rPr>
                <w:rFonts w:ascii="Times New Roman" w:eastAsia="Arial Unicode MS" w:hAnsi="Times New Roman"/>
                <w:lang w:val="en-AU"/>
              </w:rPr>
              <w:t xml:space="preserve"> (</w:t>
            </w:r>
            <w:r>
              <w:rPr>
                <w:rFonts w:ascii="Times New Roman" w:eastAsia="Arial Unicode MS" w:hAnsi="Times New Roman"/>
                <w:lang w:val="en-AU"/>
              </w:rPr>
              <w:t>measured at 100 Hz</w:t>
            </w:r>
            <w:r w:rsidR="00FC4DA2">
              <w:rPr>
                <w:rFonts w:ascii="Times New Roman" w:eastAsia="Arial Unicode MS" w:hAnsi="Times New Roman"/>
                <w:lang w:val="en-AU"/>
              </w:rPr>
              <w:t xml:space="preserve">) merely indicates a difference in the pattern of crank power production rather than an increase in maximal power output. </w:t>
            </w:r>
          </w:p>
          <w:p w14:paraId="0CC7D7B9" w14:textId="77777777" w:rsidR="00E034D5" w:rsidRDefault="00E034D5" w:rsidP="0096373A">
            <w:pPr>
              <w:jc w:val="both"/>
              <w:rPr>
                <w:rFonts w:ascii="Times New Roman" w:eastAsia="Arial Unicode MS" w:hAnsi="Times New Roman"/>
                <w:lang w:val="en-AU"/>
              </w:rPr>
            </w:pPr>
          </w:p>
          <w:p w14:paraId="4B12136C" w14:textId="71AFD79B" w:rsidR="00F07496" w:rsidRPr="00F07496" w:rsidRDefault="00FF2BDE" w:rsidP="0096373A">
            <w:pPr>
              <w:jc w:val="both"/>
              <w:rPr>
                <w:rFonts w:ascii="Times New Roman" w:eastAsia="Arial Unicode MS" w:hAnsi="Times New Roman"/>
                <w:lang w:val="en-AU"/>
              </w:rPr>
            </w:pPr>
            <w:r>
              <w:rPr>
                <w:rFonts w:ascii="Times New Roman" w:eastAsia="Arial Unicode MS" w:hAnsi="Times New Roman"/>
                <w:lang w:val="en-AU"/>
              </w:rPr>
              <w:t xml:space="preserve">We have </w:t>
            </w:r>
            <w:r w:rsidR="00E034D5">
              <w:rPr>
                <w:rFonts w:ascii="Times New Roman" w:eastAsia="Arial Unicode MS" w:hAnsi="Times New Roman"/>
                <w:lang w:val="en-AU"/>
              </w:rPr>
              <w:t xml:space="preserve">also </w:t>
            </w:r>
            <w:r>
              <w:rPr>
                <w:rFonts w:ascii="Times New Roman" w:eastAsia="Arial Unicode MS" w:hAnsi="Times New Roman"/>
                <w:lang w:val="en-AU"/>
              </w:rPr>
              <w:t xml:space="preserve">renamed the conditions in </w:t>
            </w:r>
            <w:r w:rsidR="00FC4DA2">
              <w:rPr>
                <w:rFonts w:ascii="Times New Roman" w:eastAsia="Arial Unicode MS" w:hAnsi="Times New Roman"/>
                <w:lang w:val="en-AU"/>
              </w:rPr>
              <w:t>Wilkinson et al. (2020 PREPRINT)</w:t>
            </w:r>
            <w:r>
              <w:rPr>
                <w:rFonts w:ascii="Times New Roman" w:eastAsia="Arial Unicode MS" w:hAnsi="Times New Roman"/>
                <w:lang w:val="en-AU"/>
              </w:rPr>
              <w:t xml:space="preserve"> to be consistent with the current submission</w:t>
            </w:r>
            <w:ins w:id="32" w:author="Rodger Kram Ph.D." w:date="2021-05-04T16:30:00Z">
              <w:r w:rsidR="00B72702">
                <w:rPr>
                  <w:rFonts w:ascii="Times New Roman" w:eastAsia="Arial Unicode MS" w:hAnsi="Times New Roman"/>
                  <w:lang w:val="en-AU"/>
                </w:rPr>
                <w:t xml:space="preserve"> as we feel the new terminology is </w:t>
              </w:r>
              <w:del w:id="33" w:author="Mr Ross Wilkinson" w:date="2021-05-04T17:54:00Z">
                <w:r w:rsidR="00B72702" w:rsidDel="00225C80">
                  <w:rPr>
                    <w:rFonts w:ascii="Times New Roman" w:eastAsia="Arial Unicode MS" w:hAnsi="Times New Roman"/>
                    <w:lang w:val="en-AU"/>
                  </w:rPr>
                  <w:delText>more clear</w:delText>
                </w:r>
              </w:del>
            </w:ins>
            <w:ins w:id="34" w:author="Mr Ross Wilkinson" w:date="2021-05-04T17:54:00Z">
              <w:r w:rsidR="00225C80">
                <w:rPr>
                  <w:rFonts w:ascii="Times New Roman" w:eastAsia="Arial Unicode MS" w:hAnsi="Times New Roman"/>
                  <w:lang w:val="en-AU"/>
                </w:rPr>
                <w:t>clearer</w:t>
              </w:r>
            </w:ins>
            <w:ins w:id="35" w:author="Rodger Kram Ph.D." w:date="2021-05-04T16:30:00Z">
              <w:r w:rsidR="00B72702">
                <w:rPr>
                  <w:rFonts w:ascii="Times New Roman" w:eastAsia="Arial Unicode MS" w:hAnsi="Times New Roman"/>
                  <w:lang w:val="en-AU"/>
                </w:rPr>
                <w:t>.</w:t>
              </w:r>
            </w:ins>
            <w:del w:id="36" w:author="Rodger Kram Ph.D." w:date="2021-05-04T16:30:00Z">
              <w:r w:rsidDel="00B72702">
                <w:rPr>
                  <w:rFonts w:ascii="Times New Roman" w:eastAsia="Arial Unicode MS" w:hAnsi="Times New Roman"/>
                  <w:lang w:val="en-AU"/>
                </w:rPr>
                <w:delText>.</w:delText>
              </w:r>
            </w:del>
          </w:p>
          <w:p w14:paraId="0F8005F5" w14:textId="77777777" w:rsidR="00F07496" w:rsidRPr="00F07496" w:rsidRDefault="00F07496" w:rsidP="0096373A">
            <w:pPr>
              <w:jc w:val="both"/>
              <w:rPr>
                <w:rFonts w:ascii="Times New Roman" w:eastAsia="Arial Unicode MS" w:hAnsi="Times New Roman"/>
                <w:lang w:val="en-AU"/>
              </w:rPr>
            </w:pPr>
          </w:p>
        </w:tc>
      </w:tr>
      <w:tr w:rsidR="00F07496" w:rsidRPr="00F07496" w14:paraId="798FF145" w14:textId="77777777" w:rsidTr="00F07496">
        <w:tc>
          <w:tcPr>
            <w:tcW w:w="1438" w:type="dxa"/>
            <w:tcBorders>
              <w:top w:val="single" w:sz="4" w:space="0" w:color="auto"/>
            </w:tcBorders>
          </w:tcPr>
          <w:p w14:paraId="1E871FF9"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lastRenderedPageBreak/>
              <w:t>Comment</w:t>
            </w:r>
          </w:p>
          <w:p w14:paraId="626EAD02" w14:textId="0878D4C4"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763DC2"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On page 5, line 47-51, the assumptions were probably made after the results were obtained. Indeed, no results from the literature (except the ones published by the main author) can lead to such precise hypotheses. The hypotheses should be reformulated more broadly.</w:t>
            </w:r>
          </w:p>
          <w:p w14:paraId="4AF02388" w14:textId="2A269030" w:rsidR="00F07496" w:rsidRPr="00F07496" w:rsidRDefault="00F07496" w:rsidP="0096373A">
            <w:pPr>
              <w:jc w:val="both"/>
              <w:rPr>
                <w:rFonts w:ascii="Times New Roman" w:eastAsia="Arial Unicode MS" w:hAnsi="Times New Roman"/>
                <w:lang w:val="en-AU"/>
              </w:rPr>
            </w:pPr>
          </w:p>
        </w:tc>
      </w:tr>
      <w:tr w:rsidR="00F07496" w:rsidRPr="00F07496" w14:paraId="0F36D026" w14:textId="77777777" w:rsidTr="00F07496">
        <w:tc>
          <w:tcPr>
            <w:tcW w:w="1438" w:type="dxa"/>
            <w:tcBorders>
              <w:bottom w:val="single" w:sz="4" w:space="0" w:color="auto"/>
            </w:tcBorders>
          </w:tcPr>
          <w:p w14:paraId="45911BEF"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54CBB457" w14:textId="40E252D9" w:rsidR="00F07496" w:rsidRP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5D41A4E0" w14:textId="2472C19F" w:rsidR="00FC4DA2" w:rsidDel="004B2C28" w:rsidRDefault="00B72702" w:rsidP="0096373A">
            <w:pPr>
              <w:jc w:val="both"/>
              <w:rPr>
                <w:ins w:id="37" w:author="Rodger Kram Ph.D." w:date="2021-05-04T16:31:00Z"/>
                <w:del w:id="38" w:author="Mr Ross Wilkinson" w:date="2021-05-04T18:05:00Z"/>
                <w:rFonts w:ascii="Times New Roman" w:eastAsia="Arial Unicode MS" w:hAnsi="Times New Roman"/>
                <w:lang w:val="en-AU"/>
              </w:rPr>
            </w:pPr>
            <w:ins w:id="39" w:author="Rodger Kram Ph.D." w:date="2021-05-04T16:30:00Z">
              <w:del w:id="40" w:author="Mr Ross Wilkinson" w:date="2021-05-04T18:05:00Z">
                <w:r w:rsidDel="004B2C28">
                  <w:rPr>
                    <w:rFonts w:ascii="Times New Roman" w:eastAsia="Arial Unicode MS" w:hAnsi="Times New Roman"/>
                    <w:lang w:val="en-AU"/>
                  </w:rPr>
                  <w:delText xml:space="preserve">This is too confrontational. </w:delText>
                </w:r>
              </w:del>
            </w:ins>
            <w:del w:id="41" w:author="Mr Ross Wilkinson" w:date="2021-05-04T18:05:00Z">
              <w:r w:rsidR="00FC4DA2" w:rsidRPr="00B72702" w:rsidDel="004B2C28">
                <w:rPr>
                  <w:rFonts w:ascii="Times New Roman" w:eastAsia="Arial Unicode MS" w:hAnsi="Times New Roman"/>
                  <w:strike/>
                  <w:lang w:val="en-AU"/>
                  <w:rPrChange w:id="42" w:author="Rodger Kram Ph.D." w:date="2021-05-04T16:35:00Z">
                    <w:rPr>
                      <w:rFonts w:ascii="Times New Roman" w:eastAsia="Arial Unicode MS" w:hAnsi="Times New Roman"/>
                      <w:lang w:val="en-AU"/>
                    </w:rPr>
                  </w:rPrChange>
                </w:rPr>
                <w:delText xml:space="preserve">We are disappointed that the reviewer would question our scientific integrity. These hypotheses were made </w:delText>
              </w:r>
              <w:r w:rsidR="00FC4DA2" w:rsidRPr="00B72702" w:rsidDel="004B2C28">
                <w:rPr>
                  <w:rFonts w:ascii="Times New Roman" w:eastAsia="Arial Unicode MS" w:hAnsi="Times New Roman"/>
                  <w:i/>
                  <w:iCs/>
                  <w:strike/>
                  <w:lang w:val="en-AU"/>
                  <w:rPrChange w:id="43" w:author="Rodger Kram Ph.D." w:date="2021-05-04T16:35:00Z">
                    <w:rPr>
                      <w:rFonts w:ascii="Times New Roman" w:eastAsia="Arial Unicode MS" w:hAnsi="Times New Roman"/>
                      <w:i/>
                      <w:iCs/>
                      <w:lang w:val="en-AU"/>
                    </w:rPr>
                  </w:rPrChange>
                </w:rPr>
                <w:delText>a priori</w:delText>
              </w:r>
              <w:r w:rsidR="00FC4DA2" w:rsidRPr="00B72702" w:rsidDel="004B2C28">
                <w:rPr>
                  <w:rFonts w:ascii="Times New Roman" w:eastAsia="Arial Unicode MS" w:hAnsi="Times New Roman"/>
                  <w:strike/>
                  <w:lang w:val="en-AU"/>
                  <w:rPrChange w:id="44" w:author="Rodger Kram Ph.D." w:date="2021-05-04T16:35:00Z">
                    <w:rPr>
                      <w:rFonts w:ascii="Times New Roman" w:eastAsia="Arial Unicode MS" w:hAnsi="Times New Roman"/>
                      <w:lang w:val="en-AU"/>
                    </w:rPr>
                  </w:rPrChange>
                </w:rPr>
                <w:delText xml:space="preserve"> by the main author who–as you state–has </w:delText>
              </w:r>
              <w:r w:rsidR="0096373A" w:rsidRPr="00B72702" w:rsidDel="004B2C28">
                <w:rPr>
                  <w:rFonts w:ascii="Times New Roman" w:eastAsia="Arial Unicode MS" w:hAnsi="Times New Roman"/>
                  <w:strike/>
                  <w:lang w:val="en-AU"/>
                  <w:rPrChange w:id="45" w:author="Rodger Kram Ph.D." w:date="2021-05-04T16:35:00Z">
                    <w:rPr>
                      <w:rFonts w:ascii="Times New Roman" w:eastAsia="Arial Unicode MS" w:hAnsi="Times New Roman"/>
                      <w:lang w:val="en-AU"/>
                    </w:rPr>
                  </w:rPrChange>
                </w:rPr>
                <w:delText xml:space="preserve">published their own findings on this topic, which point toward these hypotheses. The main author </w:delText>
              </w:r>
              <w:r w:rsidR="00FC4DA2" w:rsidRPr="00B72702" w:rsidDel="004B2C28">
                <w:rPr>
                  <w:rFonts w:ascii="Times New Roman" w:eastAsia="Arial Unicode MS" w:hAnsi="Times New Roman"/>
                  <w:strike/>
                  <w:lang w:val="en-AU"/>
                  <w:rPrChange w:id="46" w:author="Rodger Kram Ph.D." w:date="2021-05-04T16:35:00Z">
                    <w:rPr>
                      <w:rFonts w:ascii="Times New Roman" w:eastAsia="Arial Unicode MS" w:hAnsi="Times New Roman"/>
                      <w:lang w:val="en-AU"/>
                    </w:rPr>
                  </w:rPrChange>
                </w:rPr>
                <w:delText>completed a Ph.D. thesis on this precise topic. For reference, the Ph.D. thesis is available here: https://espace.library.uq.edu.au/view/UQ:d9a30f4.</w:delText>
              </w:r>
              <w:r w:rsidR="00FC4DA2" w:rsidDel="004B2C28">
                <w:rPr>
                  <w:rFonts w:ascii="Times New Roman" w:eastAsia="Arial Unicode MS" w:hAnsi="Times New Roman"/>
                  <w:lang w:val="en-AU"/>
                </w:rPr>
                <w:delText xml:space="preserve"> </w:delText>
              </w:r>
            </w:del>
          </w:p>
          <w:p w14:paraId="77DE99E5" w14:textId="31C2CD12" w:rsidR="00B72702" w:rsidDel="004B2C28" w:rsidRDefault="00B72702" w:rsidP="0096373A">
            <w:pPr>
              <w:jc w:val="both"/>
              <w:rPr>
                <w:ins w:id="47" w:author="Rodger Kram Ph.D." w:date="2021-05-04T16:31:00Z"/>
                <w:del w:id="48" w:author="Mr Ross Wilkinson" w:date="2021-05-04T18:05:00Z"/>
                <w:rFonts w:ascii="Times New Roman" w:eastAsia="Arial Unicode MS" w:hAnsi="Times New Roman"/>
                <w:lang w:val="en-AU"/>
              </w:rPr>
            </w:pPr>
          </w:p>
          <w:p w14:paraId="1941EE27" w14:textId="17A68E7E" w:rsidR="00B72702" w:rsidRPr="00FC4DA2" w:rsidRDefault="00B72702" w:rsidP="0096373A">
            <w:pPr>
              <w:jc w:val="both"/>
              <w:rPr>
                <w:rFonts w:ascii="Times New Roman" w:eastAsia="Arial Unicode MS" w:hAnsi="Times New Roman"/>
                <w:lang w:val="en-AU"/>
              </w:rPr>
            </w:pPr>
            <w:ins w:id="49" w:author="Rodger Kram Ph.D." w:date="2021-05-04T16:31:00Z">
              <w:r>
                <w:rPr>
                  <w:rFonts w:ascii="Times New Roman" w:eastAsia="Arial Unicode MS" w:hAnsi="Times New Roman"/>
                  <w:lang w:val="en-AU"/>
                </w:rPr>
                <w:t>We do not understand how</w:t>
              </w:r>
            </w:ins>
            <w:ins w:id="50" w:author="Rodger Kram Ph.D." w:date="2021-05-04T16:35:00Z">
              <w:r>
                <w:rPr>
                  <w:rFonts w:ascii="Times New Roman" w:eastAsia="Arial Unicode MS" w:hAnsi="Times New Roman"/>
                  <w:lang w:val="en-AU"/>
                </w:rPr>
                <w:t>/why</w:t>
              </w:r>
            </w:ins>
            <w:ins w:id="51" w:author="Rodger Kram Ph.D." w:date="2021-05-04T16:31:00Z">
              <w:r>
                <w:rPr>
                  <w:rFonts w:ascii="Times New Roman" w:eastAsia="Arial Unicode MS" w:hAnsi="Times New Roman"/>
                  <w:lang w:val="en-AU"/>
                </w:rPr>
                <w:t xml:space="preserve"> the Reviewer might consider a </w:t>
              </w:r>
            </w:ins>
            <w:ins w:id="52" w:author="Rodger Kram Ph.D." w:date="2021-05-04T16:33:00Z">
              <w:r>
                <w:rPr>
                  <w:rFonts w:ascii="Times New Roman" w:eastAsia="Arial Unicode MS" w:hAnsi="Times New Roman"/>
                  <w:lang w:val="en-AU"/>
                </w:rPr>
                <w:t>null</w:t>
              </w:r>
            </w:ins>
            <w:ins w:id="53" w:author="Rodger Kram Ph.D." w:date="2021-05-04T16:31:00Z">
              <w:r>
                <w:rPr>
                  <w:rFonts w:ascii="Times New Roman" w:eastAsia="Arial Unicode MS" w:hAnsi="Times New Roman"/>
                  <w:lang w:val="en-AU"/>
                </w:rPr>
                <w:t xml:space="preserve"> hypothesis to be </w:t>
              </w:r>
            </w:ins>
            <w:ins w:id="54" w:author="Rodger Kram Ph.D." w:date="2021-05-04T16:33:00Z">
              <w:r>
                <w:rPr>
                  <w:rFonts w:ascii="Times New Roman" w:eastAsia="Arial Unicode MS" w:hAnsi="Times New Roman"/>
                  <w:lang w:val="en-AU"/>
                </w:rPr>
                <w:t xml:space="preserve">overly </w:t>
              </w:r>
            </w:ins>
            <w:ins w:id="55" w:author="Rodger Kram Ph.D." w:date="2021-05-04T16:31:00Z">
              <w:r>
                <w:rPr>
                  <w:rFonts w:ascii="Times New Roman" w:eastAsia="Arial Unicode MS" w:hAnsi="Times New Roman"/>
                  <w:lang w:val="en-AU"/>
                </w:rPr>
                <w:t>precise</w:t>
              </w:r>
            </w:ins>
            <w:ins w:id="56" w:author="Rodger Kram Ph.D." w:date="2021-05-04T16:33:00Z">
              <w:r>
                <w:rPr>
                  <w:rFonts w:ascii="Times New Roman" w:eastAsia="Arial Unicode MS" w:hAnsi="Times New Roman"/>
                  <w:lang w:val="en-AU"/>
                </w:rPr>
                <w:t xml:space="preserve"> and post-hoc</w:t>
              </w:r>
            </w:ins>
            <w:ins w:id="57" w:author="Rodger Kram Ph.D." w:date="2021-05-04T16:31:00Z">
              <w:r>
                <w:rPr>
                  <w:rFonts w:ascii="Times New Roman" w:eastAsia="Arial Unicode MS" w:hAnsi="Times New Roman"/>
                  <w:lang w:val="en-AU"/>
                </w:rPr>
                <w:t>. By its very nature, a null hypo</w:t>
              </w:r>
            </w:ins>
            <w:ins w:id="58" w:author="Rodger Kram Ph.D." w:date="2021-05-04T16:32:00Z">
              <w:r>
                <w:rPr>
                  <w:rFonts w:ascii="Times New Roman" w:eastAsia="Arial Unicode MS" w:hAnsi="Times New Roman"/>
                  <w:lang w:val="en-AU"/>
                </w:rPr>
                <w:t xml:space="preserve">thesis is neutral and really the only option when there is insufficient </w:t>
              </w:r>
              <w:r w:rsidRPr="00B72702">
                <w:rPr>
                  <w:rFonts w:ascii="Times New Roman" w:eastAsia="Arial Unicode MS" w:hAnsi="Times New Roman"/>
                  <w:i/>
                  <w:lang w:val="en-AU"/>
                  <w:rPrChange w:id="59" w:author="Rodger Kram Ph.D." w:date="2021-05-04T16:32:00Z">
                    <w:rPr>
                      <w:rFonts w:ascii="Times New Roman" w:eastAsia="Arial Unicode MS" w:hAnsi="Times New Roman"/>
                      <w:lang w:val="en-AU"/>
                    </w:rPr>
                  </w:rPrChange>
                </w:rPr>
                <w:t>a priori</w:t>
              </w:r>
              <w:r>
                <w:rPr>
                  <w:rFonts w:ascii="Times New Roman" w:eastAsia="Arial Unicode MS" w:hAnsi="Times New Roman"/>
                  <w:lang w:val="en-AU"/>
                </w:rPr>
                <w:t xml:space="preserve"> evidence in the literature. Hypothesis 2 is based upon the findings in the aforementioned preprint.</w:t>
              </w:r>
            </w:ins>
            <w:ins w:id="60" w:author="Rodger Kram Ph.D." w:date="2021-05-04T16:33:00Z">
              <w:r>
                <w:rPr>
                  <w:rFonts w:ascii="Times New Roman" w:eastAsia="Arial Unicode MS" w:hAnsi="Times New Roman"/>
                  <w:lang w:val="en-AU"/>
                </w:rPr>
                <w:t xml:space="preserve"> </w:t>
              </w:r>
            </w:ins>
            <w:ins w:id="61" w:author="Rodger Kram Ph.D." w:date="2021-05-04T16:34:00Z">
              <w:r>
                <w:rPr>
                  <w:rFonts w:ascii="Times New Roman" w:eastAsia="Arial Unicode MS" w:hAnsi="Times New Roman"/>
                  <w:lang w:val="en-AU"/>
                </w:rPr>
                <w:t xml:space="preserve">We concede that </w:t>
              </w:r>
            </w:ins>
            <w:ins w:id="62" w:author="Rodger Kram Ph.D." w:date="2021-05-04T16:33:00Z">
              <w:r>
                <w:rPr>
                  <w:rFonts w:ascii="Times New Roman" w:eastAsia="Arial Unicode MS" w:hAnsi="Times New Roman"/>
                  <w:lang w:val="en-AU"/>
                </w:rPr>
                <w:t>Hypothe</w:t>
              </w:r>
            </w:ins>
            <w:ins w:id="63" w:author="Rodger Kram Ph.D." w:date="2021-05-04T16:51:00Z">
              <w:r w:rsidR="00E300B3">
                <w:rPr>
                  <w:rFonts w:ascii="Times New Roman" w:eastAsia="Arial Unicode MS" w:hAnsi="Times New Roman"/>
                  <w:lang w:val="en-AU"/>
                </w:rPr>
                <w:t>s</w:t>
              </w:r>
            </w:ins>
            <w:ins w:id="64" w:author="Rodger Kram Ph.D." w:date="2021-05-04T16:33:00Z">
              <w:r>
                <w:rPr>
                  <w:rFonts w:ascii="Times New Roman" w:eastAsia="Arial Unicode MS" w:hAnsi="Times New Roman"/>
                  <w:lang w:val="en-AU"/>
                </w:rPr>
                <w:t>is</w:t>
              </w:r>
            </w:ins>
            <w:ins w:id="65" w:author="Rodger Kram Ph.D." w:date="2021-05-04T16:51:00Z">
              <w:r w:rsidR="00E300B3">
                <w:rPr>
                  <w:rFonts w:ascii="Times New Roman" w:eastAsia="Arial Unicode MS" w:hAnsi="Times New Roman"/>
                  <w:lang w:val="en-AU"/>
                </w:rPr>
                <w:t xml:space="preserve"> </w:t>
              </w:r>
            </w:ins>
            <w:ins w:id="66" w:author="Rodger Kram Ph.D." w:date="2021-05-04T16:33:00Z">
              <w:r>
                <w:rPr>
                  <w:rFonts w:ascii="Times New Roman" w:eastAsia="Arial Unicode MS" w:hAnsi="Times New Roman"/>
                  <w:lang w:val="en-AU"/>
                </w:rPr>
                <w:t xml:space="preserve">3 was slightly artificial in that we </w:t>
              </w:r>
            </w:ins>
            <w:ins w:id="67" w:author="Rodger Kram Ph.D." w:date="2021-05-04T16:50:00Z">
              <w:r w:rsidR="00E300B3">
                <w:rPr>
                  <w:rFonts w:ascii="Times New Roman" w:eastAsia="Arial Unicode MS" w:hAnsi="Times New Roman"/>
                  <w:lang w:val="en-AU"/>
                </w:rPr>
                <w:t xml:space="preserve">simply </w:t>
              </w:r>
            </w:ins>
            <w:ins w:id="68" w:author="Rodger Kram Ph.D." w:date="2021-05-04T16:33:00Z">
              <w:r>
                <w:rPr>
                  <w:rFonts w:ascii="Times New Roman" w:eastAsia="Arial Unicode MS" w:hAnsi="Times New Roman"/>
                  <w:lang w:val="en-AU"/>
                </w:rPr>
                <w:t>hoped our</w:t>
              </w:r>
            </w:ins>
            <w:ins w:id="69" w:author="Rodger Kram Ph.D." w:date="2021-05-04T16:34:00Z">
              <w:r>
                <w:rPr>
                  <w:rFonts w:ascii="Times New Roman" w:eastAsia="Arial Unicode MS" w:hAnsi="Times New Roman"/>
                  <w:lang w:val="en-AU"/>
                </w:rPr>
                <w:t xml:space="preserve"> ergometer would foster the same style of cycling as overground riding. </w:t>
              </w:r>
            </w:ins>
            <w:ins w:id="70" w:author="Rodger Kram Ph.D." w:date="2021-05-04T16:50:00Z">
              <w:r w:rsidR="00E300B3">
                <w:rPr>
                  <w:rFonts w:ascii="Times New Roman" w:eastAsia="Arial Unicode MS" w:hAnsi="Times New Roman"/>
                  <w:lang w:val="en-AU"/>
                </w:rPr>
                <w:t xml:space="preserve">In pilot testing, it seemed that the </w:t>
              </w:r>
            </w:ins>
            <w:ins w:id="71" w:author="Rodger Kram Ph.D." w:date="2021-05-04T16:51:00Z">
              <w:r w:rsidR="00E300B3">
                <w:rPr>
                  <w:rFonts w:ascii="Times New Roman" w:eastAsia="Arial Unicode MS" w:hAnsi="Times New Roman"/>
                  <w:lang w:val="en-AU"/>
                </w:rPr>
                <w:t xml:space="preserve">coordination pattern was the same as overground riding. </w:t>
              </w:r>
            </w:ins>
            <w:ins w:id="72" w:author="Rodger Kram Ph.D." w:date="2021-05-04T16:34:00Z">
              <w:r>
                <w:rPr>
                  <w:rFonts w:ascii="Times New Roman" w:eastAsia="Arial Unicode MS" w:hAnsi="Times New Roman"/>
                  <w:lang w:val="en-AU"/>
                </w:rPr>
                <w:t xml:space="preserve">However, stating it as a hypothesis allowed </w:t>
              </w:r>
            </w:ins>
            <w:ins w:id="73" w:author="Rodger Kram Ph.D." w:date="2021-05-04T16:35:00Z">
              <w:r>
                <w:rPr>
                  <w:rFonts w:ascii="Times New Roman" w:eastAsia="Arial Unicode MS" w:hAnsi="Times New Roman"/>
                  <w:lang w:val="en-AU"/>
                </w:rPr>
                <w:t>us to test it statistically.</w:t>
              </w:r>
            </w:ins>
          </w:p>
          <w:p w14:paraId="25D24892" w14:textId="131836BD" w:rsidR="00FC4DA2" w:rsidRPr="00F07496" w:rsidRDefault="00FC4DA2" w:rsidP="0096373A">
            <w:pPr>
              <w:jc w:val="both"/>
              <w:rPr>
                <w:rFonts w:ascii="Times New Roman" w:eastAsia="Arial Unicode MS" w:hAnsi="Times New Roman"/>
                <w:lang w:val="en-AU"/>
              </w:rPr>
            </w:pPr>
          </w:p>
        </w:tc>
      </w:tr>
      <w:tr w:rsidR="00F07496" w:rsidRPr="00F07496" w14:paraId="2DFA1E38" w14:textId="77777777" w:rsidTr="00F07496">
        <w:tc>
          <w:tcPr>
            <w:tcW w:w="1438" w:type="dxa"/>
            <w:tcBorders>
              <w:top w:val="single" w:sz="4" w:space="0" w:color="auto"/>
            </w:tcBorders>
          </w:tcPr>
          <w:p w14:paraId="19662683"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7D3CDF61" w14:textId="6AE97624"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19C6E1C3"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The method is unclear. Indeed, the authors used a crank-mounted sensor (Garmin Ltd, Olathe, KA, USA) with 1 Hz resolution. This was followed by three to five short (5-s) maximal sprints in a non-seated posture under the ad-lib lean condition, each separated by 3-min of rest. Finally, the authors recorded the maximal instantaneous 1-second crank power. The reviewer doesn't understand how the authors can measured the instantaneous cadence with such low frequency. Indeed, the authors obtained a mean cadence around 110 rpm. Thus, they measured the cadence every two rotations. This seems too low to measure the maximal instantaneous power.</w:t>
            </w:r>
          </w:p>
          <w:p w14:paraId="23527909" w14:textId="7A6542F6" w:rsidR="00F07496" w:rsidRPr="00F07496" w:rsidRDefault="00F07496" w:rsidP="0096373A">
            <w:pPr>
              <w:jc w:val="both"/>
              <w:rPr>
                <w:rFonts w:ascii="Times New Roman" w:eastAsia="Arial Unicode MS" w:hAnsi="Times New Roman"/>
                <w:lang w:val="en-AU"/>
              </w:rPr>
            </w:pPr>
          </w:p>
        </w:tc>
      </w:tr>
      <w:tr w:rsidR="00F07496" w:rsidRPr="00F07496" w14:paraId="3107DBC0" w14:textId="77777777" w:rsidTr="00F07496">
        <w:tc>
          <w:tcPr>
            <w:tcW w:w="1438" w:type="dxa"/>
            <w:tcBorders>
              <w:bottom w:val="single" w:sz="4" w:space="0" w:color="auto"/>
            </w:tcBorders>
          </w:tcPr>
          <w:p w14:paraId="77E79242"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E61C939" w14:textId="7EE02490"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73EF1F82" w14:textId="01EF3A2B" w:rsidR="0096373A" w:rsidRDefault="000774D6" w:rsidP="0096373A">
            <w:pPr>
              <w:jc w:val="both"/>
              <w:rPr>
                <w:rFonts w:ascii="Times New Roman" w:eastAsia="Arial Unicode MS" w:hAnsi="Times New Roman"/>
                <w:lang w:val="en-AU"/>
              </w:rPr>
            </w:pPr>
            <w:ins w:id="74" w:author="Rodger Kram Ph.D." w:date="2021-05-04T16:37:00Z">
              <w:r>
                <w:rPr>
                  <w:rFonts w:ascii="Times New Roman" w:eastAsia="Arial Unicode MS" w:hAnsi="Times New Roman"/>
                  <w:lang w:val="en-AU"/>
                </w:rPr>
                <w:t xml:space="preserve">We are sorry for the confusion. </w:t>
              </w:r>
            </w:ins>
            <w:ins w:id="75" w:author="Rodger Kram Ph.D." w:date="2021-05-04T16:35:00Z">
              <w:r>
                <w:rPr>
                  <w:rFonts w:ascii="Times New Roman" w:eastAsia="Arial Unicode MS" w:hAnsi="Times New Roman"/>
                  <w:lang w:val="en-AU"/>
                </w:rPr>
                <w:t xml:space="preserve">The </w:t>
              </w:r>
              <w:proofErr w:type="spellStart"/>
              <w:r>
                <w:rPr>
                  <w:rFonts w:ascii="Times New Roman" w:eastAsia="Arial Unicode MS" w:hAnsi="Times New Roman"/>
                  <w:lang w:val="en-AU"/>
                </w:rPr>
                <w:t>Qu</w:t>
              </w:r>
            </w:ins>
            <w:ins w:id="76" w:author="Rodger Kram Ph.D." w:date="2021-05-04T16:36:00Z">
              <w:r>
                <w:rPr>
                  <w:rFonts w:ascii="Times New Roman" w:eastAsia="Arial Unicode MS" w:hAnsi="Times New Roman"/>
                  <w:lang w:val="en-AU"/>
                </w:rPr>
                <w:t>arq</w:t>
              </w:r>
              <w:proofErr w:type="spellEnd"/>
              <w:r>
                <w:rPr>
                  <w:rFonts w:ascii="Times New Roman" w:eastAsia="Arial Unicode MS" w:hAnsi="Times New Roman"/>
                  <w:lang w:val="en-AU"/>
                </w:rPr>
                <w:t xml:space="preserve"> system samples both crank angular velocity and torque at 65 Hz but it averages over 1 second periods and transmits those 1</w:t>
              </w:r>
            </w:ins>
            <w:ins w:id="77" w:author="Mr Ross Wilkinson" w:date="2021-05-04T17:54:00Z">
              <w:r w:rsidR="00225C80">
                <w:rPr>
                  <w:rFonts w:ascii="Times New Roman" w:eastAsia="Arial Unicode MS" w:hAnsi="Times New Roman"/>
                  <w:lang w:val="en-AU"/>
                </w:rPr>
                <w:t>-</w:t>
              </w:r>
            </w:ins>
            <w:ins w:id="78" w:author="Rodger Kram Ph.D." w:date="2021-05-04T16:36:00Z">
              <w:del w:id="79" w:author="Mr Ross Wilkinson" w:date="2021-05-04T17:54:00Z">
                <w:r w:rsidDel="00225C80">
                  <w:rPr>
                    <w:rFonts w:ascii="Times New Roman" w:eastAsia="Arial Unicode MS" w:hAnsi="Times New Roman"/>
                    <w:lang w:val="en-AU"/>
                  </w:rPr>
                  <w:delText xml:space="preserve"> </w:delText>
                </w:r>
              </w:del>
              <w:r>
                <w:rPr>
                  <w:rFonts w:ascii="Times New Roman" w:eastAsia="Arial Unicode MS" w:hAnsi="Times New Roman"/>
                  <w:lang w:val="en-AU"/>
                </w:rPr>
                <w:t>sec averages</w:t>
              </w:r>
              <w:del w:id="80" w:author="Mr Ross Wilkinson" w:date="2021-05-04T17:54:00Z">
                <w:r w:rsidDel="00225C80">
                  <w:rPr>
                    <w:rFonts w:ascii="Times New Roman" w:eastAsia="Arial Unicode MS" w:hAnsi="Times New Roman"/>
                    <w:lang w:val="en-AU"/>
                  </w:rPr>
                  <w:delText xml:space="preserve"> </w:delText>
                </w:r>
              </w:del>
              <w:r>
                <w:rPr>
                  <w:rFonts w:ascii="Times New Roman" w:eastAsia="Arial Unicode MS" w:hAnsi="Times New Roman"/>
                  <w:lang w:val="en-AU"/>
                </w:rPr>
                <w:t xml:space="preserve"> to the Gar</w:t>
              </w:r>
            </w:ins>
            <w:ins w:id="81" w:author="Rodger Kram Ph.D." w:date="2021-05-04T16:37:00Z">
              <w:r>
                <w:rPr>
                  <w:rFonts w:ascii="Times New Roman" w:eastAsia="Arial Unicode MS" w:hAnsi="Times New Roman"/>
                  <w:lang w:val="en-AU"/>
                </w:rPr>
                <w:t xml:space="preserve">min head unit. </w:t>
              </w:r>
            </w:ins>
            <w:del w:id="82" w:author="Rodger Kram Ph.D." w:date="2021-05-04T16:37:00Z">
              <w:r w:rsidR="0096373A" w:rsidDel="000774D6">
                <w:rPr>
                  <w:rFonts w:ascii="Times New Roman" w:eastAsia="Arial Unicode MS" w:hAnsi="Times New Roman"/>
                  <w:lang w:val="en-AU"/>
                </w:rPr>
                <w:delText>We measured both crank power and cadence with 1 Hz resolution, w</w:delText>
              </w:r>
            </w:del>
            <w:ins w:id="83" w:author="Rodger Kram Ph.D." w:date="2021-05-04T16:37:00Z">
              <w:r>
                <w:rPr>
                  <w:rFonts w:ascii="Times New Roman" w:eastAsia="Arial Unicode MS" w:hAnsi="Times New Roman"/>
                  <w:lang w:val="en-AU"/>
                </w:rPr>
                <w:t>W</w:t>
              </w:r>
            </w:ins>
            <w:r w:rsidR="0096373A">
              <w:rPr>
                <w:rFonts w:ascii="Times New Roman" w:eastAsia="Arial Unicode MS" w:hAnsi="Times New Roman"/>
                <w:lang w:val="en-AU"/>
              </w:rPr>
              <w:t xml:space="preserve">e </w:t>
            </w:r>
            <w:del w:id="84" w:author="Rodger Kram Ph.D." w:date="2021-05-04T16:37:00Z">
              <w:r w:rsidR="0096373A" w:rsidDel="000774D6">
                <w:rPr>
                  <w:rFonts w:ascii="Times New Roman" w:eastAsia="Arial Unicode MS" w:hAnsi="Times New Roman"/>
                  <w:lang w:val="en-AU"/>
                </w:rPr>
                <w:delText>did not measure</w:delText>
              </w:r>
            </w:del>
            <w:ins w:id="85" w:author="Rodger Kram Ph.D." w:date="2021-05-04T16:37:00Z">
              <w:r>
                <w:rPr>
                  <w:rFonts w:ascii="Times New Roman" w:eastAsia="Arial Unicode MS" w:hAnsi="Times New Roman"/>
                  <w:lang w:val="en-AU"/>
                </w:rPr>
                <w:t>were unable to obtain the</w:t>
              </w:r>
            </w:ins>
            <w:r w:rsidR="0096373A">
              <w:rPr>
                <w:rFonts w:ascii="Times New Roman" w:eastAsia="Arial Unicode MS" w:hAnsi="Times New Roman"/>
                <w:lang w:val="en-AU"/>
              </w:rPr>
              <w:t xml:space="preserve"> instantaneous crank power</w:t>
            </w:r>
            <w:ins w:id="86" w:author="Rodger Kram Ph.D." w:date="2021-05-04T16:37:00Z">
              <w:r>
                <w:rPr>
                  <w:rFonts w:ascii="Times New Roman" w:eastAsia="Arial Unicode MS" w:hAnsi="Times New Roman"/>
                  <w:lang w:val="en-AU"/>
                </w:rPr>
                <w:t xml:space="preserve"> values from the </w:t>
              </w:r>
              <w:proofErr w:type="spellStart"/>
              <w:r>
                <w:rPr>
                  <w:rFonts w:ascii="Times New Roman" w:eastAsia="Arial Unicode MS" w:hAnsi="Times New Roman"/>
                  <w:lang w:val="en-AU"/>
                </w:rPr>
                <w:t>Quarq</w:t>
              </w:r>
              <w:proofErr w:type="spellEnd"/>
              <w:r>
                <w:rPr>
                  <w:rFonts w:ascii="Times New Roman" w:eastAsia="Arial Unicode MS" w:hAnsi="Times New Roman"/>
                  <w:lang w:val="en-AU"/>
                </w:rPr>
                <w:t xml:space="preserve"> unit.</w:t>
              </w:r>
            </w:ins>
            <w:del w:id="87" w:author="Rodger Kram Ph.D." w:date="2021-05-04T16:37:00Z">
              <w:r w:rsidR="0096373A" w:rsidDel="000774D6">
                <w:rPr>
                  <w:rFonts w:ascii="Times New Roman" w:eastAsia="Arial Unicode MS" w:hAnsi="Times New Roman"/>
                  <w:lang w:val="en-AU"/>
                </w:rPr>
                <w:delText>.</w:delText>
              </w:r>
            </w:del>
          </w:p>
          <w:p w14:paraId="047941FC" w14:textId="3AE52302" w:rsidR="0096373A" w:rsidRDefault="0096373A" w:rsidP="0096373A">
            <w:pPr>
              <w:jc w:val="both"/>
              <w:rPr>
                <w:rFonts w:ascii="Times New Roman" w:eastAsia="Arial Unicode MS" w:hAnsi="Times New Roman"/>
                <w:lang w:val="en-AU"/>
              </w:rPr>
            </w:pPr>
          </w:p>
          <w:p w14:paraId="037CE1FE" w14:textId="5D3D8044" w:rsidR="0096373A" w:rsidRDefault="0096373A" w:rsidP="0096373A">
            <w:pPr>
              <w:jc w:val="both"/>
              <w:rPr>
                <w:rFonts w:ascii="Times New Roman" w:eastAsia="Arial Unicode MS" w:hAnsi="Times New Roman"/>
                <w:lang w:val="en-AU"/>
              </w:rPr>
            </w:pPr>
            <w:r>
              <w:rPr>
                <w:rFonts w:ascii="Times New Roman" w:eastAsia="Arial Unicode MS" w:hAnsi="Times New Roman"/>
                <w:lang w:val="en-AU"/>
              </w:rPr>
              <w:t>We have modified the text at Line 71 to avoid any confusion:</w:t>
            </w:r>
          </w:p>
          <w:p w14:paraId="771992F2" w14:textId="0534A0A4" w:rsidR="0096373A" w:rsidRDefault="0096373A" w:rsidP="0096373A">
            <w:pPr>
              <w:jc w:val="both"/>
              <w:rPr>
                <w:rFonts w:ascii="Times New Roman" w:eastAsia="Arial Unicode MS" w:hAnsi="Times New Roman"/>
                <w:lang w:val="en-AU"/>
              </w:rPr>
            </w:pPr>
          </w:p>
          <w:p w14:paraId="4F035538" w14:textId="401C8276" w:rsidR="0096373A" w:rsidRDefault="000774D6" w:rsidP="0096373A">
            <w:pPr>
              <w:jc w:val="both"/>
              <w:rPr>
                <w:rFonts w:ascii="Times New Roman" w:eastAsia="Arial Unicode MS" w:hAnsi="Times New Roman"/>
                <w:lang w:val="en-AU"/>
              </w:rPr>
            </w:pPr>
            <w:ins w:id="88" w:author="Rodger Kram Ph.D." w:date="2021-05-04T16:38:00Z">
              <w:r>
                <w:rPr>
                  <w:rFonts w:ascii="Times New Roman" w:eastAsia="Arial Unicode MS" w:hAnsi="Times New Roman"/>
                  <w:lang w:val="en-AU"/>
                </w:rPr>
                <w:t xml:space="preserve">Change this to something more like what I wrote. </w:t>
              </w:r>
            </w:ins>
            <w:r w:rsidR="0096373A">
              <w:rPr>
                <w:rFonts w:ascii="Times New Roman" w:eastAsia="Arial Unicode MS" w:hAnsi="Times New Roman"/>
                <w:lang w:val="en-AU"/>
              </w:rPr>
              <w:t>“</w:t>
            </w:r>
            <w:r w:rsidR="0096373A" w:rsidRPr="0096373A">
              <w:rPr>
                <w:rFonts w:ascii="Times New Roman" w:eastAsia="Arial Unicode MS" w:hAnsi="Times New Roman"/>
                <w:lang w:val="en-AU"/>
              </w:rPr>
              <w:t xml:space="preserve">A crank-mounted sensor (Garmin Ltd, Olathe, KA, USA) measured cadence with 1 Hz resolution. </w:t>
            </w:r>
            <w:r w:rsidR="0096373A" w:rsidRPr="004B2C28">
              <w:rPr>
                <w:rFonts w:ascii="Times New Roman" w:eastAsia="Arial Unicode MS" w:hAnsi="Times New Roman"/>
                <w:lang w:val="en-AU"/>
                <w:rPrChange w:id="89" w:author="Mr Ross Wilkinson" w:date="2021-05-04T18:09:00Z">
                  <w:rPr>
                    <w:rFonts w:ascii="Times New Roman" w:eastAsia="Arial Unicode MS" w:hAnsi="Times New Roman"/>
                    <w:strike/>
                    <w:lang w:val="en-AU"/>
                  </w:rPr>
                </w:rPrChange>
              </w:rPr>
              <w:t xml:space="preserve">The power meter </w:t>
            </w:r>
            <w:r w:rsidR="0096373A" w:rsidRPr="004B2C28">
              <w:rPr>
                <w:rFonts w:ascii="Times New Roman" w:eastAsia="Arial Unicode MS" w:hAnsi="Times New Roman"/>
                <w:strike/>
                <w:lang w:val="en-AU"/>
              </w:rPr>
              <w:t>creates a 1-second average from data measured</w:t>
            </w:r>
            <w:r w:rsidR="0096373A" w:rsidRPr="004B2C28">
              <w:rPr>
                <w:rFonts w:ascii="Times New Roman" w:eastAsia="Arial Unicode MS" w:hAnsi="Times New Roman"/>
                <w:lang w:val="en-AU"/>
                <w:rPrChange w:id="90" w:author="Mr Ross Wilkinson" w:date="2021-05-04T18:10:00Z">
                  <w:rPr>
                    <w:rFonts w:ascii="Times New Roman" w:eastAsia="Arial Unicode MS" w:hAnsi="Times New Roman"/>
                    <w:strike/>
                    <w:lang w:val="en-AU"/>
                  </w:rPr>
                </w:rPrChange>
              </w:rPr>
              <w:t xml:space="preserve"> </w:t>
            </w:r>
            <w:ins w:id="91" w:author="Mr Ross Wilkinson" w:date="2021-05-04T18:10:00Z">
              <w:r w:rsidR="004B2C28" w:rsidRPr="00CF0A07">
                <w:rPr>
                  <w:rFonts w:ascii="Times New Roman" w:eastAsia="Arial Unicode MS" w:hAnsi="Times New Roman"/>
                  <w:i/>
                  <w:iCs/>
                  <w:lang w:val="en-AU"/>
                  <w:rPrChange w:id="92" w:author="Mr Ross Wilkinson" w:date="2021-05-04T18:12:00Z">
                    <w:rPr>
                      <w:rFonts w:ascii="Times New Roman" w:eastAsia="Arial Unicode MS" w:hAnsi="Times New Roman"/>
                      <w:strike/>
                      <w:lang w:val="en-AU"/>
                    </w:rPr>
                  </w:rPrChange>
                </w:rPr>
                <w:t xml:space="preserve">samples </w:t>
              </w:r>
              <w:r w:rsidR="004B2C28" w:rsidRPr="00CF0A07">
                <w:rPr>
                  <w:rFonts w:ascii="Times New Roman" w:eastAsia="Arial Unicode MS" w:hAnsi="Times New Roman"/>
                  <w:i/>
                  <w:iCs/>
                  <w:lang w:val="en-AU"/>
                  <w:rPrChange w:id="93" w:author="Mr Ross Wilkinson" w:date="2021-05-04T18:12:00Z">
                    <w:rPr>
                      <w:rFonts w:ascii="Times New Roman" w:eastAsia="Arial Unicode MS" w:hAnsi="Times New Roman"/>
                      <w:lang w:val="en-AU"/>
                    </w:rPr>
                  </w:rPrChange>
                </w:rPr>
                <w:t xml:space="preserve">crank angular velocity and torque </w:t>
              </w:r>
            </w:ins>
            <w:r w:rsidR="0096373A" w:rsidRPr="004B2C28">
              <w:rPr>
                <w:rFonts w:ascii="Times New Roman" w:eastAsia="Arial Unicode MS" w:hAnsi="Times New Roman"/>
                <w:lang w:val="en-AU"/>
                <w:rPrChange w:id="94" w:author="Mr Ross Wilkinson" w:date="2021-05-04T18:09:00Z">
                  <w:rPr>
                    <w:rFonts w:ascii="Times New Roman" w:eastAsia="Arial Unicode MS" w:hAnsi="Times New Roman"/>
                    <w:strike/>
                    <w:lang w:val="en-AU"/>
                  </w:rPr>
                </w:rPrChange>
              </w:rPr>
              <w:t>at 65 Hz</w:t>
            </w:r>
            <w:ins w:id="95" w:author="Mr Ross Wilkinson" w:date="2021-05-04T18:11:00Z">
              <w:r w:rsidR="004B2C28">
                <w:rPr>
                  <w:rFonts w:ascii="Times New Roman" w:eastAsia="Arial Unicode MS" w:hAnsi="Times New Roman"/>
                  <w:lang w:val="en-AU"/>
                </w:rPr>
                <w:t xml:space="preserve"> </w:t>
              </w:r>
              <w:r w:rsidR="004B2C28" w:rsidRPr="00CF0A07">
                <w:rPr>
                  <w:rFonts w:ascii="Times New Roman" w:eastAsia="Arial Unicode MS" w:hAnsi="Times New Roman"/>
                  <w:i/>
                  <w:iCs/>
                  <w:lang w:val="en-AU"/>
                  <w:rPrChange w:id="96" w:author="Mr Ross Wilkinson" w:date="2021-05-04T18:12:00Z">
                    <w:rPr>
                      <w:rFonts w:ascii="Times New Roman" w:eastAsia="Arial Unicode MS" w:hAnsi="Times New Roman"/>
                      <w:lang w:val="en-AU"/>
                    </w:rPr>
                  </w:rPrChange>
                </w:rPr>
                <w:t>and then transmits a 1-second average to the Garmin head unit</w:t>
              </w:r>
              <w:r w:rsidR="00CF0A07" w:rsidRPr="00CF0A07">
                <w:rPr>
                  <w:rFonts w:ascii="Times New Roman" w:eastAsia="Arial Unicode MS" w:hAnsi="Times New Roman"/>
                  <w:i/>
                  <w:iCs/>
                  <w:lang w:val="en-AU"/>
                  <w:rPrChange w:id="97" w:author="Mr Ross Wilkinson" w:date="2021-05-04T18:12:00Z">
                    <w:rPr>
                      <w:rFonts w:ascii="Times New Roman" w:eastAsia="Arial Unicode MS" w:hAnsi="Times New Roman"/>
                      <w:lang w:val="en-AU"/>
                    </w:rPr>
                  </w:rPrChange>
                </w:rPr>
                <w:t xml:space="preserve">. Thus, crank power was </w:t>
              </w:r>
            </w:ins>
            <w:ins w:id="98" w:author="Mr Ross Wilkinson" w:date="2021-05-04T18:12:00Z">
              <w:r w:rsidR="00CF0A07" w:rsidRPr="00CF0A07">
                <w:rPr>
                  <w:rFonts w:ascii="Times New Roman" w:eastAsia="Arial Unicode MS" w:hAnsi="Times New Roman"/>
                  <w:i/>
                  <w:iCs/>
                  <w:lang w:val="en-AU"/>
                  <w:rPrChange w:id="99" w:author="Mr Ross Wilkinson" w:date="2021-05-04T18:12:00Z">
                    <w:rPr>
                      <w:rFonts w:ascii="Times New Roman" w:eastAsia="Arial Unicode MS" w:hAnsi="Times New Roman"/>
                      <w:lang w:val="en-AU"/>
                    </w:rPr>
                  </w:rPrChange>
                </w:rPr>
                <w:t xml:space="preserve">also </w:t>
              </w:r>
            </w:ins>
            <w:ins w:id="100" w:author="Mr Ross Wilkinson" w:date="2021-05-04T18:11:00Z">
              <w:r w:rsidR="00CF0A07" w:rsidRPr="00CF0A07">
                <w:rPr>
                  <w:rFonts w:ascii="Times New Roman" w:eastAsia="Arial Unicode MS" w:hAnsi="Times New Roman"/>
                  <w:i/>
                  <w:iCs/>
                  <w:lang w:val="en-AU"/>
                  <w:rPrChange w:id="101" w:author="Mr Ross Wilkinson" w:date="2021-05-04T18:12:00Z">
                    <w:rPr>
                      <w:rFonts w:ascii="Times New Roman" w:eastAsia="Arial Unicode MS" w:hAnsi="Times New Roman"/>
                      <w:lang w:val="en-AU"/>
                    </w:rPr>
                  </w:rPrChange>
                </w:rPr>
                <w:t>measured with 1 Hz resolution</w:t>
              </w:r>
            </w:ins>
            <w:r w:rsidR="0096373A" w:rsidRPr="004B2C28">
              <w:rPr>
                <w:rFonts w:ascii="Times New Roman" w:eastAsia="Arial Unicode MS" w:hAnsi="Times New Roman"/>
                <w:lang w:val="en-AU"/>
                <w:rPrChange w:id="102" w:author="Mr Ross Wilkinson" w:date="2021-05-04T18:09:00Z">
                  <w:rPr>
                    <w:rFonts w:ascii="Times New Roman" w:eastAsia="Arial Unicode MS" w:hAnsi="Times New Roman"/>
                    <w:strike/>
                    <w:lang w:val="en-AU"/>
                  </w:rPr>
                </w:rPrChange>
              </w:rPr>
              <w:t>.</w:t>
            </w:r>
            <w:del w:id="103" w:author="Mr Ross Wilkinson" w:date="2021-05-04T18:08:00Z">
              <w:r w:rsidR="0096373A" w:rsidDel="004B2C28">
                <w:rPr>
                  <w:rFonts w:ascii="Times New Roman" w:eastAsia="Arial Unicode MS" w:hAnsi="Times New Roman"/>
                  <w:lang w:val="en-AU"/>
                </w:rPr>
                <w:delText xml:space="preserve"> </w:delText>
              </w:r>
              <w:r w:rsidR="0096373A" w:rsidRPr="0096373A" w:rsidDel="004B2C28">
                <w:rPr>
                  <w:rFonts w:ascii="Times New Roman" w:eastAsia="Arial Unicode MS" w:hAnsi="Times New Roman"/>
                  <w:i/>
                  <w:iCs/>
                  <w:lang w:val="en-AU"/>
                </w:rPr>
                <w:delText>The power meter measured crank power with 1 Hz resolution.</w:delText>
              </w:r>
            </w:del>
            <w:r w:rsidR="0096373A">
              <w:rPr>
                <w:rFonts w:ascii="Times New Roman" w:eastAsia="Arial Unicode MS" w:hAnsi="Times New Roman"/>
                <w:lang w:val="en-AU"/>
              </w:rPr>
              <w:t>”</w:t>
            </w:r>
          </w:p>
          <w:p w14:paraId="787163A0" w14:textId="3798AC5F" w:rsidR="0096373A" w:rsidRPr="00F07496" w:rsidRDefault="0096373A" w:rsidP="0096373A">
            <w:pPr>
              <w:jc w:val="both"/>
              <w:rPr>
                <w:rFonts w:ascii="Times New Roman" w:eastAsia="Arial Unicode MS" w:hAnsi="Times New Roman"/>
                <w:lang w:val="en-AU"/>
              </w:rPr>
            </w:pPr>
          </w:p>
        </w:tc>
      </w:tr>
      <w:tr w:rsidR="00F07496" w:rsidRPr="00F07496" w14:paraId="78BDA177" w14:textId="77777777" w:rsidTr="000676E9">
        <w:tc>
          <w:tcPr>
            <w:tcW w:w="1438" w:type="dxa"/>
            <w:tcBorders>
              <w:top w:val="single" w:sz="4" w:space="0" w:color="auto"/>
            </w:tcBorders>
          </w:tcPr>
          <w:p w14:paraId="60F236CD"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lastRenderedPageBreak/>
              <w:t>Comment</w:t>
            </w:r>
          </w:p>
          <w:p w14:paraId="1E96DBD8" w14:textId="09E2E830"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ABD411" w14:textId="77777777" w:rsid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The authors mention the dynamic balance of the cyclists (page 12, line 186). How they define this concept? The balance is usually a static concept. How </w:t>
            </w:r>
            <w:proofErr w:type="gramStart"/>
            <w:r w:rsidRPr="00F07496">
              <w:rPr>
                <w:rFonts w:ascii="Times New Roman" w:eastAsia="Arial Unicode MS" w:hAnsi="Times New Roman"/>
                <w:lang w:val="en-AU"/>
              </w:rPr>
              <w:t>the authors can</w:t>
            </w:r>
            <w:proofErr w:type="gramEnd"/>
            <w:r w:rsidRPr="00F07496">
              <w:rPr>
                <w:rFonts w:ascii="Times New Roman" w:eastAsia="Arial Unicode MS" w:hAnsi="Times New Roman"/>
                <w:lang w:val="en-AU"/>
              </w:rPr>
              <w:t xml:space="preserve"> measure a good or a bad dynamic balance during a </w:t>
            </w:r>
            <w:proofErr w:type="spellStart"/>
            <w:r w:rsidRPr="00F07496">
              <w:rPr>
                <w:rFonts w:ascii="Times New Roman" w:eastAsia="Arial Unicode MS" w:hAnsi="Times New Roman"/>
                <w:lang w:val="en-AU"/>
              </w:rPr>
              <w:t>pedaling</w:t>
            </w:r>
            <w:proofErr w:type="spellEnd"/>
            <w:r w:rsidRPr="00F07496">
              <w:rPr>
                <w:rFonts w:ascii="Times New Roman" w:eastAsia="Arial Unicode MS" w:hAnsi="Times New Roman"/>
                <w:lang w:val="en-AU"/>
              </w:rPr>
              <w:t xml:space="preserve"> task?</w:t>
            </w:r>
          </w:p>
          <w:p w14:paraId="1C7CBF25" w14:textId="74A62379" w:rsidR="000676E9" w:rsidRPr="00F07496" w:rsidRDefault="000676E9" w:rsidP="00F07496">
            <w:pPr>
              <w:rPr>
                <w:rFonts w:ascii="Times New Roman" w:eastAsia="Arial Unicode MS" w:hAnsi="Times New Roman"/>
                <w:lang w:val="en-AU"/>
              </w:rPr>
            </w:pPr>
          </w:p>
        </w:tc>
      </w:tr>
      <w:tr w:rsidR="00F07496" w:rsidRPr="00F07496" w14:paraId="11E67FB4" w14:textId="77777777" w:rsidTr="000676E9">
        <w:tc>
          <w:tcPr>
            <w:tcW w:w="1438" w:type="dxa"/>
            <w:tcBorders>
              <w:bottom w:val="single" w:sz="4" w:space="0" w:color="auto"/>
            </w:tcBorders>
          </w:tcPr>
          <w:p w14:paraId="30072C2B"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18B60D0B" w14:textId="472D4D9C"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4A53E7A2" w14:textId="5D8A473D" w:rsidR="009041BC" w:rsidRDefault="000774D6" w:rsidP="009041BC">
            <w:pPr>
              <w:rPr>
                <w:rFonts w:ascii="Times New Roman" w:eastAsia="Arial Unicode MS" w:hAnsi="Times New Roman"/>
                <w:lang w:val="en-AU"/>
              </w:rPr>
            </w:pPr>
            <w:ins w:id="104" w:author="Rodger Kram Ph.D." w:date="2021-05-04T16:41:00Z">
              <w:r>
                <w:rPr>
                  <w:rFonts w:ascii="Times New Roman" w:eastAsia="Arial Unicode MS" w:hAnsi="Times New Roman"/>
                  <w:lang w:val="en-AU"/>
                </w:rPr>
                <w:t>We use the definition of d</w:t>
              </w:r>
            </w:ins>
            <w:del w:id="105" w:author="Rodger Kram Ph.D." w:date="2021-05-04T16:41:00Z">
              <w:r w:rsidR="009041BC" w:rsidRPr="009041BC" w:rsidDel="000774D6">
                <w:rPr>
                  <w:rFonts w:ascii="Times New Roman" w:eastAsia="Arial Unicode MS" w:hAnsi="Times New Roman"/>
                  <w:lang w:val="en-AU"/>
                </w:rPr>
                <w:delText>D</w:delText>
              </w:r>
            </w:del>
            <w:r w:rsidR="009041BC" w:rsidRPr="009041BC">
              <w:rPr>
                <w:rFonts w:ascii="Times New Roman" w:eastAsia="Arial Unicode MS" w:hAnsi="Times New Roman"/>
                <w:lang w:val="en-AU"/>
              </w:rPr>
              <w:t xml:space="preserve">ynamic balance </w:t>
            </w:r>
            <w:ins w:id="106" w:author="Rodger Kram Ph.D." w:date="2021-05-04T16:41:00Z">
              <w:r>
                <w:rPr>
                  <w:rFonts w:ascii="Times New Roman" w:eastAsia="Arial Unicode MS" w:hAnsi="Times New Roman"/>
                  <w:lang w:val="en-AU"/>
                </w:rPr>
                <w:t>a</w:t>
              </w:r>
            </w:ins>
            <w:del w:id="107" w:author="Rodger Kram Ph.D." w:date="2021-05-04T16:41:00Z">
              <w:r w:rsidR="009041BC" w:rsidRPr="009041BC" w:rsidDel="000774D6">
                <w:rPr>
                  <w:rFonts w:ascii="Times New Roman" w:eastAsia="Arial Unicode MS" w:hAnsi="Times New Roman"/>
                  <w:lang w:val="en-AU"/>
                </w:rPr>
                <w:delText>i</w:delText>
              </w:r>
            </w:del>
            <w:r w:rsidR="009041BC" w:rsidRPr="009041BC">
              <w:rPr>
                <w:rFonts w:ascii="Times New Roman" w:eastAsia="Arial Unicode MS" w:hAnsi="Times New Roman"/>
                <w:lang w:val="en-AU"/>
              </w:rPr>
              <w:t>s the ability of an object to balance while in motion.</w:t>
            </w:r>
            <w:r w:rsidR="009041BC">
              <w:rPr>
                <w:rFonts w:ascii="Times New Roman" w:eastAsia="Arial Unicode MS" w:hAnsi="Times New Roman"/>
                <w:lang w:val="en-AU"/>
              </w:rPr>
              <w:t xml:space="preserve"> For example, during cycling </w:t>
            </w:r>
            <w:ins w:id="108" w:author="Rodger Kram Ph.D." w:date="2021-05-04T16:39:00Z">
              <w:r>
                <w:rPr>
                  <w:rFonts w:ascii="Times New Roman" w:eastAsia="Arial Unicode MS" w:hAnsi="Times New Roman"/>
                  <w:lang w:val="en-AU"/>
                </w:rPr>
                <w:t xml:space="preserve">a vertical projection of </w:t>
              </w:r>
            </w:ins>
            <w:r w:rsidR="009041BC">
              <w:rPr>
                <w:rFonts w:ascii="Times New Roman" w:eastAsia="Arial Unicode MS" w:hAnsi="Times New Roman"/>
                <w:lang w:val="en-AU"/>
              </w:rPr>
              <w:t xml:space="preserve">the rider’s </w:t>
            </w:r>
            <w:proofErr w:type="spellStart"/>
            <w:r w:rsidR="009041BC">
              <w:rPr>
                <w:rFonts w:ascii="Times New Roman" w:eastAsia="Arial Unicode MS" w:hAnsi="Times New Roman"/>
                <w:lang w:val="en-AU"/>
              </w:rPr>
              <w:t>center</w:t>
            </w:r>
            <w:proofErr w:type="spellEnd"/>
            <w:r w:rsidR="009041BC">
              <w:rPr>
                <w:rFonts w:ascii="Times New Roman" w:eastAsia="Arial Unicode MS" w:hAnsi="Times New Roman"/>
                <w:lang w:val="en-AU"/>
              </w:rPr>
              <w:t xml:space="preserve"> of mass can</w:t>
            </w:r>
            <w:ins w:id="109" w:author="Rodger Kram Ph.D." w:date="2021-05-04T16:39:00Z">
              <w:r>
                <w:rPr>
                  <w:rFonts w:ascii="Times New Roman" w:eastAsia="Arial Unicode MS" w:hAnsi="Times New Roman"/>
                  <w:lang w:val="en-AU"/>
                </w:rPr>
                <w:t xml:space="preserve"> be (and is)</w:t>
              </w:r>
            </w:ins>
            <w:r w:rsidR="009041BC">
              <w:rPr>
                <w:rFonts w:ascii="Times New Roman" w:eastAsia="Arial Unicode MS" w:hAnsi="Times New Roman"/>
                <w:lang w:val="en-AU"/>
              </w:rPr>
              <w:t xml:space="preserve"> </w:t>
            </w:r>
            <w:del w:id="110" w:author="Rodger Kram Ph.D." w:date="2021-05-04T16:39:00Z">
              <w:r w:rsidR="009041BC" w:rsidDel="000774D6">
                <w:rPr>
                  <w:rFonts w:ascii="Times New Roman" w:eastAsia="Arial Unicode MS" w:hAnsi="Times New Roman"/>
                  <w:lang w:val="en-AU"/>
                </w:rPr>
                <w:delText xml:space="preserve">fall </w:delText>
              </w:r>
            </w:del>
            <w:ins w:id="111" w:author="Rodger Kram Ph.D." w:date="2021-05-04T16:39:00Z">
              <w:r>
                <w:rPr>
                  <w:rFonts w:ascii="Times New Roman" w:eastAsia="Arial Unicode MS" w:hAnsi="Times New Roman"/>
                  <w:lang w:val="en-AU"/>
                </w:rPr>
                <w:t xml:space="preserve">positioned </w:t>
              </w:r>
            </w:ins>
            <w:r w:rsidR="009041BC">
              <w:rPr>
                <w:rFonts w:ascii="Times New Roman" w:eastAsia="Arial Unicode MS" w:hAnsi="Times New Roman"/>
                <w:lang w:val="en-AU"/>
              </w:rPr>
              <w:t>outside of the bicycle’s base of support</w:t>
            </w:r>
            <w:ins w:id="112" w:author="Rodger Kram Ph.D." w:date="2021-05-04T16:40:00Z">
              <w:r>
                <w:rPr>
                  <w:rFonts w:ascii="Times New Roman" w:eastAsia="Arial Unicode MS" w:hAnsi="Times New Roman"/>
                  <w:lang w:val="en-AU"/>
                </w:rPr>
                <w:t xml:space="preserve"> and yet the rider does not fall. Something similar occurs in human walking.</w:t>
              </w:r>
            </w:ins>
            <w:del w:id="113" w:author="Rodger Kram Ph.D." w:date="2021-05-04T16:40:00Z">
              <w:r w:rsidR="009041BC" w:rsidDel="000774D6">
                <w:rPr>
                  <w:rFonts w:ascii="Times New Roman" w:eastAsia="Arial Unicode MS" w:hAnsi="Times New Roman"/>
                  <w:lang w:val="en-AU"/>
                </w:rPr>
                <w:delText xml:space="preserve"> as long as the velocity of the rider’s center of mass is directed toward the bicycle’s base of support.</w:delText>
              </w:r>
            </w:del>
          </w:p>
          <w:p w14:paraId="21A40D68" w14:textId="6DCA7A05" w:rsidR="009041BC" w:rsidRDefault="009041BC" w:rsidP="009041BC">
            <w:pPr>
              <w:rPr>
                <w:rFonts w:ascii="Times New Roman" w:eastAsia="Arial Unicode MS" w:hAnsi="Times New Roman"/>
                <w:lang w:val="en-AU"/>
              </w:rPr>
            </w:pPr>
          </w:p>
          <w:p w14:paraId="0BB8074F" w14:textId="7AD07996" w:rsidR="009041BC" w:rsidRDefault="009041BC" w:rsidP="009041BC">
            <w:pPr>
              <w:rPr>
                <w:rFonts w:ascii="Times New Roman" w:eastAsia="Arial Unicode MS" w:hAnsi="Times New Roman"/>
                <w:lang w:val="en-AU"/>
              </w:rPr>
            </w:pPr>
            <w:r>
              <w:rPr>
                <w:rFonts w:ascii="Times New Roman" w:eastAsia="Arial Unicode MS" w:hAnsi="Times New Roman"/>
                <w:lang w:val="en-AU"/>
              </w:rPr>
              <w:t>For the readers</w:t>
            </w:r>
            <w:ins w:id="114" w:author="Rodger Kram Ph.D." w:date="2021-05-04T16:41:00Z">
              <w:r w:rsidR="000774D6">
                <w:rPr>
                  <w:rFonts w:ascii="Times New Roman" w:eastAsia="Arial Unicode MS" w:hAnsi="Times New Roman"/>
                  <w:lang w:val="en-AU"/>
                </w:rPr>
                <w:t>’</w:t>
              </w:r>
            </w:ins>
            <w:r>
              <w:rPr>
                <w:rFonts w:ascii="Times New Roman" w:eastAsia="Arial Unicode MS" w:hAnsi="Times New Roman"/>
                <w:lang w:val="en-AU"/>
              </w:rPr>
              <w:t xml:space="preserve"> interests, we </w:t>
            </w:r>
            <w:del w:id="115" w:author="Rodger Kram Ph.D." w:date="2021-05-04T16:41:00Z">
              <w:r w:rsidDel="000774D6">
                <w:rPr>
                  <w:rFonts w:ascii="Times New Roman" w:eastAsia="Arial Unicode MS" w:hAnsi="Times New Roman"/>
                  <w:lang w:val="en-AU"/>
                </w:rPr>
                <w:delText xml:space="preserve">have </w:delText>
              </w:r>
            </w:del>
            <w:ins w:id="116" w:author="Rodger Kram Ph.D." w:date="2021-05-04T16:41:00Z">
              <w:r w:rsidR="000774D6">
                <w:rPr>
                  <w:rFonts w:ascii="Times New Roman" w:eastAsia="Arial Unicode MS" w:hAnsi="Times New Roman"/>
                  <w:lang w:val="en-AU"/>
                </w:rPr>
                <w:t xml:space="preserve">now </w:t>
              </w:r>
            </w:ins>
            <w:r>
              <w:rPr>
                <w:rFonts w:ascii="Times New Roman" w:eastAsia="Arial Unicode MS" w:hAnsi="Times New Roman"/>
                <w:lang w:val="en-AU"/>
              </w:rPr>
              <w:t>include</w:t>
            </w:r>
            <w:del w:id="117" w:author="Rodger Kram Ph.D." w:date="2021-05-04T16:41:00Z">
              <w:r w:rsidDel="000774D6">
                <w:rPr>
                  <w:rFonts w:ascii="Times New Roman" w:eastAsia="Arial Unicode MS" w:hAnsi="Times New Roman"/>
                  <w:lang w:val="en-AU"/>
                </w:rPr>
                <w:delText>d</w:delText>
              </w:r>
            </w:del>
            <w:r>
              <w:rPr>
                <w:rFonts w:ascii="Times New Roman" w:eastAsia="Arial Unicode MS" w:hAnsi="Times New Roman"/>
                <w:lang w:val="en-AU"/>
              </w:rPr>
              <w:t xml:space="preserve"> the following in-text citation at Line 186: “...dynamic balance </w:t>
            </w:r>
            <w:r w:rsidRPr="009041BC">
              <w:rPr>
                <w:rFonts w:ascii="Times New Roman" w:eastAsia="Arial Unicode MS" w:hAnsi="Times New Roman"/>
                <w:i/>
                <w:iCs/>
                <w:lang w:val="en-AU"/>
              </w:rPr>
              <w:t>(Hof et al., 2005)</w:t>
            </w:r>
            <w:r>
              <w:rPr>
                <w:rFonts w:ascii="Times New Roman" w:eastAsia="Arial Unicode MS" w:hAnsi="Times New Roman"/>
                <w:lang w:val="en-AU"/>
              </w:rPr>
              <w:t>.”</w:t>
            </w:r>
          </w:p>
          <w:p w14:paraId="6BF0E5FF" w14:textId="13B45B7B" w:rsidR="009041BC" w:rsidRDefault="009041BC" w:rsidP="009041BC">
            <w:pPr>
              <w:rPr>
                <w:rFonts w:ascii="Times New Roman" w:eastAsia="Arial Unicode MS" w:hAnsi="Times New Roman"/>
                <w:lang w:val="en-AU"/>
              </w:rPr>
            </w:pPr>
          </w:p>
          <w:p w14:paraId="61D3ED0F" w14:textId="34F16B89" w:rsidR="009041BC" w:rsidRDefault="009041BC" w:rsidP="009041BC">
            <w:pPr>
              <w:rPr>
                <w:ins w:id="118" w:author="Rodger Kram Ph.D." w:date="2021-05-04T16:41:00Z"/>
                <w:rFonts w:ascii="Times New Roman" w:eastAsia="Arial Unicode MS" w:hAnsi="Times New Roman"/>
                <w:lang w:val="en-AU"/>
              </w:rPr>
            </w:pPr>
            <w:r w:rsidRPr="009041BC">
              <w:rPr>
                <w:rFonts w:ascii="Times New Roman" w:eastAsia="Arial Unicode MS" w:hAnsi="Times New Roman"/>
                <w:lang w:val="en-AU"/>
              </w:rPr>
              <w:t xml:space="preserve">Hof, A. L., M. G J </w:t>
            </w:r>
            <w:proofErr w:type="spellStart"/>
            <w:r w:rsidRPr="009041BC">
              <w:rPr>
                <w:rFonts w:ascii="Times New Roman" w:eastAsia="Arial Unicode MS" w:hAnsi="Times New Roman"/>
                <w:lang w:val="en-AU"/>
              </w:rPr>
              <w:t>Gazendam</w:t>
            </w:r>
            <w:proofErr w:type="spellEnd"/>
            <w:r w:rsidRPr="009041BC">
              <w:rPr>
                <w:rFonts w:ascii="Times New Roman" w:eastAsia="Arial Unicode MS" w:hAnsi="Times New Roman"/>
                <w:lang w:val="en-AU"/>
              </w:rPr>
              <w:t xml:space="preserve">, and W. E. </w:t>
            </w:r>
            <w:proofErr w:type="spellStart"/>
            <w:r w:rsidRPr="009041BC">
              <w:rPr>
                <w:rFonts w:ascii="Times New Roman" w:eastAsia="Arial Unicode MS" w:hAnsi="Times New Roman"/>
                <w:lang w:val="en-AU"/>
              </w:rPr>
              <w:t>Sinke</w:t>
            </w:r>
            <w:proofErr w:type="spellEnd"/>
            <w:r w:rsidRPr="009041BC">
              <w:rPr>
                <w:rFonts w:ascii="Times New Roman" w:eastAsia="Arial Unicode MS" w:hAnsi="Times New Roman"/>
                <w:lang w:val="en-AU"/>
              </w:rPr>
              <w:t xml:space="preserve">. 2005. “The Condition for Dynamic Stability.” </w:t>
            </w:r>
            <w:r w:rsidRPr="000774D6">
              <w:rPr>
                <w:rFonts w:ascii="Times New Roman" w:eastAsia="Arial Unicode MS" w:hAnsi="Times New Roman"/>
                <w:i/>
                <w:lang w:val="en-AU"/>
                <w:rPrChange w:id="119" w:author="Rodger Kram Ph.D." w:date="2021-05-04T16:41:00Z">
                  <w:rPr>
                    <w:rFonts w:ascii="Times New Roman" w:eastAsia="Arial Unicode MS" w:hAnsi="Times New Roman"/>
                    <w:lang w:val="en-AU"/>
                  </w:rPr>
                </w:rPrChange>
              </w:rPr>
              <w:t>Journal of Biomechanics</w:t>
            </w:r>
            <w:r w:rsidRPr="009041BC">
              <w:rPr>
                <w:rFonts w:ascii="Times New Roman" w:eastAsia="Arial Unicode MS" w:hAnsi="Times New Roman"/>
                <w:lang w:val="en-AU"/>
              </w:rPr>
              <w:t xml:space="preserve"> 38 (1): 1–8. </w:t>
            </w:r>
            <w:ins w:id="120" w:author="Rodger Kram Ph.D." w:date="2021-05-04T16:41:00Z">
              <w:r w:rsidR="000774D6">
                <w:rPr>
                  <w:rFonts w:ascii="Times New Roman" w:eastAsia="Arial Unicode MS" w:hAnsi="Times New Roman"/>
                  <w:lang w:val="en-AU"/>
                </w:rPr>
                <w:fldChar w:fldCharType="begin"/>
              </w:r>
              <w:r w:rsidR="000774D6">
                <w:rPr>
                  <w:rFonts w:ascii="Times New Roman" w:eastAsia="Arial Unicode MS" w:hAnsi="Times New Roman"/>
                  <w:lang w:val="en-AU"/>
                </w:rPr>
                <w:instrText xml:space="preserve"> HYPERLINK "</w:instrText>
              </w:r>
            </w:ins>
            <w:r w:rsidR="000774D6" w:rsidRPr="009041BC">
              <w:rPr>
                <w:rFonts w:ascii="Times New Roman" w:eastAsia="Arial Unicode MS" w:hAnsi="Times New Roman"/>
                <w:lang w:val="en-AU"/>
              </w:rPr>
              <w:instrText>https://doi.org/10.1016/j.jbiomech.2004.03.025</w:instrText>
            </w:r>
            <w:ins w:id="121" w:author="Rodger Kram Ph.D." w:date="2021-05-04T16:41:00Z">
              <w:r w:rsidR="000774D6">
                <w:rPr>
                  <w:rFonts w:ascii="Times New Roman" w:eastAsia="Arial Unicode MS" w:hAnsi="Times New Roman"/>
                  <w:lang w:val="en-AU"/>
                </w:rPr>
                <w:instrText xml:space="preserve">" </w:instrText>
              </w:r>
              <w:r w:rsidR="000774D6">
                <w:rPr>
                  <w:rFonts w:ascii="Times New Roman" w:eastAsia="Arial Unicode MS" w:hAnsi="Times New Roman"/>
                  <w:lang w:val="en-AU"/>
                </w:rPr>
                <w:fldChar w:fldCharType="separate"/>
              </w:r>
            </w:ins>
            <w:r w:rsidR="000774D6" w:rsidRPr="008F24CA">
              <w:rPr>
                <w:rStyle w:val="Hyperlink"/>
                <w:rFonts w:ascii="Times New Roman" w:eastAsia="Arial Unicode MS" w:hAnsi="Times New Roman"/>
                <w:lang w:val="en-AU"/>
              </w:rPr>
              <w:t>https://doi.org/10.1016/j.jbiomech.2004.03.025</w:t>
            </w:r>
            <w:ins w:id="122" w:author="Rodger Kram Ph.D." w:date="2021-05-04T16:41:00Z">
              <w:r w:rsidR="000774D6">
                <w:rPr>
                  <w:rFonts w:ascii="Times New Roman" w:eastAsia="Arial Unicode MS" w:hAnsi="Times New Roman"/>
                  <w:lang w:val="en-AU"/>
                </w:rPr>
                <w:fldChar w:fldCharType="end"/>
              </w:r>
            </w:ins>
            <w:r w:rsidRPr="009041BC">
              <w:rPr>
                <w:rFonts w:ascii="Times New Roman" w:eastAsia="Arial Unicode MS" w:hAnsi="Times New Roman"/>
                <w:lang w:val="en-AU"/>
              </w:rPr>
              <w:t>.</w:t>
            </w:r>
          </w:p>
          <w:p w14:paraId="59A94BB8" w14:textId="2CB7379E" w:rsidR="000774D6" w:rsidRDefault="000774D6" w:rsidP="009041BC">
            <w:pPr>
              <w:rPr>
                <w:ins w:id="123" w:author="Rodger Kram Ph.D." w:date="2021-05-04T16:41:00Z"/>
                <w:rFonts w:ascii="Times New Roman" w:eastAsia="Arial Unicode MS" w:hAnsi="Times New Roman"/>
                <w:lang w:val="en-AU"/>
              </w:rPr>
            </w:pPr>
          </w:p>
          <w:p w14:paraId="0BDD81DE" w14:textId="7A7E5F6B" w:rsidR="000774D6" w:rsidRDefault="000774D6" w:rsidP="009041BC">
            <w:pPr>
              <w:rPr>
                <w:rFonts w:ascii="Times New Roman" w:eastAsia="Arial Unicode MS" w:hAnsi="Times New Roman"/>
                <w:lang w:val="en-AU"/>
              </w:rPr>
            </w:pPr>
            <w:ins w:id="124" w:author="Rodger Kram Ph.D." w:date="2021-05-04T16:41:00Z">
              <w:r>
                <w:rPr>
                  <w:rFonts w:ascii="Times New Roman" w:eastAsia="Arial Unicode MS" w:hAnsi="Times New Roman"/>
                  <w:lang w:val="en-AU"/>
                </w:rPr>
                <w:t>We di</w:t>
              </w:r>
            </w:ins>
            <w:ins w:id="125" w:author="Rodger Kram Ph.D." w:date="2021-05-04T16:42:00Z">
              <w:r>
                <w:rPr>
                  <w:rFonts w:ascii="Times New Roman" w:eastAsia="Arial Unicode MS" w:hAnsi="Times New Roman"/>
                  <w:lang w:val="en-AU"/>
                </w:rPr>
                <w:t xml:space="preserve">d not measure </w:t>
              </w:r>
              <w:del w:id="126" w:author="Mr Ross Wilkinson" w:date="2021-05-04T18:12:00Z">
                <w:r w:rsidDel="00CF0A07">
                  <w:rPr>
                    <w:rFonts w:ascii="Times New Roman" w:eastAsia="Arial Unicode MS" w:hAnsi="Times New Roman"/>
                    <w:lang w:val="en-AU"/>
                  </w:rPr>
                  <w:delText>COM</w:delText>
                </w:r>
              </w:del>
            </w:ins>
            <w:proofErr w:type="spellStart"/>
            <w:ins w:id="127" w:author="Mr Ross Wilkinson" w:date="2021-05-04T18:13:00Z">
              <w:r w:rsidR="00CF0A07">
                <w:rPr>
                  <w:rFonts w:ascii="Times New Roman" w:eastAsia="Arial Unicode MS" w:hAnsi="Times New Roman"/>
                  <w:lang w:val="en-AU"/>
                </w:rPr>
                <w:t>center</w:t>
              </w:r>
              <w:proofErr w:type="spellEnd"/>
              <w:r w:rsidR="00CF0A07">
                <w:rPr>
                  <w:rFonts w:ascii="Times New Roman" w:eastAsia="Arial Unicode MS" w:hAnsi="Times New Roman"/>
                  <w:lang w:val="en-AU"/>
                </w:rPr>
                <w:t xml:space="preserve"> of mass position</w:t>
              </w:r>
            </w:ins>
            <w:ins w:id="128" w:author="Rodger Kram Ph.D." w:date="2021-05-04T16:42:00Z">
              <w:r>
                <w:rPr>
                  <w:rFonts w:ascii="Times New Roman" w:eastAsia="Arial Unicode MS" w:hAnsi="Times New Roman"/>
                  <w:lang w:val="en-AU"/>
                </w:rPr>
                <w:t xml:space="preserve"> or dynamic balance in the present study.</w:t>
              </w:r>
            </w:ins>
          </w:p>
          <w:p w14:paraId="1B1F1147" w14:textId="0FEA113D" w:rsidR="009041BC" w:rsidRPr="009041BC" w:rsidRDefault="009041BC" w:rsidP="009041BC">
            <w:pPr>
              <w:rPr>
                <w:rFonts w:ascii="Times New Roman" w:eastAsia="Arial Unicode MS" w:hAnsi="Times New Roman"/>
                <w:lang w:val="en-AU"/>
              </w:rPr>
            </w:pPr>
          </w:p>
        </w:tc>
      </w:tr>
      <w:tr w:rsidR="000676E9" w:rsidRPr="00F07496" w14:paraId="6632502E" w14:textId="77777777" w:rsidTr="000676E9">
        <w:tc>
          <w:tcPr>
            <w:tcW w:w="1438" w:type="dxa"/>
            <w:tcBorders>
              <w:top w:val="single" w:sz="4" w:space="0" w:color="auto"/>
            </w:tcBorders>
          </w:tcPr>
          <w:p w14:paraId="5FD8987F"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167237F9" w14:textId="640CF324"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7495C38D" w14:textId="77777777" w:rsidR="000676E9" w:rsidRDefault="000676E9" w:rsidP="00F07496">
            <w:pPr>
              <w:rPr>
                <w:rFonts w:ascii="Times New Roman" w:eastAsia="Arial Unicode MS" w:hAnsi="Times New Roman"/>
                <w:lang w:val="en-AU"/>
              </w:rPr>
            </w:pPr>
            <w:r w:rsidRPr="000676E9">
              <w:rPr>
                <w:rFonts w:ascii="Times New Roman" w:eastAsia="Arial Unicode MS" w:hAnsi="Times New Roman"/>
                <w:lang w:val="en-AU"/>
              </w:rPr>
              <w:t>The authors provide no results regarding the joint torques and joint powers. Thus, it is unclear for the reader if the same output crank power observed with the ad-lib and the locked conditions necessitates the same power developed by the cyclists. The authors should briefly discuss this issue.</w:t>
            </w:r>
          </w:p>
          <w:p w14:paraId="36DA0D05" w14:textId="305CD64B" w:rsidR="000676E9" w:rsidRPr="00F07496" w:rsidRDefault="000676E9" w:rsidP="00F07496">
            <w:pPr>
              <w:rPr>
                <w:rFonts w:ascii="Times New Roman" w:eastAsia="Arial Unicode MS" w:hAnsi="Times New Roman"/>
                <w:lang w:val="en-AU"/>
              </w:rPr>
            </w:pPr>
          </w:p>
        </w:tc>
      </w:tr>
      <w:tr w:rsidR="000676E9" w:rsidRPr="00F07496" w14:paraId="5FB32B8E" w14:textId="77777777" w:rsidTr="000676E9">
        <w:tc>
          <w:tcPr>
            <w:tcW w:w="1438" w:type="dxa"/>
            <w:tcBorders>
              <w:bottom w:val="single" w:sz="4" w:space="0" w:color="auto"/>
            </w:tcBorders>
          </w:tcPr>
          <w:p w14:paraId="473FC645"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A0F5444" w14:textId="135F39F9"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7596D47E" w14:textId="4B0349F7" w:rsidR="000676E9" w:rsidRDefault="00420DA0" w:rsidP="00F07496">
            <w:pPr>
              <w:rPr>
                <w:rFonts w:ascii="Times New Roman" w:eastAsia="Arial Unicode MS" w:hAnsi="Times New Roman"/>
                <w:lang w:val="en-AU"/>
              </w:rPr>
            </w:pPr>
            <w:r>
              <w:rPr>
                <w:rFonts w:ascii="Times New Roman" w:eastAsia="Arial Unicode MS" w:hAnsi="Times New Roman"/>
                <w:lang w:val="en-AU"/>
              </w:rPr>
              <w:t>We have added the following paragraph to discuss this topic:</w:t>
            </w:r>
          </w:p>
          <w:p w14:paraId="58397394" w14:textId="2F13CF5B" w:rsidR="00420DA0" w:rsidRDefault="00420DA0" w:rsidP="00F07496">
            <w:pPr>
              <w:rPr>
                <w:rFonts w:ascii="Times New Roman" w:eastAsia="Arial Unicode MS" w:hAnsi="Times New Roman"/>
                <w:lang w:val="en-AU"/>
              </w:rPr>
            </w:pPr>
          </w:p>
          <w:p w14:paraId="2606A0B0" w14:textId="6CDD7ABA" w:rsidR="00420DA0" w:rsidRDefault="00420DA0" w:rsidP="00F07496">
            <w:pPr>
              <w:rPr>
                <w:rFonts w:ascii="Times New Roman" w:eastAsia="Arial Unicode MS" w:hAnsi="Times New Roman"/>
                <w:lang w:val="en-AU"/>
              </w:rPr>
            </w:pPr>
            <w:r>
              <w:rPr>
                <w:rFonts w:ascii="Times New Roman" w:eastAsia="Arial Unicode MS" w:hAnsi="Times New Roman"/>
                <w:lang w:val="en-AU"/>
              </w:rPr>
              <w:t>“</w:t>
            </w:r>
            <w:r>
              <w:rPr>
                <w:rFonts w:ascii="Times New Roman" w:eastAsia="Arial Unicode MS" w:hAnsi="Times New Roman"/>
                <w:i/>
                <w:iCs/>
                <w:lang w:val="en-AU"/>
              </w:rPr>
              <w:t xml:space="preserve">We did not </w:t>
            </w:r>
            <w:r w:rsidR="00BB43EA">
              <w:rPr>
                <w:rFonts w:ascii="Times New Roman" w:eastAsia="Arial Unicode MS" w:hAnsi="Times New Roman"/>
                <w:i/>
                <w:iCs/>
                <w:lang w:val="en-AU"/>
              </w:rPr>
              <w:t>collect</w:t>
            </w:r>
            <w:r>
              <w:rPr>
                <w:rFonts w:ascii="Times New Roman" w:eastAsia="Arial Unicode MS" w:hAnsi="Times New Roman"/>
                <w:i/>
                <w:iCs/>
                <w:lang w:val="en-AU"/>
              </w:rPr>
              <w:t xml:space="preserve"> </w:t>
            </w:r>
            <w:r w:rsidR="00BB43EA">
              <w:rPr>
                <w:rFonts w:ascii="Times New Roman" w:eastAsia="Arial Unicode MS" w:hAnsi="Times New Roman"/>
                <w:i/>
                <w:iCs/>
                <w:lang w:val="en-AU"/>
              </w:rPr>
              <w:t>motion capture</w:t>
            </w:r>
            <w:r>
              <w:rPr>
                <w:rFonts w:ascii="Times New Roman" w:eastAsia="Arial Unicode MS" w:hAnsi="Times New Roman"/>
                <w:i/>
                <w:iCs/>
                <w:lang w:val="en-AU"/>
              </w:rPr>
              <w:t xml:space="preserve"> or three-dimensional pedal force</w:t>
            </w:r>
            <w:r w:rsidR="00BB43EA">
              <w:rPr>
                <w:rFonts w:ascii="Times New Roman" w:eastAsia="Arial Unicode MS" w:hAnsi="Times New Roman"/>
                <w:i/>
                <w:iCs/>
                <w:lang w:val="en-AU"/>
              </w:rPr>
              <w:t xml:space="preserve"> data and </w:t>
            </w:r>
            <w:r>
              <w:rPr>
                <w:rFonts w:ascii="Times New Roman" w:eastAsia="Arial Unicode MS" w:hAnsi="Times New Roman"/>
                <w:i/>
                <w:iCs/>
                <w:lang w:val="en-AU"/>
              </w:rPr>
              <w:t xml:space="preserve">thus cannot provide any insight into individual joint </w:t>
            </w:r>
            <w:r w:rsidR="00BB43EA">
              <w:rPr>
                <w:rFonts w:ascii="Times New Roman" w:eastAsia="Arial Unicode MS" w:hAnsi="Times New Roman"/>
                <w:i/>
                <w:iCs/>
                <w:lang w:val="en-AU"/>
              </w:rPr>
              <w:t>kinematics or kinetics</w:t>
            </w:r>
            <w:r>
              <w:rPr>
                <w:rFonts w:ascii="Times New Roman" w:eastAsia="Arial Unicode MS" w:hAnsi="Times New Roman"/>
                <w:i/>
                <w:iCs/>
                <w:lang w:val="en-AU"/>
              </w:rPr>
              <w:t xml:space="preserve">. Although net </w:t>
            </w:r>
            <w:r w:rsidR="00BB43EA">
              <w:rPr>
                <w:rFonts w:ascii="Times New Roman" w:eastAsia="Arial Unicode MS" w:hAnsi="Times New Roman"/>
                <w:i/>
                <w:iCs/>
                <w:lang w:val="en-AU"/>
              </w:rPr>
              <w:t xml:space="preserve">total </w:t>
            </w:r>
            <w:r>
              <w:rPr>
                <w:rFonts w:ascii="Times New Roman" w:eastAsia="Arial Unicode MS" w:hAnsi="Times New Roman"/>
                <w:i/>
                <w:iCs/>
                <w:lang w:val="en-AU"/>
              </w:rPr>
              <w:t>crank power is equal to net total joint power</w:t>
            </w:r>
            <w:r w:rsidR="00BB43EA">
              <w:rPr>
                <w:rFonts w:ascii="Times New Roman" w:eastAsia="Arial Unicode MS" w:hAnsi="Times New Roman"/>
                <w:i/>
                <w:iCs/>
                <w:lang w:val="en-AU"/>
              </w:rPr>
              <w:t xml:space="preserve"> </w:t>
            </w:r>
            <w:del w:id="129" w:author="Mr Ross Wilkinson" w:date="2021-05-04T17:56:00Z">
              <w:r w:rsidR="00BB43EA" w:rsidDel="00225C80">
                <w:rPr>
                  <w:rFonts w:ascii="Times New Roman" w:eastAsia="Arial Unicode MS" w:hAnsi="Times New Roman"/>
                  <w:i/>
                  <w:iCs/>
                  <w:lang w:val="en-AU"/>
                </w:rPr>
                <w:delText xml:space="preserve">across </w:delText>
              </w:r>
            </w:del>
            <w:proofErr w:type="spellStart"/>
            <w:ins w:id="130" w:author="Mr Ross Wilkinson" w:date="2021-05-04T17:56:00Z">
              <w:r w:rsidR="00225C80">
                <w:rPr>
                  <w:rFonts w:ascii="Times New Roman" w:eastAsia="Arial Unicode MS" w:hAnsi="Times New Roman"/>
                  <w:i/>
                  <w:iCs/>
                  <w:lang w:val="en-AU"/>
                </w:rPr>
                <w:t>o</w:t>
              </w:r>
              <w:proofErr w:type="spellEnd"/>
              <w:r w:rsidR="00225C80">
                <w:rPr>
                  <w:rFonts w:ascii="Times New Roman" w:eastAsia="Arial Unicode MS" w:hAnsi="Times New Roman"/>
                  <w:i/>
                  <w:iCs/>
                  <w:lang w:val="en-AU"/>
                </w:rPr>
                <w:t xml:space="preserve"> </w:t>
              </w:r>
            </w:ins>
            <w:r w:rsidR="00BB43EA">
              <w:rPr>
                <w:rFonts w:ascii="Times New Roman" w:eastAsia="Arial Unicode MS" w:hAnsi="Times New Roman"/>
                <w:i/>
                <w:iCs/>
                <w:lang w:val="en-AU"/>
              </w:rPr>
              <w:t>a complete crank cycle</w:t>
            </w:r>
            <w:r>
              <w:rPr>
                <w:rFonts w:ascii="Times New Roman" w:eastAsia="Arial Unicode MS" w:hAnsi="Times New Roman"/>
                <w:i/>
                <w:iCs/>
                <w:lang w:val="en-AU"/>
              </w:rPr>
              <w:t xml:space="preserve">, it is </w:t>
            </w:r>
            <w:ins w:id="131" w:author="Rodger Kram Ph.D." w:date="2021-05-04T16:42:00Z">
              <w:r w:rsidR="000774D6">
                <w:rPr>
                  <w:rFonts w:ascii="Times New Roman" w:eastAsia="Arial Unicode MS" w:hAnsi="Times New Roman"/>
                  <w:i/>
                  <w:iCs/>
                  <w:lang w:val="en-AU"/>
                </w:rPr>
                <w:t xml:space="preserve">certainly </w:t>
              </w:r>
            </w:ins>
            <w:r>
              <w:rPr>
                <w:rFonts w:ascii="Times New Roman" w:eastAsia="Arial Unicode MS" w:hAnsi="Times New Roman"/>
                <w:i/>
                <w:iCs/>
                <w:lang w:val="en-AU"/>
              </w:rPr>
              <w:t xml:space="preserve">possible that the </w:t>
            </w:r>
            <w:r w:rsidR="00BB43EA">
              <w:rPr>
                <w:rFonts w:ascii="Times New Roman" w:eastAsia="Arial Unicode MS" w:hAnsi="Times New Roman"/>
                <w:i/>
                <w:iCs/>
                <w:lang w:val="en-AU"/>
              </w:rPr>
              <w:t>contribution</w:t>
            </w:r>
            <w:r>
              <w:rPr>
                <w:rFonts w:ascii="Times New Roman" w:eastAsia="Arial Unicode MS" w:hAnsi="Times New Roman"/>
                <w:i/>
                <w:iCs/>
                <w:lang w:val="en-AU"/>
              </w:rPr>
              <w:t xml:space="preserve"> of power </w:t>
            </w:r>
            <w:del w:id="132" w:author="Mr Ross Wilkinson" w:date="2021-05-04T17:56:00Z">
              <w:r w:rsidR="00BB43EA" w:rsidDel="00225C80">
                <w:rPr>
                  <w:rFonts w:ascii="Times New Roman" w:eastAsia="Arial Unicode MS" w:hAnsi="Times New Roman"/>
                  <w:i/>
                  <w:iCs/>
                  <w:lang w:val="en-AU"/>
                </w:rPr>
                <w:delText xml:space="preserve">by </w:delText>
              </w:r>
            </w:del>
            <w:ins w:id="133" w:author="Mr Ross Wilkinson" w:date="2021-05-04T17:56:00Z">
              <w:r w:rsidR="00225C80">
                <w:rPr>
                  <w:rFonts w:ascii="Times New Roman" w:eastAsia="Arial Unicode MS" w:hAnsi="Times New Roman"/>
                  <w:i/>
                  <w:iCs/>
                  <w:lang w:val="en-AU"/>
                </w:rPr>
                <w:t>across</w:t>
              </w:r>
              <w:r w:rsidR="00225C80">
                <w:rPr>
                  <w:rFonts w:ascii="Times New Roman" w:eastAsia="Arial Unicode MS" w:hAnsi="Times New Roman"/>
                  <w:i/>
                  <w:iCs/>
                  <w:lang w:val="en-AU"/>
                </w:rPr>
                <w:t xml:space="preserve"> </w:t>
              </w:r>
            </w:ins>
            <w:r w:rsidR="00BB43EA">
              <w:rPr>
                <w:rFonts w:ascii="Times New Roman" w:eastAsia="Arial Unicode MS" w:hAnsi="Times New Roman"/>
                <w:i/>
                <w:iCs/>
                <w:lang w:val="en-AU"/>
              </w:rPr>
              <w:t xml:space="preserve">individual joints </w:t>
            </w:r>
            <w:r>
              <w:rPr>
                <w:rFonts w:ascii="Times New Roman" w:eastAsia="Arial Unicode MS" w:hAnsi="Times New Roman"/>
                <w:i/>
                <w:iCs/>
                <w:lang w:val="en-AU"/>
              </w:rPr>
              <w:t xml:space="preserve">differed between the </w:t>
            </w:r>
            <w:r w:rsidR="00BB43EA">
              <w:rPr>
                <w:rFonts w:ascii="Times New Roman" w:eastAsia="Arial Unicode MS" w:hAnsi="Times New Roman"/>
                <w:i/>
                <w:iCs/>
                <w:lang w:val="en-AU"/>
              </w:rPr>
              <w:t>three</w:t>
            </w:r>
            <w:r>
              <w:rPr>
                <w:rFonts w:ascii="Times New Roman" w:eastAsia="Arial Unicode MS" w:hAnsi="Times New Roman"/>
                <w:i/>
                <w:iCs/>
                <w:lang w:val="en-AU"/>
              </w:rPr>
              <w:t xml:space="preserve"> conditions.</w:t>
            </w:r>
            <w:r>
              <w:rPr>
                <w:rFonts w:ascii="Times New Roman" w:eastAsia="Arial Unicode MS" w:hAnsi="Times New Roman"/>
                <w:lang w:val="en-AU"/>
              </w:rPr>
              <w:t>”</w:t>
            </w:r>
          </w:p>
          <w:p w14:paraId="292085A1" w14:textId="2AE6DC1B" w:rsidR="00420DA0" w:rsidRPr="00F07496" w:rsidRDefault="00420DA0" w:rsidP="00F07496">
            <w:pPr>
              <w:rPr>
                <w:rFonts w:ascii="Times New Roman" w:eastAsia="Arial Unicode MS" w:hAnsi="Times New Roman"/>
                <w:lang w:val="en-AU"/>
              </w:rPr>
            </w:pPr>
          </w:p>
        </w:tc>
      </w:tr>
      <w:tr w:rsidR="000676E9" w:rsidRPr="00F07496" w14:paraId="12093A45" w14:textId="77777777" w:rsidTr="000676E9">
        <w:tc>
          <w:tcPr>
            <w:tcW w:w="1438" w:type="dxa"/>
            <w:tcBorders>
              <w:top w:val="single" w:sz="4" w:space="0" w:color="auto"/>
            </w:tcBorders>
          </w:tcPr>
          <w:p w14:paraId="61B2B0E9"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50F44595" w14:textId="26BAA758"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461E4350" w14:textId="0E397D57" w:rsidR="000676E9" w:rsidRPr="00F07496" w:rsidRDefault="000676E9" w:rsidP="00F07496">
            <w:pPr>
              <w:rPr>
                <w:rFonts w:ascii="Times New Roman" w:eastAsia="Arial Unicode MS" w:hAnsi="Times New Roman"/>
                <w:lang w:val="en-AU"/>
              </w:rPr>
            </w:pPr>
            <w:r w:rsidRPr="000676E9">
              <w:rPr>
                <w:rFonts w:ascii="Times New Roman" w:eastAsia="Arial Unicode MS" w:hAnsi="Times New Roman"/>
                <w:lang w:val="en-AU"/>
              </w:rPr>
              <w:t>On page 13 at line 224, the authors use non-standard units. Please modify it.</w:t>
            </w:r>
          </w:p>
        </w:tc>
      </w:tr>
      <w:tr w:rsidR="000676E9" w:rsidRPr="00F07496" w14:paraId="4B81C595" w14:textId="77777777" w:rsidTr="00F07496">
        <w:tc>
          <w:tcPr>
            <w:tcW w:w="1438" w:type="dxa"/>
            <w:tcBorders>
              <w:bottom w:val="single" w:sz="4" w:space="0" w:color="auto"/>
            </w:tcBorders>
          </w:tcPr>
          <w:p w14:paraId="240DBD76"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6B093119" w14:textId="5B353A63"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5AAD7581" w14:textId="1484D039" w:rsidR="00420DA0" w:rsidRPr="00F07496" w:rsidRDefault="00420DA0" w:rsidP="00F07496">
            <w:pPr>
              <w:rPr>
                <w:rFonts w:ascii="Times New Roman" w:eastAsia="Arial Unicode MS" w:hAnsi="Times New Roman"/>
                <w:lang w:val="en-AU"/>
              </w:rPr>
            </w:pPr>
            <w:r>
              <w:rPr>
                <w:rFonts w:ascii="Times New Roman" w:eastAsia="Arial Unicode MS" w:hAnsi="Times New Roman"/>
                <w:lang w:val="en-AU"/>
              </w:rPr>
              <w:t>We have modified the units at Line 224: “</w:t>
            </w:r>
            <w:ins w:id="134" w:author="Mr Ross Wilkinson" w:date="2021-05-04T18:13:00Z">
              <w:r w:rsidR="00CF0A07" w:rsidRPr="00420DA0">
                <w:rPr>
                  <w:rFonts w:ascii="Times New Roman" w:eastAsia="Arial Unicode MS" w:hAnsi="Times New Roman"/>
                  <w:i/>
                  <w:iCs/>
                  <w:lang w:val="en-AU"/>
                </w:rPr>
                <w:t>18.0 m s</w:t>
              </w:r>
              <w:r w:rsidR="00CF0A07" w:rsidRPr="00420DA0">
                <w:rPr>
                  <w:rFonts w:ascii="Times New Roman" w:eastAsia="Arial Unicode MS" w:hAnsi="Times New Roman"/>
                  <w:i/>
                  <w:iCs/>
                  <w:vertAlign w:val="superscript"/>
                  <w:lang w:val="en-AU"/>
                </w:rPr>
                <w:t>–1</w:t>
              </w:r>
              <w:r w:rsidR="00CF0A07" w:rsidRPr="00CF0A07">
                <w:rPr>
                  <w:rFonts w:ascii="Times New Roman" w:eastAsia="Arial Unicode MS" w:hAnsi="Times New Roman"/>
                  <w:i/>
                  <w:iCs/>
                  <w:lang w:val="en-AU"/>
                  <w:rPrChange w:id="135" w:author="Mr Ross Wilkinson" w:date="2021-05-04T18:13:00Z">
                    <w:rPr>
                      <w:rFonts w:ascii="Times New Roman" w:eastAsia="Arial Unicode MS" w:hAnsi="Times New Roman"/>
                      <w:i/>
                      <w:iCs/>
                      <w:vertAlign w:val="superscript"/>
                      <w:lang w:val="en-AU"/>
                    </w:rPr>
                  </w:rPrChange>
                </w:rPr>
                <w:t xml:space="preserve"> </w:t>
              </w:r>
              <w:r w:rsidR="00CF0A07" w:rsidRPr="00CF0A07">
                <w:rPr>
                  <w:rFonts w:ascii="Times New Roman" w:eastAsia="Arial Unicode MS" w:hAnsi="Times New Roman"/>
                  <w:lang w:val="en-AU"/>
                  <w:rPrChange w:id="136" w:author="Mr Ross Wilkinson" w:date="2021-05-04T18:14:00Z">
                    <w:rPr>
                      <w:rFonts w:ascii="Times New Roman" w:eastAsia="Arial Unicode MS" w:hAnsi="Times New Roman"/>
                      <w:i/>
                      <w:iCs/>
                      <w:lang w:val="en-AU"/>
                    </w:rPr>
                  </w:rPrChange>
                </w:rPr>
                <w:t>(</w:t>
              </w:r>
            </w:ins>
            <w:r w:rsidRPr="00CF0A07">
              <w:rPr>
                <w:rFonts w:ascii="Times New Roman" w:eastAsia="Arial Unicode MS" w:hAnsi="Times New Roman"/>
                <w:lang w:val="en-AU"/>
                <w:rPrChange w:id="137" w:author="Mr Ross Wilkinson" w:date="2021-05-04T18:14:00Z">
                  <w:rPr>
                    <w:rFonts w:ascii="Times New Roman" w:eastAsia="Arial Unicode MS" w:hAnsi="Times New Roman"/>
                    <w:strike/>
                    <w:lang w:val="en-AU"/>
                  </w:rPr>
                </w:rPrChange>
              </w:rPr>
              <w:t>65 km hr</w:t>
            </w:r>
            <w:r w:rsidRPr="00CF0A07">
              <w:rPr>
                <w:rFonts w:ascii="Times New Roman" w:eastAsia="Arial Unicode MS" w:hAnsi="Times New Roman"/>
                <w:vertAlign w:val="superscript"/>
                <w:lang w:val="en-AU"/>
                <w:rPrChange w:id="138" w:author="Mr Ross Wilkinson" w:date="2021-05-04T18:14:00Z">
                  <w:rPr>
                    <w:rFonts w:ascii="Times New Roman" w:eastAsia="Arial Unicode MS" w:hAnsi="Times New Roman"/>
                    <w:strike/>
                    <w:vertAlign w:val="superscript"/>
                    <w:lang w:val="en-AU"/>
                  </w:rPr>
                </w:rPrChange>
              </w:rPr>
              <w:t>–1</w:t>
            </w:r>
            <w:ins w:id="139" w:author="Mr Ross Wilkinson" w:date="2021-05-04T18:13:00Z">
              <w:r w:rsidR="00CF0A07" w:rsidRPr="00CF0A07">
                <w:rPr>
                  <w:rFonts w:ascii="Times New Roman" w:eastAsia="Arial Unicode MS" w:hAnsi="Times New Roman"/>
                  <w:lang w:val="en-AU"/>
                  <w:rPrChange w:id="140" w:author="Mr Ross Wilkinson" w:date="2021-05-04T18:14:00Z">
                    <w:rPr>
                      <w:rFonts w:ascii="Times New Roman" w:eastAsia="Arial Unicode MS" w:hAnsi="Times New Roman"/>
                      <w:strike/>
                      <w:lang w:val="en-AU"/>
                    </w:rPr>
                  </w:rPrChange>
                </w:rPr>
                <w:t>)</w:t>
              </w:r>
            </w:ins>
            <w:del w:id="141" w:author="Mr Ross Wilkinson" w:date="2021-05-04T18:13:00Z">
              <w:r w:rsidDel="00CF0A07">
                <w:rPr>
                  <w:rFonts w:ascii="Times New Roman" w:eastAsia="Arial Unicode MS" w:hAnsi="Times New Roman"/>
                  <w:lang w:val="en-AU"/>
                </w:rPr>
                <w:delText xml:space="preserve"> </w:delText>
              </w:r>
              <w:r w:rsidRPr="00420DA0" w:rsidDel="00CF0A07">
                <w:rPr>
                  <w:rFonts w:ascii="Times New Roman" w:eastAsia="Arial Unicode MS" w:hAnsi="Times New Roman"/>
                  <w:i/>
                  <w:iCs/>
                  <w:lang w:val="en-AU"/>
                </w:rPr>
                <w:delText>18.0 m s</w:delText>
              </w:r>
              <w:r w:rsidRPr="00420DA0" w:rsidDel="00CF0A07">
                <w:rPr>
                  <w:rFonts w:ascii="Times New Roman" w:eastAsia="Arial Unicode MS" w:hAnsi="Times New Roman"/>
                  <w:i/>
                  <w:iCs/>
                  <w:vertAlign w:val="superscript"/>
                  <w:lang w:val="en-AU"/>
                </w:rPr>
                <w:delText>–1</w:delText>
              </w:r>
            </w:del>
            <w:r>
              <w:rPr>
                <w:rFonts w:ascii="Times New Roman" w:eastAsia="Arial Unicode MS" w:hAnsi="Times New Roman"/>
                <w:lang w:val="en-AU"/>
              </w:rPr>
              <w:t>”</w:t>
            </w:r>
            <w:ins w:id="142" w:author="Rodger Kram Ph.D." w:date="2021-05-04T16:43:00Z">
              <w:r w:rsidR="000774D6">
                <w:rPr>
                  <w:rFonts w:ascii="Times New Roman" w:eastAsia="Arial Unicode MS" w:hAnsi="Times New Roman"/>
                  <w:lang w:val="en-AU"/>
                </w:rPr>
                <w:t xml:space="preserve"> but </w:t>
              </w:r>
            </w:ins>
            <w:ins w:id="143" w:author="Rodger Kram Ph.D." w:date="2021-05-04T16:44:00Z">
              <w:r w:rsidR="000774D6">
                <w:rPr>
                  <w:rFonts w:ascii="Times New Roman" w:eastAsia="Arial Unicode MS" w:hAnsi="Times New Roman"/>
                  <w:lang w:val="en-AU"/>
                </w:rPr>
                <w:t xml:space="preserve">also parenthetically </w:t>
              </w:r>
            </w:ins>
            <w:ins w:id="144" w:author="Rodger Kram Ph.D." w:date="2021-05-04T16:43:00Z">
              <w:r w:rsidR="000774D6">
                <w:rPr>
                  <w:rFonts w:ascii="Times New Roman" w:eastAsia="Arial Unicode MS" w:hAnsi="Times New Roman"/>
                  <w:lang w:val="en-AU"/>
                </w:rPr>
                <w:t xml:space="preserve">provide the more colloquial 65 km </w:t>
              </w:r>
            </w:ins>
            <w:ins w:id="145" w:author="Rodger Kram Ph.D." w:date="2021-05-04T16:44:00Z">
              <w:r w:rsidR="000774D6">
                <w:rPr>
                  <w:rFonts w:ascii="Times New Roman" w:eastAsia="Arial Unicode MS" w:hAnsi="Times New Roman"/>
                  <w:lang w:val="en-AU"/>
                </w:rPr>
                <w:t>hr</w:t>
              </w:r>
              <w:r w:rsidR="000774D6" w:rsidRPr="000774D6">
                <w:rPr>
                  <w:rFonts w:ascii="Times New Roman" w:eastAsia="Arial Unicode MS" w:hAnsi="Times New Roman"/>
                  <w:vertAlign w:val="superscript"/>
                  <w:lang w:val="en-AU"/>
                  <w:rPrChange w:id="146" w:author="Rodger Kram Ph.D." w:date="2021-05-04T16:44:00Z">
                    <w:rPr>
                      <w:rFonts w:ascii="Times New Roman" w:eastAsia="Arial Unicode MS" w:hAnsi="Times New Roman"/>
                      <w:lang w:val="en-AU"/>
                    </w:rPr>
                  </w:rPrChange>
                </w:rPr>
                <w:t>-1</w:t>
              </w:r>
              <w:r w:rsidR="000774D6">
                <w:rPr>
                  <w:rFonts w:ascii="Times New Roman" w:eastAsia="Arial Unicode MS" w:hAnsi="Times New Roman"/>
                  <w:lang w:val="en-AU"/>
                </w:rPr>
                <w:t xml:space="preserve"> that cyclists are more familiar with. </w:t>
              </w:r>
            </w:ins>
          </w:p>
        </w:tc>
      </w:tr>
    </w:tbl>
    <w:p w14:paraId="3B03DADE" w14:textId="77777777" w:rsidR="00F07496" w:rsidRPr="00F07496" w:rsidRDefault="00F07496" w:rsidP="00F07496">
      <w:pPr>
        <w:rPr>
          <w:rFonts w:ascii="Times New Roman" w:eastAsia="Arial Unicode MS" w:hAnsi="Times New Roman"/>
          <w:lang w:val="en-AU"/>
        </w:rPr>
      </w:pPr>
    </w:p>
    <w:p w14:paraId="1DF03F2E" w14:textId="77777777" w:rsidR="00F07496" w:rsidRP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End of response to Reviewer. </w:t>
      </w:r>
    </w:p>
    <w:p w14:paraId="70E36213" w14:textId="77777777" w:rsidR="00F07496" w:rsidRPr="00DB54E3" w:rsidRDefault="00F07496" w:rsidP="00DB54E3">
      <w:pPr>
        <w:rPr>
          <w:rFonts w:ascii="Times New Roman" w:eastAsia="Arial Unicode MS" w:hAnsi="Times New Roman"/>
        </w:rPr>
      </w:pPr>
    </w:p>
    <w:sectPr w:rsidR="00F07496" w:rsidRPr="00DB54E3" w:rsidSect="00086D9E">
      <w:type w:val="continuous"/>
      <w:pgSz w:w="12240" w:h="15840"/>
      <w:pgMar w:top="432" w:right="1627" w:bottom="1627" w:left="1627" w:header="432" w:footer="432"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99BD1" w14:textId="77777777" w:rsidR="0082211C" w:rsidRDefault="0082211C" w:rsidP="00F07496">
      <w:r>
        <w:separator/>
      </w:r>
    </w:p>
  </w:endnote>
  <w:endnote w:type="continuationSeparator" w:id="0">
    <w:p w14:paraId="3F699BB5" w14:textId="77777777" w:rsidR="0082211C" w:rsidRDefault="0082211C" w:rsidP="00F0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NeueLT Std">
    <w:altName w:val="Arial"/>
    <w:panose1 w:val="020B0604020202020204"/>
    <w:charset w:val="00"/>
    <w:family w:val="auto"/>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D27AB" w14:textId="77777777" w:rsidR="0082211C" w:rsidRDefault="0082211C" w:rsidP="00F07496">
      <w:r>
        <w:separator/>
      </w:r>
    </w:p>
  </w:footnote>
  <w:footnote w:type="continuationSeparator" w:id="0">
    <w:p w14:paraId="16F0C9D3" w14:textId="77777777" w:rsidR="0082211C" w:rsidRDefault="0082211C" w:rsidP="00F07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518C9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6A46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465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82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865F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4A9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5A1D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6E86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48E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7663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C15E4"/>
    <w:multiLevelType w:val="hybridMultilevel"/>
    <w:tmpl w:val="2388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dger Kram Ph.D.">
    <w15:presenceInfo w15:providerId="AD" w15:userId="S::kram@colorado.edu::3af75d2a-b580-4076-b333-49589b19b84e"/>
  </w15:person>
  <w15:person w15:author="Mr Ross Wilkinson">
    <w15:presenceInfo w15:providerId="AD" w15:userId="S::ross.wilkinson@uqconnect.edu.au::084a31b8-1cc3-499d-a3ef-1e5d0d379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67"/>
    <w:rsid w:val="000676E9"/>
    <w:rsid w:val="000774D6"/>
    <w:rsid w:val="00086D9E"/>
    <w:rsid w:val="000A33CF"/>
    <w:rsid w:val="000D53D4"/>
    <w:rsid w:val="000F30FB"/>
    <w:rsid w:val="00107E81"/>
    <w:rsid w:val="0017440E"/>
    <w:rsid w:val="00225C80"/>
    <w:rsid w:val="002A173C"/>
    <w:rsid w:val="003E1084"/>
    <w:rsid w:val="00420DA0"/>
    <w:rsid w:val="00433FAA"/>
    <w:rsid w:val="00444767"/>
    <w:rsid w:val="004B2C28"/>
    <w:rsid w:val="004C599A"/>
    <w:rsid w:val="004D2A8B"/>
    <w:rsid w:val="005D79DD"/>
    <w:rsid w:val="006711A2"/>
    <w:rsid w:val="006747F7"/>
    <w:rsid w:val="00682427"/>
    <w:rsid w:val="006F7BF3"/>
    <w:rsid w:val="0077203E"/>
    <w:rsid w:val="007E352A"/>
    <w:rsid w:val="0082211C"/>
    <w:rsid w:val="00822EC3"/>
    <w:rsid w:val="00851F8C"/>
    <w:rsid w:val="009041BC"/>
    <w:rsid w:val="00950D6A"/>
    <w:rsid w:val="0096373A"/>
    <w:rsid w:val="00A71032"/>
    <w:rsid w:val="00A74B05"/>
    <w:rsid w:val="00AB579C"/>
    <w:rsid w:val="00AB5A73"/>
    <w:rsid w:val="00AD6864"/>
    <w:rsid w:val="00B53388"/>
    <w:rsid w:val="00B72702"/>
    <w:rsid w:val="00BB43EA"/>
    <w:rsid w:val="00BD1223"/>
    <w:rsid w:val="00BD5D4A"/>
    <w:rsid w:val="00C32512"/>
    <w:rsid w:val="00C64862"/>
    <w:rsid w:val="00C870B9"/>
    <w:rsid w:val="00CB17F8"/>
    <w:rsid w:val="00CC7538"/>
    <w:rsid w:val="00CF0A07"/>
    <w:rsid w:val="00CF2467"/>
    <w:rsid w:val="00D04553"/>
    <w:rsid w:val="00D92071"/>
    <w:rsid w:val="00DA454E"/>
    <w:rsid w:val="00DB54E3"/>
    <w:rsid w:val="00DD196F"/>
    <w:rsid w:val="00DF297F"/>
    <w:rsid w:val="00DF31C5"/>
    <w:rsid w:val="00E034D5"/>
    <w:rsid w:val="00E07052"/>
    <w:rsid w:val="00E300B3"/>
    <w:rsid w:val="00E62906"/>
    <w:rsid w:val="00EA04F0"/>
    <w:rsid w:val="00ED47CD"/>
    <w:rsid w:val="00F00DBC"/>
    <w:rsid w:val="00F07496"/>
    <w:rsid w:val="00F61AA1"/>
    <w:rsid w:val="00FA17C8"/>
    <w:rsid w:val="00FC4DA2"/>
    <w:rsid w:val="00FD104A"/>
    <w:rsid w:val="00FF2BDE"/>
    <w:rsid w:val="00FF36E3"/>
    <w:rsid w:val="00FF3A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228DA"/>
  <w15:docId w15:val="{A6F16D10-2D46-364B-88F1-D80D8BEE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82427"/>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D04A1"/>
    <w:rPr>
      <w:rFonts w:cs="Times New Roman"/>
      <w:color w:val="0000FF"/>
      <w:u w:val="single"/>
    </w:rPr>
  </w:style>
  <w:style w:type="paragraph" w:customStyle="1" w:styleId="Default">
    <w:name w:val="Default"/>
    <w:rsid w:val="008D04A1"/>
    <w:pPr>
      <w:widowControl w:val="0"/>
      <w:autoSpaceDE w:val="0"/>
      <w:autoSpaceDN w:val="0"/>
      <w:adjustRightInd w:val="0"/>
    </w:pPr>
    <w:rPr>
      <w:rFonts w:ascii="HelveticaNeueLT Std" w:eastAsia="Times New Roman" w:hAnsi="HelveticaNeueLT Std" w:cs="HelveticaNeueLT Std"/>
      <w:color w:val="000000"/>
      <w:sz w:val="24"/>
      <w:szCs w:val="24"/>
    </w:rPr>
  </w:style>
  <w:style w:type="paragraph" w:customStyle="1" w:styleId="Pa0">
    <w:name w:val="Pa0"/>
    <w:basedOn w:val="Default"/>
    <w:next w:val="Default"/>
    <w:rsid w:val="008D04A1"/>
    <w:pPr>
      <w:spacing w:line="201" w:lineRule="atLeast"/>
    </w:pPr>
    <w:rPr>
      <w:rFonts w:cs="Times New Roman"/>
      <w:color w:val="auto"/>
    </w:rPr>
  </w:style>
  <w:style w:type="paragraph" w:customStyle="1" w:styleId="Pa1">
    <w:name w:val="Pa1"/>
    <w:basedOn w:val="Default"/>
    <w:next w:val="Default"/>
    <w:rsid w:val="008D04A1"/>
    <w:pPr>
      <w:spacing w:line="201" w:lineRule="atLeast"/>
    </w:pPr>
    <w:rPr>
      <w:rFonts w:cs="Times New Roman"/>
      <w:color w:val="auto"/>
    </w:rPr>
  </w:style>
  <w:style w:type="paragraph" w:styleId="Header">
    <w:name w:val="header"/>
    <w:basedOn w:val="Normal"/>
    <w:link w:val="HeaderChar"/>
    <w:rsid w:val="008D04A1"/>
    <w:pPr>
      <w:tabs>
        <w:tab w:val="center" w:pos="4320"/>
        <w:tab w:val="right" w:pos="8640"/>
      </w:tabs>
    </w:pPr>
  </w:style>
  <w:style w:type="character" w:customStyle="1" w:styleId="HeaderChar">
    <w:name w:val="Header Char"/>
    <w:link w:val="Header"/>
    <w:locked/>
    <w:rsid w:val="008D04A1"/>
    <w:rPr>
      <w:rFonts w:cs="Times New Roman"/>
    </w:rPr>
  </w:style>
  <w:style w:type="paragraph" w:styleId="Footer">
    <w:name w:val="footer"/>
    <w:basedOn w:val="Normal"/>
    <w:link w:val="FooterChar"/>
    <w:rsid w:val="008D04A1"/>
    <w:pPr>
      <w:tabs>
        <w:tab w:val="center" w:pos="4320"/>
        <w:tab w:val="right" w:pos="8640"/>
      </w:tabs>
    </w:pPr>
  </w:style>
  <w:style w:type="character" w:customStyle="1" w:styleId="FooterChar">
    <w:name w:val="Footer Char"/>
    <w:link w:val="Footer"/>
    <w:locked/>
    <w:rsid w:val="008D04A1"/>
    <w:rPr>
      <w:rFonts w:cs="Times New Roman"/>
    </w:rPr>
  </w:style>
  <w:style w:type="table" w:styleId="TableGrid">
    <w:name w:val="Table Grid"/>
    <w:basedOn w:val="TableNormal"/>
    <w:rsid w:val="00CC38A3"/>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C599A"/>
    <w:rPr>
      <w:rFonts w:ascii="Lucida Grande" w:hAnsi="Lucida Grande" w:cs="Lucida Grande"/>
      <w:sz w:val="18"/>
      <w:szCs w:val="18"/>
    </w:rPr>
  </w:style>
  <w:style w:type="character" w:customStyle="1" w:styleId="BalloonTextChar">
    <w:name w:val="Balloon Text Char"/>
    <w:link w:val="BalloonText"/>
    <w:rsid w:val="004C599A"/>
    <w:rPr>
      <w:rFonts w:ascii="Lucida Grande" w:eastAsia="Times New Roman" w:hAnsi="Lucida Grande" w:cs="Lucida Grande"/>
      <w:sz w:val="18"/>
      <w:szCs w:val="18"/>
    </w:rPr>
  </w:style>
  <w:style w:type="character" w:styleId="FollowedHyperlink">
    <w:name w:val="FollowedHyperlink"/>
    <w:basedOn w:val="DefaultParagraphFont"/>
    <w:semiHidden/>
    <w:unhideWhenUsed/>
    <w:rsid w:val="00444767"/>
    <w:rPr>
      <w:color w:val="800080" w:themeColor="followedHyperlink"/>
      <w:u w:val="single"/>
    </w:rPr>
  </w:style>
  <w:style w:type="character" w:customStyle="1" w:styleId="UnresolvedMention1">
    <w:name w:val="Unresolved Mention1"/>
    <w:basedOn w:val="DefaultParagraphFont"/>
    <w:uiPriority w:val="99"/>
    <w:semiHidden/>
    <w:unhideWhenUsed/>
    <w:rsid w:val="00E07052"/>
    <w:rPr>
      <w:color w:val="605E5C"/>
      <w:shd w:val="clear" w:color="auto" w:fill="E1DFDD"/>
    </w:rPr>
  </w:style>
  <w:style w:type="paragraph" w:customStyle="1" w:styleId="Header1">
    <w:name w:val="Header1"/>
    <w:basedOn w:val="Normal"/>
    <w:qFormat/>
    <w:rsid w:val="004D2A8B"/>
    <w:pPr>
      <w:tabs>
        <w:tab w:val="left" w:pos="3600"/>
        <w:tab w:val="left" w:pos="3780"/>
      </w:tabs>
      <w:ind w:left="-90"/>
    </w:pPr>
    <w:rPr>
      <w:rFonts w:ascii="Arial" w:eastAsia="Arial Unicode MS" w:hAnsi="Arial" w:cs="Arial"/>
      <w:sz w:val="13"/>
      <w:szCs w:val="13"/>
    </w:rPr>
  </w:style>
  <w:style w:type="paragraph" w:styleId="Revision">
    <w:name w:val="Revision"/>
    <w:hidden/>
    <w:uiPriority w:val="99"/>
    <w:semiHidden/>
    <w:rsid w:val="00C64862"/>
    <w:rPr>
      <w:rFonts w:eastAsia="Times New Roman"/>
      <w:sz w:val="24"/>
      <w:szCs w:val="24"/>
    </w:rPr>
  </w:style>
  <w:style w:type="paragraph" w:styleId="NormalWeb">
    <w:name w:val="Normal (Web)"/>
    <w:basedOn w:val="Normal"/>
    <w:uiPriority w:val="99"/>
    <w:unhideWhenUsed/>
    <w:rsid w:val="009041BC"/>
    <w:pPr>
      <w:spacing w:before="100" w:beforeAutospacing="1" w:after="100" w:afterAutospacing="1"/>
    </w:pPr>
    <w:rPr>
      <w:rFonts w:ascii="Times New Roman" w:hAnsi="Times New Roman"/>
    </w:rPr>
  </w:style>
  <w:style w:type="character" w:styleId="UnresolvedMention">
    <w:name w:val="Unresolved Mention"/>
    <w:basedOn w:val="DefaultParagraphFont"/>
    <w:rsid w:val="0007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53599">
      <w:bodyDiv w:val="1"/>
      <w:marLeft w:val="0"/>
      <w:marRight w:val="0"/>
      <w:marTop w:val="0"/>
      <w:marBottom w:val="0"/>
      <w:divBdr>
        <w:top w:val="none" w:sz="0" w:space="0" w:color="auto"/>
        <w:left w:val="none" w:sz="0" w:space="0" w:color="auto"/>
        <w:bottom w:val="none" w:sz="0" w:space="0" w:color="auto"/>
        <w:right w:val="none" w:sz="0" w:space="0" w:color="auto"/>
      </w:divBdr>
    </w:div>
    <w:div w:id="1174144825">
      <w:bodyDiv w:val="1"/>
      <w:marLeft w:val="0"/>
      <w:marRight w:val="0"/>
      <w:marTop w:val="0"/>
      <w:marBottom w:val="0"/>
      <w:divBdr>
        <w:top w:val="none" w:sz="0" w:space="0" w:color="auto"/>
        <w:left w:val="none" w:sz="0" w:space="0" w:color="auto"/>
        <w:bottom w:val="none" w:sz="0" w:space="0" w:color="auto"/>
        <w:right w:val="none" w:sz="0" w:space="0" w:color="auto"/>
      </w:divBdr>
    </w:div>
    <w:div w:id="196627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ss.wilkinson@colorado.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editorialmanager.com"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ross.wilkinson@colorado.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swilkinson/Documents/Postdoc/CU%20Brand%20Assets/cuboulder_letterhead_2019/ucb_letterhead_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485B4-FCDA-6A41-BE77-FB821C76B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ucb_letterhead_A.dotx</Template>
  <TotalTime>15</TotalTime>
  <Pages>4</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9469</CharactersWithSpaces>
  <SharedDoc>false</SharedDoc>
  <HLinks>
    <vt:vector size="6" baseType="variant">
      <vt:variant>
        <vt:i4>3211322</vt:i4>
      </vt:variant>
      <vt:variant>
        <vt:i4>0</vt:i4>
      </vt:variant>
      <vt:variant>
        <vt:i4>0</vt:i4>
      </vt:variant>
      <vt:variant>
        <vt:i4>5</vt:i4>
      </vt:variant>
      <vt:variant>
        <vt:lpwstr>mailto:email.email@colorado.edu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 Ross Wilkinson</cp:lastModifiedBy>
  <cp:revision>3</cp:revision>
  <dcterms:created xsi:type="dcterms:W3CDTF">2021-05-05T00:00:00Z</dcterms:created>
  <dcterms:modified xsi:type="dcterms:W3CDTF">2021-05-05T00:14:00Z</dcterms:modified>
</cp:coreProperties>
</file>