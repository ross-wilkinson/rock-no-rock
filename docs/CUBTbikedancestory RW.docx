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7904B" w14:textId="3213E42C" w:rsidR="00D5570A" w:rsidRDefault="009E5161">
      <w:r>
        <w:t>Why Tour de France champs dance with their bikes</w:t>
      </w:r>
    </w:p>
    <w:p w14:paraId="40253317" w14:textId="39404D4D" w:rsidR="00AA6055" w:rsidRPr="00AA6055" w:rsidRDefault="00AA6055">
      <w:pPr>
        <w:rPr>
          <w:i/>
          <w:iCs/>
        </w:rPr>
      </w:pPr>
      <w:r w:rsidRPr="00AA6055">
        <w:rPr>
          <w:i/>
          <w:iCs/>
        </w:rPr>
        <w:t>Study shows side-to-side sway can boost performance</w:t>
      </w:r>
    </w:p>
    <w:p w14:paraId="5A39DF0E" w14:textId="792EFA1E" w:rsidR="009E5161" w:rsidRPr="00AA6055" w:rsidRDefault="009E5161">
      <w:pPr>
        <w:rPr>
          <w:i/>
          <w:iCs/>
        </w:rPr>
      </w:pPr>
    </w:p>
    <w:p w14:paraId="099AFA2D" w14:textId="77777777" w:rsidR="007E29FC" w:rsidRDefault="00286427">
      <w:r>
        <w:t xml:space="preserve">On July 9, as </w:t>
      </w:r>
      <w:r w:rsidR="00B07576">
        <w:t xml:space="preserve">Mark Cavendish, a.k.a. the Manx Missile, </w:t>
      </w:r>
      <w:r w:rsidR="001F71AB">
        <w:t xml:space="preserve">approached </w:t>
      </w:r>
      <w:r w:rsidR="00B07576">
        <w:t xml:space="preserve">the </w:t>
      </w:r>
      <w:r>
        <w:t xml:space="preserve">final </w:t>
      </w:r>
      <w:r w:rsidR="0015655B">
        <w:t xml:space="preserve">straightaway on </w:t>
      </w:r>
      <w:r>
        <w:t xml:space="preserve">Stage 13 of the Tour de France, the British cyclist rose out of his saddle, </w:t>
      </w:r>
      <w:r w:rsidR="00DA4A46">
        <w:t xml:space="preserve">pushed through a gap in the </w:t>
      </w:r>
      <w:r w:rsidR="0015655B">
        <w:t xml:space="preserve">pack </w:t>
      </w:r>
      <w:r>
        <w:t xml:space="preserve">and </w:t>
      </w:r>
      <w:r w:rsidR="00DA4A46">
        <w:t xml:space="preserve">began to vigorously </w:t>
      </w:r>
      <w:r>
        <w:t>rock his b</w:t>
      </w:r>
      <w:r w:rsidR="00DA4A46">
        <w:t>ike from side to side</w:t>
      </w:r>
      <w:r w:rsidR="00AA6055">
        <w:t>, tying the record for the most stages ever won</w:t>
      </w:r>
      <w:r w:rsidR="007E29FC">
        <w:t xml:space="preserve"> (34)</w:t>
      </w:r>
      <w:r w:rsidR="00DA4A46">
        <w:t xml:space="preserve">. </w:t>
      </w:r>
    </w:p>
    <w:p w14:paraId="1A3E4F88" w14:textId="1C196AF8" w:rsidR="009E5161" w:rsidRDefault="00DA4A46">
      <w:r>
        <w:t xml:space="preserve">The graceful </w:t>
      </w:r>
      <w:del w:id="0" w:author="Mr Ross Wilkinson" w:date="2021-07-15T10:31:00Z">
        <w:r w:rsidDel="00B96051">
          <w:delText>move</w:delText>
        </w:r>
      </w:del>
      <w:ins w:id="1" w:author="Mr Ross Wilkinson" w:date="2021-07-15T10:31:00Z">
        <w:r w:rsidR="00B96051">
          <w:t>rocking motion</w:t>
        </w:r>
      </w:ins>
      <w:r>
        <w:t xml:space="preserve">, known as </w:t>
      </w:r>
      <w:proofErr w:type="spellStart"/>
      <w:r>
        <w:t>en</w:t>
      </w:r>
      <w:proofErr w:type="spellEnd"/>
      <w:r>
        <w:t xml:space="preserve"> danseuse (to dance</w:t>
      </w:r>
      <w:r w:rsidR="007E29FC">
        <w:t xml:space="preserve"> on the pedals</w:t>
      </w:r>
      <w:r>
        <w:t xml:space="preserve">) in French, is a common one among both elite </w:t>
      </w:r>
      <w:r w:rsidR="007D5946">
        <w:t>cyclists</w:t>
      </w:r>
      <w:r>
        <w:t xml:space="preserve"> and weekend warriors</w:t>
      </w:r>
      <w:r w:rsidR="001F71AB">
        <w:t xml:space="preserve"> attacking hills or sprinting toward a finish</w:t>
      </w:r>
      <w:r>
        <w:t>.</w:t>
      </w:r>
    </w:p>
    <w:p w14:paraId="7CDBD0A6" w14:textId="5D63FA27" w:rsidR="00DA4A46" w:rsidRDefault="00DA4A46">
      <w:r>
        <w:t>But whether it actually boosts performance</w:t>
      </w:r>
      <w:r w:rsidR="001F71AB">
        <w:t xml:space="preserve">, or could even hinder it, </w:t>
      </w:r>
      <w:r>
        <w:t xml:space="preserve">has been a matter of </w:t>
      </w:r>
      <w:r w:rsidR="003A0761">
        <w:t xml:space="preserve">some </w:t>
      </w:r>
      <w:r>
        <w:t>debate.</w:t>
      </w:r>
    </w:p>
    <w:p w14:paraId="3C1ADF63" w14:textId="538C5CDE" w:rsidR="00DA4A46" w:rsidRDefault="003A0761">
      <w:r>
        <w:t xml:space="preserve">A new </w:t>
      </w:r>
      <w:r w:rsidR="007D5946">
        <w:t xml:space="preserve">CU Boulder </w:t>
      </w:r>
      <w:r>
        <w:t xml:space="preserve">study </w:t>
      </w:r>
      <w:r w:rsidR="00DA4A46">
        <w:t>published</w:t>
      </w:r>
      <w:r>
        <w:t xml:space="preserve"> online</w:t>
      </w:r>
      <w:r w:rsidR="00DA4A46">
        <w:t xml:space="preserve"> this month </w:t>
      </w:r>
      <w:r>
        <w:t xml:space="preserve">in the </w:t>
      </w:r>
      <w:hyperlink r:id="rId4" w:anchor="b0045" w:history="1">
        <w:r w:rsidRPr="003A0761">
          <w:rPr>
            <w:rStyle w:val="Hyperlink"/>
          </w:rPr>
          <w:t>Journal of Biomechanics</w:t>
        </w:r>
      </w:hyperlink>
      <w:r>
        <w:t xml:space="preserve"> </w:t>
      </w:r>
      <w:r w:rsidR="001F71AB">
        <w:t>aims to set the record straight.</w:t>
      </w:r>
    </w:p>
    <w:p w14:paraId="3323F073" w14:textId="23E963E0" w:rsidR="007D5946" w:rsidRDefault="001F71AB">
      <w:r>
        <w:t xml:space="preserve">“We found that, on average, maximal power output was 5% higher when our subjects leaned the bike as they pleased, compared to when trying to minimize lean,” said lead author Ross Wilkinson, a postdoctoral researcher in the </w:t>
      </w:r>
      <w:r w:rsidR="00E70189">
        <w:t>D</w:t>
      </w:r>
      <w:r>
        <w:t xml:space="preserve">epartment of Integrative Physiology. </w:t>
      </w:r>
    </w:p>
    <w:p w14:paraId="4DC15B28" w14:textId="631A055B" w:rsidR="007D5946" w:rsidRDefault="007D5946">
      <w:r>
        <w:t xml:space="preserve">While </w:t>
      </w:r>
      <w:commentRangeStart w:id="2"/>
      <w:r w:rsidR="00E70189">
        <w:t>5%</w:t>
      </w:r>
      <w:commentRangeEnd w:id="2"/>
      <w:r w:rsidR="00B96051">
        <w:rPr>
          <w:rStyle w:val="CommentReference"/>
        </w:rPr>
        <w:commentReference w:id="2"/>
      </w:r>
      <w:r>
        <w:t xml:space="preserve"> may not seem like much, increased power can mean increased speed, making the difference between first and second place at </w:t>
      </w:r>
      <w:r w:rsidR="00CE052E">
        <w:t>photo finish</w:t>
      </w:r>
      <w:r w:rsidR="00E70189">
        <w:t>es</w:t>
      </w:r>
      <w:r w:rsidR="00CE052E">
        <w:t xml:space="preserve"> where victors win by the width of a tire</w:t>
      </w:r>
      <w:r>
        <w:t>.</w:t>
      </w:r>
    </w:p>
    <w:p w14:paraId="6239A3DC" w14:textId="203D40B7" w:rsidR="00CE052E" w:rsidRDefault="00CE052E">
      <w:r>
        <w:t>“In</w:t>
      </w:r>
      <w:r w:rsidR="00E70189">
        <w:t xml:space="preserve"> a race like the Tour, riders will spend the vast majority of their time seated. But in</w:t>
      </w:r>
      <w:r>
        <w:t xml:space="preserve"> the last few hundred meters</w:t>
      </w:r>
      <w:r w:rsidR="00E70189">
        <w:t xml:space="preserve"> of a stage</w:t>
      </w:r>
      <w:r>
        <w:t xml:space="preserve">, standing up and </w:t>
      </w:r>
      <w:r w:rsidR="00E70189">
        <w:t xml:space="preserve">rocking the bike </w:t>
      </w:r>
      <w:r>
        <w:t>can give you that little bit of extra power,” said senior author Rodger Kram, professor emeritus of integrative physiology and director of the Locomotion Laboratory. “It’s a small but critical piece of bike racing.”</w:t>
      </w:r>
    </w:p>
    <w:p w14:paraId="236F67BF" w14:textId="019BF308" w:rsidR="00AA7161" w:rsidRDefault="004577A0">
      <w:r>
        <w:t xml:space="preserve">Wilkinson dreamed up the study while watching a previous Tour de France back home in Australia. He noticed that some cyclists, like Cavendish, attacked hills and sprint finishes </w:t>
      </w:r>
      <w:r w:rsidR="00CE052E">
        <w:t>with the bike swinging at sharp angles. Others</w:t>
      </w:r>
      <w:r w:rsidR="00AA7161">
        <w:t xml:space="preserve">, like Australian cyclist Caleb Ewan, seemed to deliberately minimize lean </w:t>
      </w:r>
      <w:ins w:id="3" w:author="Mr Ross Wilkinson" w:date="2021-07-15T10:34:00Z">
        <w:r w:rsidR="00B96051">
          <w:t xml:space="preserve">when </w:t>
        </w:r>
      </w:ins>
      <w:del w:id="4" w:author="Mr Ross Wilkinson" w:date="2021-07-15T10:34:00Z">
        <w:r w:rsidR="00E70189" w:rsidDel="00B96051">
          <w:delText xml:space="preserve">rising </w:delText>
        </w:r>
      </w:del>
      <w:ins w:id="5" w:author="Mr Ross Wilkinson" w:date="2021-07-15T10:34:00Z">
        <w:r w:rsidR="00B96051">
          <w:t>sprinting</w:t>
        </w:r>
        <w:r w:rsidR="00B96051">
          <w:t xml:space="preserve"> </w:t>
        </w:r>
      </w:ins>
      <w:r w:rsidR="00AA7161">
        <w:t>out of the saddle.</w:t>
      </w:r>
    </w:p>
    <w:p w14:paraId="3B288485" w14:textId="6A7A8C1B" w:rsidR="00AA7161" w:rsidRDefault="00E70189">
      <w:r>
        <w:t xml:space="preserve">Which is best? </w:t>
      </w:r>
      <w:r w:rsidR="00AA7161">
        <w:t xml:space="preserve">Both research and coaching advice </w:t>
      </w:r>
      <w:r>
        <w:t xml:space="preserve">has </w:t>
      </w:r>
      <w:r w:rsidR="00AA7161">
        <w:t>been mixed.</w:t>
      </w:r>
    </w:p>
    <w:p w14:paraId="5EF1D1EB" w14:textId="7A5DE4B6" w:rsidR="00AA7161" w:rsidRDefault="00AA7161">
      <w:r>
        <w:t>Some argued that rocking the bike wasted energy and deformed tires, increasing resistance and impairing performance. “Cyclists should decrease bicycle sways,” one 2018 study proclaimed.</w:t>
      </w:r>
    </w:p>
    <w:p w14:paraId="1F785315" w14:textId="3A2051CB" w:rsidR="00AA7161" w:rsidRDefault="00AA7161">
      <w:r>
        <w:t xml:space="preserve">But many coaches recommend it and cyclists </w:t>
      </w:r>
      <w:r w:rsidR="00E70189">
        <w:t xml:space="preserve">often </w:t>
      </w:r>
      <w:r>
        <w:t>say it just comes naturally.</w:t>
      </w:r>
    </w:p>
    <w:p w14:paraId="12A44748" w14:textId="1D0E3A08" w:rsidR="001F71AB" w:rsidRDefault="00AA7161">
      <w:r>
        <w:t>For the study, Kram and Wilkinson rigged up a stationary bike in the lab so it could lean from side to side or be locked in place and brought 19 recreational cyclists in for a series of</w:t>
      </w:r>
      <w:r w:rsidR="00D35FDD">
        <w:t xml:space="preserve"> nine</w:t>
      </w:r>
      <w:r>
        <w:t xml:space="preserve"> </w:t>
      </w:r>
      <w:r w:rsidR="00D35FDD">
        <w:t xml:space="preserve">5-second, </w:t>
      </w:r>
      <w:r>
        <w:t>all-out sprint</w:t>
      </w:r>
      <w:r w:rsidR="00D35FDD">
        <w:t xml:space="preserve">s: </w:t>
      </w:r>
      <w:r w:rsidR="00E70189">
        <w:t>F</w:t>
      </w:r>
      <w:r w:rsidR="00D35FDD">
        <w:t>or three, they could lean the bike as much as they pleased; for three the</w:t>
      </w:r>
      <w:ins w:id="6" w:author="Mr Ross Wilkinson" w:date="2021-07-15T10:36:00Z">
        <w:r w:rsidR="00B96051">
          <w:t xml:space="preserve"> </w:t>
        </w:r>
      </w:ins>
      <w:del w:id="7" w:author="Mr Ross Wilkinson" w:date="2021-07-15T10:36:00Z">
        <w:r w:rsidR="00D35FDD" w:rsidDel="00B96051">
          <w:delText>y were</w:delText>
        </w:r>
      </w:del>
      <w:ins w:id="8" w:author="Mr Ross Wilkinson" w:date="2021-07-15T10:36:00Z">
        <w:r w:rsidR="00B96051">
          <w:t>bike was</w:t>
        </w:r>
      </w:ins>
      <w:r w:rsidR="00D35FDD">
        <w:t xml:space="preserve"> locked in and couldn’t lean at all; for three they were asked to minimize lean.</w:t>
      </w:r>
    </w:p>
    <w:p w14:paraId="2251BF8F" w14:textId="77777777" w:rsidR="00E70189" w:rsidRDefault="00D35FDD">
      <w:r>
        <w:t>When they measured maximum power output, they found it did not differ between the locked in position (which</w:t>
      </w:r>
      <w:r w:rsidR="00E70189">
        <w:t>, realistically,</w:t>
      </w:r>
      <w:r>
        <w:t xml:space="preserve"> couldn’t be achieved on a bike moving overground outside) and the sway-as-you-like option. </w:t>
      </w:r>
    </w:p>
    <w:p w14:paraId="6020D03F" w14:textId="11E703EB" w:rsidR="00D35FDD" w:rsidRDefault="00D35FDD">
      <w:r>
        <w:t xml:space="preserve">But when cyclists deliberately tried to prevent sway, their power decreased </w:t>
      </w:r>
      <w:ins w:id="9" w:author="Mr Ross Wilkinson" w:date="2021-07-15T10:36:00Z">
        <w:r w:rsidR="00B96051">
          <w:t xml:space="preserve">by an average of </w:t>
        </w:r>
      </w:ins>
      <w:r>
        <w:t>5%.</w:t>
      </w:r>
    </w:p>
    <w:p w14:paraId="7E051004" w14:textId="489E68CD" w:rsidR="00D35FDD" w:rsidRDefault="00D35FDD">
      <w:r>
        <w:t xml:space="preserve">“Swaying the bike doesn’t necessarily enhance the power you </w:t>
      </w:r>
      <w:r w:rsidR="008819E5">
        <w:t>are capable of</w:t>
      </w:r>
      <w:r>
        <w:t xml:space="preserve"> produc</w:t>
      </w:r>
      <w:r w:rsidR="008819E5">
        <w:t>ing</w:t>
      </w:r>
      <w:r>
        <w:t>,” says</w:t>
      </w:r>
      <w:r w:rsidR="008819E5">
        <w:t xml:space="preserve"> Kram</w:t>
      </w:r>
      <w:r>
        <w:t xml:space="preserve">. “It just allows you to achieve the same </w:t>
      </w:r>
      <w:r w:rsidR="008819E5">
        <w:t>peak power over ground as you could locked in during a spinning class.”</w:t>
      </w:r>
    </w:p>
    <w:p w14:paraId="6627A060" w14:textId="4D595B40" w:rsidR="008819E5" w:rsidRDefault="008819E5">
      <w:r>
        <w:lastRenderedPageBreak/>
        <w:t>Meanwhile, fighting the sway – as cyclists are often forced to do in a packed finish at</w:t>
      </w:r>
      <w:r w:rsidR="00E70189">
        <w:t xml:space="preserve"> a race </w:t>
      </w:r>
      <w:r>
        <w:t>— slows you down, the study suggests.</w:t>
      </w:r>
    </w:p>
    <w:p w14:paraId="5600B5D9" w14:textId="5594B9C6" w:rsidR="008819E5" w:rsidRDefault="008819E5">
      <w:r>
        <w:t xml:space="preserve">The researchers suspect that </w:t>
      </w:r>
      <w:del w:id="10" w:author="Mr Ross Wilkinson" w:date="2021-07-15T10:37:00Z">
        <w:r w:rsidDel="00B96051">
          <w:delText>increased power comes from the</w:delText>
        </w:r>
      </w:del>
      <w:ins w:id="11" w:author="Mr Ross Wilkinson" w:date="2021-07-15T10:37:00Z">
        <w:r w:rsidR="00B96051">
          <w:t>swaying allows the</w:t>
        </w:r>
      </w:ins>
      <w:r>
        <w:t xml:space="preserve"> upper body</w:t>
      </w:r>
      <w:ins w:id="12" w:author="Mr Ross Wilkinson" w:date="2021-07-15T10:37:00Z">
        <w:r w:rsidR="00B96051">
          <w:t xml:space="preserve"> to contribute more power</w:t>
        </w:r>
      </w:ins>
      <w:r>
        <w:t xml:space="preserve">, with skilled riders transferring it from their arms through </w:t>
      </w:r>
      <w:ins w:id="13" w:author="Mr Ross Wilkinson" w:date="2021-07-15T10:38:00Z">
        <w:r w:rsidR="00B96051">
          <w:t xml:space="preserve">to </w:t>
        </w:r>
      </w:ins>
      <w:r>
        <w:t xml:space="preserve">the </w:t>
      </w:r>
      <w:del w:id="14" w:author="Mr Ross Wilkinson" w:date="2021-07-15T10:38:00Z">
        <w:r w:rsidDel="00B96051">
          <w:delText xml:space="preserve">bike </w:delText>
        </w:r>
      </w:del>
      <w:ins w:id="15" w:author="Mr Ross Wilkinson" w:date="2021-07-15T10:38:00Z">
        <w:r w:rsidR="00B96051">
          <w:t>pedal</w:t>
        </w:r>
        <w:r w:rsidR="00B96051">
          <w:t xml:space="preserve"> </w:t>
        </w:r>
      </w:ins>
      <w:r>
        <w:t xml:space="preserve">as they ‘dance.’ They also suspect that elites like those in the </w:t>
      </w:r>
      <w:r w:rsidR="00E70189">
        <w:t>T</w:t>
      </w:r>
      <w:r>
        <w:t>our get an even bigger boost than the 5% experienced by mere mortals in the lab.</w:t>
      </w:r>
    </w:p>
    <w:p w14:paraId="03C77C8B" w14:textId="6830B3A3" w:rsidR="008819E5" w:rsidRDefault="008819E5">
      <w:r>
        <w:t>Aside from giving fans one more thing to watch for in the final days of the tour,</w:t>
      </w:r>
      <w:r w:rsidR="00E70189">
        <w:t xml:space="preserve"> as Cavendish seeks to break the record for most stages ever</w:t>
      </w:r>
      <w:del w:id="16" w:author="Mr Ross Wilkinson" w:date="2021-07-15T10:38:00Z">
        <w:r w:rsidR="00E70189" w:rsidDel="00B96051">
          <w:delText>y</w:delText>
        </w:r>
      </w:del>
      <w:r w:rsidR="00E70189">
        <w:t xml:space="preserve"> won,</w:t>
      </w:r>
      <w:r>
        <w:t xml:space="preserve"> they say the research could </w:t>
      </w:r>
      <w:r w:rsidR="00960C8D">
        <w:t xml:space="preserve">provide </w:t>
      </w:r>
      <w:r>
        <w:t>insight to bike designers (should high-end bikes be made with this benefit of rocking in mind?)</w:t>
      </w:r>
    </w:p>
    <w:p w14:paraId="158352F4" w14:textId="10E79E6A" w:rsidR="008819E5" w:rsidRDefault="008819E5">
      <w:r>
        <w:t xml:space="preserve">For recreational cyclists who train on stationary bikes indoors in the winter, they recommend practicing en </w:t>
      </w:r>
      <w:r w:rsidR="00E70189">
        <w:t>danseuse</w:t>
      </w:r>
      <w:r>
        <w:t xml:space="preserve"> if the bike allows you to rock it at an angle.</w:t>
      </w:r>
    </w:p>
    <w:p w14:paraId="41A97E17" w14:textId="6A3CE2A9" w:rsidR="008819E5" w:rsidRDefault="008819E5">
      <w:r>
        <w:t xml:space="preserve">And when tackling hills or closing in on a finish: </w:t>
      </w:r>
      <w:r w:rsidR="00960C8D">
        <w:t xml:space="preserve">Don’t fight the bike. </w:t>
      </w:r>
      <w:r>
        <w:t>Dance away.</w:t>
      </w:r>
    </w:p>
    <w:p w14:paraId="4E6B569B" w14:textId="189CDD12" w:rsidR="009413EA" w:rsidRDefault="009413EA">
      <w:r>
        <w:t>“It feels very rhythmic, like your arms and legs and the bike are all in sync,” said Wilkinson. “When people like Mark Cavendish get it right, it’s really beautiful to watch.”</w:t>
      </w:r>
    </w:p>
    <w:p w14:paraId="67746BD9" w14:textId="77777777" w:rsidR="00D35FDD" w:rsidRDefault="00D35FDD"/>
    <w:sectPr w:rsidR="00D35FDD" w:rsidSect="00230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Mr Ross Wilkinson" w:date="2021-07-15T10:32:00Z" w:initials="MRW">
    <w:p w14:paraId="4D49C9F1" w14:textId="3203A26F" w:rsidR="00B96051" w:rsidRDefault="00B96051">
      <w:pPr>
        <w:pStyle w:val="CommentText"/>
      </w:pPr>
      <w:r>
        <w:t xml:space="preserve">Another way to phrase this might be: </w:t>
      </w:r>
      <w:r>
        <w:rPr>
          <w:rStyle w:val="CommentReference"/>
        </w:rPr>
        <w:annotationRef/>
      </w:r>
      <w:r>
        <w:t xml:space="preserve">In cycling, which is constantly searching for marginal gains, finding 5% is a big deal, because...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49C9F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9A8D37" w16cex:dateUtc="2021-07-15T16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49C9F1" w16cid:durableId="249A8D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r Ross Wilkinson">
    <w15:presenceInfo w15:providerId="AD" w15:userId="S::ross.wilkinson@uqconnect.edu.au::084a31b8-1cc3-499d-a3ef-1e5d0d3790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6D"/>
    <w:rsid w:val="000E2F98"/>
    <w:rsid w:val="000F05E7"/>
    <w:rsid w:val="0015655B"/>
    <w:rsid w:val="00157F9C"/>
    <w:rsid w:val="001F71AB"/>
    <w:rsid w:val="00230A96"/>
    <w:rsid w:val="00286427"/>
    <w:rsid w:val="003A0761"/>
    <w:rsid w:val="004577A0"/>
    <w:rsid w:val="007D5946"/>
    <w:rsid w:val="007E29FC"/>
    <w:rsid w:val="008819E5"/>
    <w:rsid w:val="009413EA"/>
    <w:rsid w:val="00960C8D"/>
    <w:rsid w:val="009E5161"/>
    <w:rsid w:val="00AA6055"/>
    <w:rsid w:val="00AA7161"/>
    <w:rsid w:val="00B07576"/>
    <w:rsid w:val="00B363B2"/>
    <w:rsid w:val="00B96051"/>
    <w:rsid w:val="00CE052E"/>
    <w:rsid w:val="00D35FDD"/>
    <w:rsid w:val="00DA4A46"/>
    <w:rsid w:val="00E67E6D"/>
    <w:rsid w:val="00E70189"/>
    <w:rsid w:val="00FB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BCC38"/>
  <w14:defaultImageDpi w14:val="32767"/>
  <w15:chartTrackingRefBased/>
  <w15:docId w15:val="{163CE238-40C8-8240-8739-4CFCF262A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07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A07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716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960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0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0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0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0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hyperlink" Target="https://www.sciencedirect.com/science/article/pii/S0021929021003730?dgcid=coautho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Marshall</dc:creator>
  <cp:keywords/>
  <dc:description/>
  <cp:lastModifiedBy>Mr Ross Wilkinson</cp:lastModifiedBy>
  <cp:revision>2</cp:revision>
  <dcterms:created xsi:type="dcterms:W3CDTF">2021-07-15T16:40:00Z</dcterms:created>
  <dcterms:modified xsi:type="dcterms:W3CDTF">2021-07-15T16:40:00Z</dcterms:modified>
</cp:coreProperties>
</file>